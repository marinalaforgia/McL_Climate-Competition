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FD57" w14:textId="77777777" w:rsidR="001F489B" w:rsidRDefault="001F489B" w:rsidP="00403078">
      <w:pPr>
        <w:spacing w:line="480" w:lineRule="auto"/>
        <w:rPr>
          <w:b/>
        </w:rPr>
      </w:pPr>
      <w:r w:rsidRPr="001F489B">
        <w:rPr>
          <w:b/>
        </w:rPr>
        <w:t xml:space="preserve">Invasive species reduce the relative success of drought-avoiding plant species under a variable climate </w:t>
      </w:r>
    </w:p>
    <w:p w14:paraId="508FD837" w14:textId="2BD7C923" w:rsidR="003E1660" w:rsidRPr="003E1660" w:rsidRDefault="00403078" w:rsidP="00403078">
      <w:pPr>
        <w:spacing w:line="480" w:lineRule="auto"/>
        <w:rPr>
          <w:vertAlign w:val="superscript"/>
        </w:rPr>
      </w:pPr>
      <w:r>
        <w:t xml:space="preserve">Marina L </w:t>
      </w:r>
      <w:r w:rsidR="003E1660">
        <w:t>LaForgia</w:t>
      </w:r>
      <w:r w:rsidR="003E1660">
        <w:rPr>
          <w:vertAlign w:val="superscript"/>
        </w:rPr>
        <w:t>1</w:t>
      </w:r>
      <w:r w:rsidR="003E1660">
        <w:t xml:space="preserve">*, </w:t>
      </w:r>
      <w:r>
        <w:t xml:space="preserve">Susan P. </w:t>
      </w:r>
      <w:r w:rsidR="003E1660">
        <w:t>Harrison</w:t>
      </w:r>
      <w:r w:rsidR="003E1660">
        <w:rPr>
          <w:vertAlign w:val="superscript"/>
        </w:rPr>
        <w:t>2</w:t>
      </w:r>
      <w:r>
        <w:t xml:space="preserve"> </w:t>
      </w:r>
      <w:r w:rsidR="003E1660">
        <w:t xml:space="preserve">&amp; </w:t>
      </w:r>
      <w:r>
        <w:t xml:space="preserve">Andrew M. </w:t>
      </w:r>
      <w:r w:rsidR="003E1660">
        <w:t>Latimer</w:t>
      </w:r>
      <w:r>
        <w:rPr>
          <w:vertAlign w:val="superscript"/>
        </w:rPr>
        <w:t>3</w:t>
      </w:r>
    </w:p>
    <w:p w14:paraId="39669D15" w14:textId="77777777" w:rsidR="00753C42" w:rsidRDefault="00753C42" w:rsidP="00403078">
      <w:pPr>
        <w:spacing w:line="480" w:lineRule="auto"/>
        <w:rPr>
          <w:vertAlign w:val="superscript"/>
        </w:rPr>
      </w:pPr>
    </w:p>
    <w:p w14:paraId="30A50612" w14:textId="773CE610" w:rsidR="003E1660" w:rsidRDefault="003E1660" w:rsidP="00403078">
      <w:pPr>
        <w:spacing w:line="480" w:lineRule="auto"/>
      </w:pPr>
      <w:r>
        <w:rPr>
          <w:vertAlign w:val="superscript"/>
        </w:rPr>
        <w:t>1</w:t>
      </w:r>
      <w:r>
        <w:t>Dept. of Plant Sciences</w:t>
      </w:r>
      <w:r w:rsidR="00403078">
        <w:t xml:space="preserve">, </w:t>
      </w:r>
      <w:r w:rsidR="00403078" w:rsidRPr="003E1660">
        <w:t xml:space="preserve">University of California, </w:t>
      </w:r>
      <w:r w:rsidR="00403078">
        <w:t>Davis</w:t>
      </w:r>
      <w:r w:rsidR="00365044">
        <w:t xml:space="preserve">, </w:t>
      </w:r>
      <w:r w:rsidR="00365044" w:rsidRPr="003E1660">
        <w:t>One Shields Drive, Davis, CA 95616</w:t>
      </w:r>
      <w:r w:rsidR="00365044">
        <w:t>; Tel: (805) 279-8803</w:t>
      </w:r>
      <w:r w:rsidR="00403078">
        <w:t xml:space="preserve">; </w:t>
      </w:r>
      <w:hyperlink r:id="rId8" w:history="1">
        <w:r w:rsidR="00403078" w:rsidRPr="00EA3295">
          <w:rPr>
            <w:rStyle w:val="Hyperlink"/>
          </w:rPr>
          <w:t>marina.laforgia@gmail.com</w:t>
        </w:r>
      </w:hyperlink>
      <w:r w:rsidR="00403078">
        <w:t xml:space="preserve"> </w:t>
      </w:r>
    </w:p>
    <w:p w14:paraId="23F37C5E" w14:textId="65559F94" w:rsidR="00403078" w:rsidRDefault="003E1660" w:rsidP="00403078">
      <w:pPr>
        <w:spacing w:line="480" w:lineRule="auto"/>
      </w:pPr>
      <w:r>
        <w:rPr>
          <w:vertAlign w:val="superscript"/>
        </w:rPr>
        <w:t>2</w:t>
      </w:r>
      <w:r w:rsidRPr="003E1660">
        <w:t>Dept. of Environmental Science and Policy</w:t>
      </w:r>
      <w:r w:rsidR="00403078">
        <w:t xml:space="preserve">, </w:t>
      </w:r>
      <w:r w:rsidR="00403078" w:rsidRPr="003E1660">
        <w:t xml:space="preserve">University of California, </w:t>
      </w:r>
      <w:r w:rsidR="00403078">
        <w:t xml:space="preserve">Davis; </w:t>
      </w:r>
      <w:hyperlink r:id="rId9" w:history="1">
        <w:r w:rsidR="00403078" w:rsidRPr="00EA3295">
          <w:rPr>
            <w:rStyle w:val="Hyperlink"/>
          </w:rPr>
          <w:t>spharrison@ucdavis.edu</w:t>
        </w:r>
      </w:hyperlink>
    </w:p>
    <w:p w14:paraId="0D071518" w14:textId="7E7347A0" w:rsidR="00403078" w:rsidRDefault="00403078" w:rsidP="00403078">
      <w:pPr>
        <w:spacing w:line="480" w:lineRule="auto"/>
      </w:pPr>
      <w:r>
        <w:rPr>
          <w:vertAlign w:val="superscript"/>
        </w:rPr>
        <w:t>3</w:t>
      </w:r>
      <w:r>
        <w:t xml:space="preserve">Dept. of Plant Sciences, </w:t>
      </w:r>
      <w:r w:rsidRPr="003E1660">
        <w:t xml:space="preserve">University of California, </w:t>
      </w:r>
      <w:r>
        <w:t xml:space="preserve">Davis; </w:t>
      </w:r>
      <w:hyperlink r:id="rId10" w:history="1">
        <w:r w:rsidRPr="00EA3295">
          <w:rPr>
            <w:rStyle w:val="Hyperlink"/>
          </w:rPr>
          <w:t>amlatimer@ucdavis.edu</w:t>
        </w:r>
      </w:hyperlink>
      <w:r>
        <w:t xml:space="preserve"> </w:t>
      </w:r>
    </w:p>
    <w:p w14:paraId="25F71BA5" w14:textId="5369D6D3" w:rsidR="00403078" w:rsidRDefault="003E1660" w:rsidP="00403078">
      <w:pPr>
        <w:spacing w:line="480" w:lineRule="auto"/>
      </w:pPr>
      <w:r w:rsidRPr="003E1660">
        <w:t>*Corresponding author</w:t>
      </w:r>
    </w:p>
    <w:p w14:paraId="311BD746" w14:textId="77777777" w:rsidR="00403078" w:rsidRDefault="00403078" w:rsidP="00403078">
      <w:pPr>
        <w:spacing w:line="480" w:lineRule="auto"/>
        <w:rPr>
          <w:b/>
        </w:rPr>
      </w:pPr>
    </w:p>
    <w:p w14:paraId="4FA7F580" w14:textId="1DE10550" w:rsidR="00403078" w:rsidRPr="00AC4DDE" w:rsidRDefault="00403078" w:rsidP="00403078">
      <w:pPr>
        <w:spacing w:line="480" w:lineRule="auto"/>
      </w:pPr>
      <w:r w:rsidRPr="00403078">
        <w:rPr>
          <w:b/>
        </w:rPr>
        <w:t>Running title:</w:t>
      </w:r>
      <w:r w:rsidR="00AC4DDE">
        <w:rPr>
          <w:b/>
        </w:rPr>
        <w:t xml:space="preserve"> </w:t>
      </w:r>
      <w:r w:rsidR="00550BA5">
        <w:t>Inva</w:t>
      </w:r>
      <w:r w:rsidR="009F6495">
        <w:t>ders</w:t>
      </w:r>
      <w:r w:rsidR="00550BA5">
        <w:t xml:space="preserve"> reduce</w:t>
      </w:r>
      <w:r w:rsidR="009F6495">
        <w:t xml:space="preserve"> success in a variable climate</w:t>
      </w:r>
    </w:p>
    <w:p w14:paraId="6D5C7E2A" w14:textId="77777777" w:rsidR="0018233E" w:rsidRPr="00403078" w:rsidRDefault="0018233E" w:rsidP="00403078">
      <w:pPr>
        <w:spacing w:line="480" w:lineRule="auto"/>
        <w:rPr>
          <w:b/>
        </w:rPr>
      </w:pPr>
    </w:p>
    <w:p w14:paraId="4AD4C604" w14:textId="53D90E72" w:rsidR="00403078" w:rsidRDefault="00403078" w:rsidP="00403078">
      <w:pPr>
        <w:spacing w:line="480" w:lineRule="auto"/>
      </w:pPr>
      <w:r w:rsidRPr="003E1660">
        <w:rPr>
          <w:b/>
        </w:rPr>
        <w:t>Key words</w:t>
      </w:r>
      <w:r>
        <w:rPr>
          <w:b/>
        </w:rPr>
        <w:t xml:space="preserve">: </w:t>
      </w:r>
      <w:r>
        <w:t>functional traits, competition, invasive species, climate change, drought tolerance, water use efficiency, relative growth rate, grassland</w:t>
      </w:r>
    </w:p>
    <w:p w14:paraId="4EA8F934" w14:textId="77777777" w:rsidR="0018233E" w:rsidRDefault="0018233E" w:rsidP="00403078">
      <w:pPr>
        <w:spacing w:line="480" w:lineRule="auto"/>
        <w:rPr>
          <w:b/>
        </w:rPr>
      </w:pPr>
    </w:p>
    <w:p w14:paraId="388E669A" w14:textId="04947714" w:rsidR="00403078" w:rsidRDefault="00403078" w:rsidP="00403078">
      <w:pPr>
        <w:spacing w:line="480" w:lineRule="auto"/>
      </w:pPr>
      <w:r w:rsidRPr="00365044">
        <w:rPr>
          <w:b/>
        </w:rPr>
        <w:t>Type of article:</w:t>
      </w:r>
      <w:r>
        <w:t xml:space="preserve"> Letter</w:t>
      </w:r>
    </w:p>
    <w:p w14:paraId="733FA962" w14:textId="66805992" w:rsidR="00365044" w:rsidRPr="0018233E" w:rsidRDefault="0018233E" w:rsidP="0018233E">
      <w:pPr>
        <w:spacing w:line="480" w:lineRule="auto"/>
      </w:pPr>
      <w:r w:rsidRPr="0018233E">
        <w:rPr>
          <w:b/>
        </w:rPr>
        <w:t xml:space="preserve">Word </w:t>
      </w:r>
      <w:r w:rsidR="00365044" w:rsidRPr="0018233E">
        <w:rPr>
          <w:b/>
        </w:rPr>
        <w:t>Numbers:</w:t>
      </w:r>
      <w:r>
        <w:t xml:space="preserve"> </w:t>
      </w:r>
      <w:r w:rsidR="00365044" w:rsidRPr="0018233E">
        <w:t xml:space="preserve">Abstract </w:t>
      </w:r>
      <w:r>
        <w:t>(); Main text (); Text box (NA)</w:t>
      </w:r>
    </w:p>
    <w:p w14:paraId="587FBCAB" w14:textId="27D48237" w:rsidR="00365044" w:rsidRPr="0018233E" w:rsidRDefault="0018233E" w:rsidP="0018233E">
      <w:pPr>
        <w:spacing w:line="480" w:lineRule="auto"/>
        <w:rPr>
          <w:b/>
        </w:rPr>
      </w:pPr>
      <w:r w:rsidRPr="0018233E">
        <w:rPr>
          <w:b/>
        </w:rPr>
        <w:t xml:space="preserve">Number of </w:t>
      </w:r>
      <w:r w:rsidR="00365044" w:rsidRPr="0018233E">
        <w:rPr>
          <w:b/>
        </w:rPr>
        <w:t>References</w:t>
      </w:r>
      <w:r>
        <w:rPr>
          <w:b/>
        </w:rPr>
        <w:t>:</w:t>
      </w:r>
    </w:p>
    <w:p w14:paraId="17869479" w14:textId="1921EF97" w:rsidR="0018233E" w:rsidRPr="0018233E" w:rsidRDefault="0018233E" w:rsidP="0018233E">
      <w:pPr>
        <w:spacing w:line="480" w:lineRule="auto"/>
        <w:rPr>
          <w:b/>
        </w:rPr>
      </w:pPr>
      <w:r w:rsidRPr="0018233E">
        <w:rPr>
          <w:b/>
        </w:rPr>
        <w:t>Number of f</w:t>
      </w:r>
      <w:r w:rsidR="00365044" w:rsidRPr="0018233E">
        <w:rPr>
          <w:b/>
        </w:rPr>
        <w:t>igures, tables, and text boxes</w:t>
      </w:r>
      <w:r>
        <w:rPr>
          <w:b/>
        </w:rPr>
        <w:t>:</w:t>
      </w:r>
    </w:p>
    <w:p w14:paraId="09E41F02" w14:textId="77777777" w:rsidR="0018233E" w:rsidRDefault="0018233E" w:rsidP="00403078">
      <w:pPr>
        <w:spacing w:line="480" w:lineRule="auto"/>
        <w:rPr>
          <w:b/>
        </w:rPr>
      </w:pPr>
    </w:p>
    <w:p w14:paraId="4B712394" w14:textId="51321889" w:rsidR="00403078" w:rsidRDefault="00720FE8" w:rsidP="00403078">
      <w:pPr>
        <w:spacing w:line="480" w:lineRule="auto"/>
      </w:pPr>
      <w:r w:rsidRPr="00403078">
        <w:rPr>
          <w:b/>
        </w:rPr>
        <w:t xml:space="preserve">Statement of </w:t>
      </w:r>
      <w:r w:rsidR="00543114" w:rsidRPr="00403078">
        <w:rPr>
          <w:b/>
        </w:rPr>
        <w:t>Authorship:</w:t>
      </w:r>
      <w:r w:rsidR="00543114">
        <w:t xml:space="preserve"> MLL conceived of, designed, and carried out the study. MLL performed analyses in collaboration with AML. MLL wrote the manuscript, AML and SPH contributed to manuscript content and revisions.  </w:t>
      </w:r>
    </w:p>
    <w:p w14:paraId="2692572C" w14:textId="27353690" w:rsidR="00B9688D" w:rsidRPr="003E1660" w:rsidRDefault="003E1660" w:rsidP="00753C42">
      <w:pPr>
        <w:spacing w:line="480" w:lineRule="auto"/>
        <w:rPr>
          <w:b/>
        </w:rPr>
      </w:pPr>
      <w:r w:rsidRPr="003E1660">
        <w:rPr>
          <w:b/>
        </w:rPr>
        <w:lastRenderedPageBreak/>
        <w:t>Abstract</w:t>
      </w:r>
      <w:r w:rsidR="00F15A2A">
        <w:rPr>
          <w:b/>
        </w:rPr>
        <w:t xml:space="preserve"> (150 words)</w:t>
      </w:r>
    </w:p>
    <w:p w14:paraId="2EB5FBF4" w14:textId="4FF804DC" w:rsidR="004845F2" w:rsidRPr="00E013C3" w:rsidRDefault="00E2638E" w:rsidP="00324AB6">
      <w:pPr>
        <w:spacing w:line="480" w:lineRule="auto"/>
        <w:rPr>
          <w:rFonts w:ascii="TimesNewRomanPSMT" w:hAnsi="TimesNewRomanPSMT"/>
        </w:rPr>
      </w:pPr>
      <w:r>
        <w:rPr>
          <w:rFonts w:ascii="TimesNewRomanPSMT" w:hAnsi="TimesNewRomanPSMT"/>
        </w:rPr>
        <w:t>P</w:t>
      </w:r>
      <w:r w:rsidR="00324AB6" w:rsidRPr="00BB6325">
        <w:t xml:space="preserve">lants </w:t>
      </w:r>
      <w:r>
        <w:t xml:space="preserve">in climatically variable </w:t>
      </w:r>
      <w:r w:rsidR="00324AB6" w:rsidRPr="00BB6325">
        <w:t xml:space="preserve">environments have evolved </w:t>
      </w:r>
      <w:r>
        <w:t xml:space="preserve">drought tolerance and drought avoidance </w:t>
      </w:r>
      <w:r w:rsidR="00324AB6" w:rsidRPr="00BB6325">
        <w:t>strategies to deal with inconsistent rainfall</w:t>
      </w:r>
      <w:r w:rsidR="00E013C3">
        <w:t xml:space="preserve">, </w:t>
      </w:r>
      <w:r>
        <w:t xml:space="preserve">but </w:t>
      </w:r>
      <w:r w:rsidR="00324AB6">
        <w:rPr>
          <w:rFonts w:ascii="TimesNewRomanPSMT" w:hAnsi="TimesNewRomanPSMT"/>
        </w:rPr>
        <w:t xml:space="preserve">interactions with novel competitors </w:t>
      </w:r>
      <w:r>
        <w:rPr>
          <w:rFonts w:ascii="TimesNewRomanPSMT" w:hAnsi="TimesNewRomanPSMT"/>
        </w:rPr>
        <w:t xml:space="preserve">can undermine the success of these strategies. </w:t>
      </w:r>
      <w:r w:rsidR="00324AB6">
        <w:rPr>
          <w:rFonts w:ascii="TimesNewRomanPSMT" w:hAnsi="TimesNewRomanPSMT"/>
        </w:rPr>
        <w:t xml:space="preserve">To investigate how competition with invaders affects </w:t>
      </w:r>
      <w:r w:rsidR="005D2E7C">
        <w:rPr>
          <w:rFonts w:ascii="TimesNewRomanPSMT" w:hAnsi="TimesNewRomanPSMT"/>
        </w:rPr>
        <w:t>these strategies</w:t>
      </w:r>
      <w:r w:rsidR="00324AB6">
        <w:rPr>
          <w:rFonts w:ascii="TimesNewRomanPSMT" w:hAnsi="TimesNewRomanPSMT"/>
        </w:rPr>
        <w:t xml:space="preserve">, we manipulated rainfall and </w:t>
      </w:r>
      <w:r>
        <w:rPr>
          <w:rFonts w:ascii="TimesNewRomanPSMT" w:hAnsi="TimesNewRomanPSMT"/>
        </w:rPr>
        <w:t>invader presence</w:t>
      </w:r>
      <w:r w:rsidR="00324AB6">
        <w:rPr>
          <w:rFonts w:ascii="TimesNewRomanPSMT" w:hAnsi="TimesNewRomanPSMT"/>
        </w:rPr>
        <w:t xml:space="preserve"> and </w:t>
      </w:r>
      <w:r w:rsidR="003C4F7C">
        <w:rPr>
          <w:rFonts w:ascii="TimesNewRomanPSMT" w:hAnsi="TimesNewRomanPSMT"/>
        </w:rPr>
        <w:t>followed demographic rates of six species</w:t>
      </w:r>
      <w:r w:rsidR="005D2E7C">
        <w:rPr>
          <w:rFonts w:ascii="TimesNewRomanPSMT" w:hAnsi="TimesNewRomanPSMT"/>
        </w:rPr>
        <w:t xml:space="preserve"> that varied in drought tolerance</w:t>
      </w:r>
      <w:r>
        <w:rPr>
          <w:rFonts w:ascii="TimesNewRomanPSMT" w:hAnsi="TimesNewRomanPSMT"/>
        </w:rPr>
        <w:t xml:space="preserve">. </w:t>
      </w:r>
      <w:r w:rsidR="005D2E7C">
        <w:rPr>
          <w:rFonts w:ascii="TimesNewRomanPSMT" w:hAnsi="TimesNewRomanPSMT"/>
        </w:rPr>
        <w:t xml:space="preserve">We found that </w:t>
      </w:r>
      <w:r w:rsidR="005D2E7C">
        <w:t>i</w:t>
      </w:r>
      <w:r w:rsidR="00F15A2A">
        <w:t xml:space="preserve">nvader </w:t>
      </w:r>
      <w:r w:rsidR="00E013C3" w:rsidRPr="00E013C3">
        <w:t>competition had a more negative effect on avoiders than on tolerators</w:t>
      </w:r>
      <w:r w:rsidR="00E013C3">
        <w:t xml:space="preserve"> and t</w:t>
      </w:r>
      <w:r w:rsidR="00E013C3" w:rsidRPr="00E013C3">
        <w:t xml:space="preserve">his impact was strongest </w:t>
      </w:r>
      <w:r w:rsidR="005D2E7C">
        <w:t>under</w:t>
      </w:r>
      <w:r w:rsidR="00E013C3" w:rsidRPr="00E013C3">
        <w:t xml:space="preserve"> drought</w:t>
      </w:r>
      <w:r w:rsidR="00E013C3">
        <w:t xml:space="preserve">, acting through </w:t>
      </w:r>
      <w:r w:rsidR="00E013C3" w:rsidRPr="00E013C3">
        <w:t xml:space="preserve">increased mortality and lower seed set. </w:t>
      </w:r>
      <w:r w:rsidR="00A9511E">
        <w:t>Additionally</w:t>
      </w:r>
      <w:r w:rsidR="00F15A2A">
        <w:t xml:space="preserve">, </w:t>
      </w:r>
      <w:r w:rsidR="00E013C3" w:rsidRPr="00E013C3">
        <w:t xml:space="preserve">the interaction between watering and </w:t>
      </w:r>
      <w:r w:rsidR="00F15A2A">
        <w:t>competition</w:t>
      </w:r>
      <w:r w:rsidR="00E013C3" w:rsidRPr="00E013C3">
        <w:t xml:space="preserve"> had a relatively stronger effect on tolerators by increasing mortality.</w:t>
      </w:r>
      <w:r w:rsidR="00E013C3">
        <w:rPr>
          <w:rFonts w:ascii="TimesNewRomanPSMT" w:hAnsi="TimesNewRomanPSMT"/>
        </w:rPr>
        <w:t xml:space="preserve"> </w:t>
      </w:r>
      <w:r w:rsidR="005D2E7C">
        <w:rPr>
          <w:rFonts w:ascii="TimesNewRomanPSMT" w:hAnsi="TimesNewRomanPSMT"/>
        </w:rPr>
        <w:t xml:space="preserve">Competition with invaders </w:t>
      </w:r>
      <w:r w:rsidR="00A9511E">
        <w:rPr>
          <w:rFonts w:ascii="TimesNewRomanPSMT" w:hAnsi="TimesNewRomanPSMT"/>
        </w:rPr>
        <w:t>can thus make</w:t>
      </w:r>
      <w:r w:rsidR="005D2E7C" w:rsidRPr="00143047">
        <w:t xml:space="preserve"> bad years worse and good years less good, harming the ability of some species to recover</w:t>
      </w:r>
      <w:r w:rsidR="005D2E7C">
        <w:t xml:space="preserve"> from climatic events.</w:t>
      </w:r>
      <w:r w:rsidR="005D2E7C" w:rsidRPr="00143047">
        <w:t xml:space="preserve"> </w:t>
      </w:r>
      <w:r w:rsidR="00F15A2A">
        <w:t>T</w:t>
      </w:r>
      <w:r w:rsidR="004845F2" w:rsidRPr="004845F2">
        <w:t>his is the first study to examine how invasions might synergize with climatic fluctuations to create extinction debts.</w:t>
      </w:r>
    </w:p>
    <w:p w14:paraId="57270973" w14:textId="77777777" w:rsidR="00753C42" w:rsidRDefault="00753C42" w:rsidP="00753C42">
      <w:pPr>
        <w:spacing w:line="480" w:lineRule="auto"/>
      </w:pPr>
    </w:p>
    <w:p w14:paraId="6601C876" w14:textId="77777777" w:rsidR="00753C42" w:rsidRDefault="00753C42">
      <w:r>
        <w:br w:type="page"/>
      </w:r>
    </w:p>
    <w:p w14:paraId="31A81B11" w14:textId="6359509A" w:rsidR="00AD5AED" w:rsidRPr="00494BBB" w:rsidRDefault="00753C42" w:rsidP="00BC7785">
      <w:pPr>
        <w:spacing w:line="480" w:lineRule="auto"/>
        <w:rPr>
          <w:b/>
        </w:rPr>
      </w:pPr>
      <w:r w:rsidRPr="00753C42">
        <w:rPr>
          <w:b/>
        </w:rPr>
        <w:lastRenderedPageBreak/>
        <w:t>Introduction</w:t>
      </w:r>
    </w:p>
    <w:p w14:paraId="5A5C0B72" w14:textId="3A19A342" w:rsidR="00900B52" w:rsidDel="00B805CC" w:rsidRDefault="00900B52" w:rsidP="00095941">
      <w:pPr>
        <w:spacing w:line="480" w:lineRule="auto"/>
        <w:ind w:firstLine="720"/>
        <w:rPr>
          <w:del w:id="0" w:author="Marina LaForgia" w:date="2019-01-23T10:17:00Z"/>
        </w:rPr>
      </w:pPr>
      <w:r>
        <w:rPr>
          <w:rFonts w:ascii="TimesNewRomanPSMT" w:hAnsi="TimesNewRomanPSMT"/>
        </w:rPr>
        <w:t>Competition between species can cause changes in</w:t>
      </w:r>
      <w:ins w:id="1" w:author="Marina LaForgia" w:date="2019-01-23T13:44:00Z">
        <w:r w:rsidR="00AC5C26">
          <w:rPr>
            <w:rFonts w:ascii="TimesNewRomanPSMT" w:hAnsi="TimesNewRomanPSMT"/>
          </w:rPr>
          <w:t xml:space="preserve"> </w:t>
        </w:r>
      </w:ins>
      <w:del w:id="2" w:author="Marina LaForgia" w:date="2019-01-23T13:44:00Z">
        <w:r w:rsidDel="00AC5C26">
          <w:rPr>
            <w:rFonts w:ascii="TimesNewRomanPSMT" w:hAnsi="TimesNewRomanPSMT"/>
          </w:rPr>
          <w:delText xml:space="preserve"> the</w:delText>
        </w:r>
      </w:del>
      <w:del w:id="3" w:author="Marina LaForgia" w:date="2019-01-23T13:45:00Z">
        <w:r w:rsidDel="00AC5C26">
          <w:rPr>
            <w:rFonts w:ascii="TimesNewRomanPSMT" w:hAnsi="TimesNewRomanPSMT"/>
          </w:rPr>
          <w:delText xml:space="preserve"> </w:delText>
        </w:r>
      </w:del>
      <w:ins w:id="4" w:author="Marina LaForgia" w:date="2019-01-23T13:44:00Z">
        <w:r w:rsidR="00AC5C26">
          <w:rPr>
            <w:rFonts w:ascii="TimesNewRomanPSMT" w:hAnsi="TimesNewRomanPSMT"/>
          </w:rPr>
          <w:t xml:space="preserve">community </w:t>
        </w:r>
      </w:ins>
      <w:r>
        <w:rPr>
          <w:rFonts w:ascii="TimesNewRomanPSMT" w:hAnsi="TimesNewRomanPSMT"/>
        </w:rPr>
        <w:t>composition</w:t>
      </w:r>
      <w:del w:id="5" w:author="Marina LaForgia" w:date="2019-01-23T13:44:00Z">
        <w:r w:rsidDel="00AC5C26">
          <w:rPr>
            <w:rFonts w:ascii="TimesNewRomanPSMT" w:hAnsi="TimesNewRomanPSMT"/>
          </w:rPr>
          <w:delText>, relative abundance, and diversity of species within a community</w:delText>
        </w:r>
      </w:del>
      <w:r>
        <w:rPr>
          <w:rFonts w:ascii="TimesNewRomanPSMT" w:hAnsi="TimesNewRomanPSMT"/>
        </w:rPr>
        <w:t xml:space="preserve"> </w:t>
      </w:r>
      <w:ins w:id="6" w:author="Marina LaForgia" w:date="2019-01-23T13:48:00Z">
        <w:r w:rsidR="00414C5F">
          <w:rPr>
            <w:rFonts w:ascii="TimesNewRomanPSMT" w:hAnsi="TimesNewRomanPSMT"/>
          </w:rPr>
          <w:t xml:space="preserve">both directly and </w:t>
        </w:r>
      </w:ins>
      <w:r>
        <w:rPr>
          <w:rFonts w:ascii="TimesNewRomanPSMT" w:hAnsi="TimesNewRomanPSMT"/>
        </w:rPr>
        <w:t>by altering responses to the abiotic environment</w:t>
      </w:r>
      <w:del w:id="7" w:author="Marina LaForgia" w:date="2019-01-23T10:08:00Z">
        <w:r w:rsidDel="002A41CB">
          <w:rPr>
            <w:rFonts w:ascii="TimesNewRomanPSMT" w:hAnsi="TimesNewRomanPSMT"/>
          </w:rPr>
          <w:delText xml:space="preserve">, </w:delText>
        </w:r>
      </w:del>
      <w:r>
        <w:rPr>
          <w:rFonts w:ascii="TimesNewRomanPSMT" w:hAnsi="TimesNewRomanPSMT"/>
        </w:rPr>
        <w:t xml:space="preserve"> </w:t>
      </w:r>
      <w:r>
        <w:rPr>
          <w:rFonts w:ascii="TimesNewRomanPSMT" w:hAnsi="TimesNewRomanPSMT"/>
        </w:rPr>
        <w:fldChar w:fldCharType="begin"/>
      </w:r>
      <w:r>
        <w:rPr>
          <w:rFonts w:ascii="TimesNewRomanPSMT" w:hAnsi="TimesNewRomanPSMT"/>
        </w:rPr>
        <w:instrText xml:space="preserve"> ADDIN ZOTERO_ITEM CSL_CITATION {"citationID":"GDG5iDZ0","properties":{"formattedCitation":"(Goldberg &amp; Barton 1992; Gremer {\\i{}et al.} 2013; Thompson {\\i{}et al.} 2018)","plainCitation":"(Goldberg &amp; Barton 1992; Gremer et al. 2013; Thompson et al. 2018)","noteIndex":0},"citationItems":[{"id":2991,"uris":["http://zotero.org/users/1207110/items/GFEFKGYZ"],"uri":["http://zotero.org/users/1207110/items/GFEFKGYZ"],"itemData":{"id":2991,"type":"article-journal","title":"Patterns and Consequences of Interspecific Competition in Natural Communities: A Review of Field Experiments with Plants","container-title":"The American Naturalist","page":"771-801","volume":"139","issue":"4","source":"journals.uchicago.edu (Atypon)","abstract":"We present a quantitative literature review to assess the extent to which field experiments with plants have addressed questions about patterns of competition over time and space, consequences of competition for community structure, and comparisons of competitive ability among species. We outline the necessary treatment comparisons and statistical analyses to answer each question and then describe the number of experiments that meet these criteria and their results. Although we found a total of 101 experiments in 89 studies, 63% of these experiments only addressed whether competition significantly affected some component of individual fitness of a single species at a single time and site. Despite the limited data base to address more complex questions about competitive interactions, we did find consistent results for a few of the questions we reviewed. Where tested, competition always had significant effects on distribution patterns (five experiments), on relative abundances (two experiments), and on diversity (four experiments), consistent with the notion that competition has strong effects on community structure. On the other hand, intraspecific competition was not usually stronger than interspecific competition for either competitive effect (four experiments) or response (three experiments), which suggests that resource partitioning may not be an important mechanism of coexistence in plants.","DOI":"10.1086/285357","ISSN":"0003-0147","shortTitle":"Patterns and Consequences of Interspecific Competition in Natural Communities","journalAbbreviation":"The American Naturalist","author":[{"family":"Goldberg","given":"Deborah E."},{"family":"Barton","given":"Andrew M."}],"issued":{"date-parts":[["1992",4,1]]}}},{"id":2888,"uris":["http://zotero.org/users/1207110/items/77STSBY6"],"uri":["http://zotero.org/users/1207110/items/77STSBY6"],"itemData":{"id":2888,"type":"article-journal","title":"Water-use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Lawrence"}],"issued":{"date-parts":[["2013",10,1]]}}},{"id":3007,"uris":["http://zotero.org/users/1207110/items/IDW967LS"],"uri":["http://zotero.org/users/1207110/items/IDW967LS"],"itemData":{"id":3007,"type":"article-journal","title":"Species interactions cause non-additive effects of multiple environmental stressors on communities","container-title":"Ecosphere","page":"e02518","volume":"9","issue":"11","source":"Wiley Online Library","abstract":"Cumulative ecological impacts of chronic, extreme, and often novel, anthropogenic environmental changes (i.e., stressors) often differ from the sum of their individual effects. Uncertainty over the causes of such non-additivity among multiple stressors confounds forecasts of their net ecological impact. Although stressors can interact directly within the environment to mediate their combined effects on communities, species interactions likely also play key roles. Here, we use a simulation model to explore how species interactions cause community responses (changes in species richness and total biomass) to paired stressors to differ from what we would expect based on the individual effects of each stressor (the additive effect). We demonstrate how interspecific interactions cause communities to respond non-additively to stressors, and how this depends on whether these interactions are negative or positive and whether the stressors have positive or negative impacts on the community property of interest. When pairwise species interactions involve at least one negative interaction (i.e., competition or predation), stressors combine to have greater than expected negative impacts (e.g., species or biomass loss) and less than expected positive impacts (e.g., biomass increases). In contrast, reciprocally positive interactions between species (i.e., facilitation) generally cause stressors to have additive, or slightly less than additive, net effects on species richness and community biomass. While species interactions determine the nature of the combined impact of multiple stressors (i.e., greater than or less than expected), species co-tolerance and stressor timing (i.e., sequential vs simultaneous application) only modify the magnitude of this effect. These findings highlight how interactions among species can contribute to non-additive responses by communities to environmental change, in addition to those caused by interactions among stressors themselves.","DOI":"10.1002/ecs2.2518","ISSN":"2150-8925","language":"en","author":[{"family":"Thompson","given":"Patrick L."},{"family":"MacLennan","given":"Megan M."},{"family":"Vinebrooke","given":"Rolf D."}],"issued":{"date-parts":[["2018"]]}}}],"schema":"https://github.com/citation-style-language/schema/raw/master/csl-citation.json"} </w:instrText>
      </w:r>
      <w:r>
        <w:rPr>
          <w:rFonts w:ascii="TimesNewRomanPSMT" w:hAnsi="TimesNewRomanPSMT"/>
        </w:rPr>
        <w:fldChar w:fldCharType="separate"/>
      </w:r>
      <w:r w:rsidRPr="00CD65D0">
        <w:rPr>
          <w:rFonts w:ascii="TimesNewRomanPSMT" w:hAnsi="TimesNewRomanPSMT" w:cs="TimesNewRomanPSMT"/>
        </w:rPr>
        <w:t xml:space="preserve">(Goldberg &amp; Barton 1992; </w:t>
      </w:r>
      <w:proofErr w:type="spellStart"/>
      <w:r w:rsidRPr="00CD65D0">
        <w:rPr>
          <w:rFonts w:ascii="TimesNewRomanPSMT" w:hAnsi="TimesNewRomanPSMT" w:cs="TimesNewRomanPSMT"/>
        </w:rPr>
        <w:t>Gremer</w:t>
      </w:r>
      <w:proofErr w:type="spellEnd"/>
      <w:r w:rsidRPr="00CD65D0">
        <w:rPr>
          <w:rFonts w:ascii="TimesNewRomanPSMT" w:hAnsi="TimesNewRomanPSMT" w:cs="TimesNewRomanPSMT"/>
        </w:rPr>
        <w:t xml:space="preserve"> </w:t>
      </w:r>
      <w:r w:rsidRPr="00CD65D0">
        <w:rPr>
          <w:rFonts w:ascii="TimesNewRomanPSMT" w:hAnsi="TimesNewRomanPSMT" w:cs="TimesNewRomanPSMT"/>
          <w:i/>
          <w:iCs/>
        </w:rPr>
        <w:t>et al.</w:t>
      </w:r>
      <w:r w:rsidRPr="00CD65D0">
        <w:rPr>
          <w:rFonts w:ascii="TimesNewRomanPSMT" w:hAnsi="TimesNewRomanPSMT" w:cs="TimesNewRomanPSMT"/>
        </w:rPr>
        <w:t xml:space="preserve"> 2013; Thompson </w:t>
      </w:r>
      <w:r w:rsidRPr="00CD65D0">
        <w:rPr>
          <w:rFonts w:ascii="TimesNewRomanPSMT" w:hAnsi="TimesNewRomanPSMT" w:cs="TimesNewRomanPSMT"/>
          <w:i/>
          <w:iCs/>
        </w:rPr>
        <w:t>et al.</w:t>
      </w:r>
      <w:r w:rsidRPr="00CD65D0">
        <w:rPr>
          <w:rFonts w:ascii="TimesNewRomanPSMT" w:hAnsi="TimesNewRomanPSMT" w:cs="TimesNewRomanPSMT"/>
        </w:rPr>
        <w:t xml:space="preserve"> 2018)</w:t>
      </w:r>
      <w:r>
        <w:rPr>
          <w:rFonts w:ascii="TimesNewRomanPSMT" w:hAnsi="TimesNewRomanPSMT"/>
        </w:rPr>
        <w:fldChar w:fldCharType="end"/>
      </w:r>
      <w:ins w:id="8" w:author="Marina LaForgia" w:date="2019-01-23T13:48:00Z">
        <w:r w:rsidR="00414C5F">
          <w:rPr>
            <w:rFonts w:ascii="TimesNewRomanPSMT" w:hAnsi="TimesNewRomanPSMT"/>
          </w:rPr>
          <w:t>. In this way,</w:t>
        </w:r>
      </w:ins>
      <w:bookmarkStart w:id="9" w:name="_GoBack"/>
      <w:bookmarkEnd w:id="9"/>
      <w:ins w:id="10" w:author="Marina LaForgia" w:date="2019-01-23T10:14:00Z">
        <w:r w:rsidR="00B805CC">
          <w:rPr>
            <w:rFonts w:ascii="TimesNewRomanPSMT" w:hAnsi="TimesNewRomanPSMT"/>
          </w:rPr>
          <w:t xml:space="preserve"> thus influence which functional strategies </w:t>
        </w:r>
        <w:proofErr w:type="spellStart"/>
        <w:r w:rsidR="00B805CC">
          <w:rPr>
            <w:rFonts w:ascii="TimesNewRomanPSMT" w:hAnsi="TimesNewRomanPSMT"/>
          </w:rPr>
          <w:t>wi</w:t>
        </w:r>
        <w:proofErr w:type="spellEnd"/>
        <w:r w:rsidR="00B805CC">
          <w:rPr>
            <w:rFonts w:ascii="TimesNewRomanPSMT" w:hAnsi="TimesNewRomanPSMT"/>
          </w:rPr>
          <w:t>n or lose</w:t>
        </w:r>
      </w:ins>
      <w:r>
        <w:rPr>
          <w:rFonts w:ascii="TimesNewRomanPSMT" w:hAnsi="TimesNewRomanPSMT"/>
        </w:rPr>
        <w:t>.</w:t>
      </w:r>
      <w:ins w:id="11" w:author="Marina LaForgia" w:date="2019-01-23T10:08:00Z">
        <w:r w:rsidR="002A41CB">
          <w:rPr>
            <w:rFonts w:ascii="TimesNewRomanPSMT" w:hAnsi="TimesNewRomanPSMT"/>
          </w:rPr>
          <w:t xml:space="preserve"> </w:t>
        </w:r>
      </w:ins>
      <w:ins w:id="12" w:author="Marina LaForgia" w:date="2019-01-23T10:14:00Z">
        <w:r w:rsidR="00B805CC">
          <w:rPr>
            <w:rFonts w:ascii="TimesNewRomanPSMT" w:hAnsi="TimesNewRomanPSMT"/>
          </w:rPr>
          <w:t>Without competition, all species do well in re</w:t>
        </w:r>
      </w:ins>
      <w:ins w:id="13" w:author="Marina LaForgia" w:date="2019-01-23T10:15:00Z">
        <w:r w:rsidR="00B805CC">
          <w:rPr>
            <w:rFonts w:ascii="TimesNewRomanPSMT" w:hAnsi="TimesNewRomanPSMT"/>
          </w:rPr>
          <w:t>source rich environments but competition selects for species that are most able to outcompete others for that resource (Tilman &amp; Grimes). In an envir</w:t>
        </w:r>
      </w:ins>
      <w:ins w:id="14" w:author="Marina LaForgia" w:date="2019-01-23T10:16:00Z">
        <w:r w:rsidR="00B805CC">
          <w:rPr>
            <w:rFonts w:ascii="TimesNewRomanPSMT" w:hAnsi="TimesNewRomanPSMT"/>
          </w:rPr>
          <w:t xml:space="preserve">onment with fluctuating rainfall, multiple strategies </w:t>
        </w:r>
      </w:ins>
      <w:ins w:id="15" w:author="Marina LaForgia" w:date="2019-01-23T10:15:00Z">
        <w:r w:rsidR="00B805CC">
          <w:rPr>
            <w:rFonts w:ascii="TimesNewRomanPSMT" w:hAnsi="TimesNewRomanPSMT"/>
          </w:rPr>
          <w:t xml:space="preserve"> variable climate, </w:t>
        </w:r>
      </w:ins>
    </w:p>
    <w:p w14:paraId="15B43160" w14:textId="3B3F4799" w:rsidR="008D63F0" w:rsidRDefault="00081E3E" w:rsidP="00B805CC">
      <w:pPr>
        <w:spacing w:line="480" w:lineRule="auto"/>
        <w:ind w:firstLine="720"/>
        <w:rPr>
          <w:rFonts w:ascii="TimesNewRomanPSMT" w:hAnsi="TimesNewRomanPSMT"/>
        </w:rPr>
      </w:pPr>
      <w:moveFromRangeStart w:id="16" w:author="Marina LaForgia" w:date="2019-01-23T10:11:00Z" w:name="move536001590"/>
      <w:moveFrom w:id="17" w:author="Marina LaForgia" w:date="2019-01-23T10:11:00Z">
        <w:r w:rsidRPr="00BC7785" w:rsidDel="002A41CB">
          <w:t>Climate change is expected to increase precipitation variability</w:t>
        </w:r>
        <w:r w:rsidDel="002A41CB">
          <w:t xml:space="preserve"> through</w:t>
        </w:r>
        <w:r w:rsidRPr="00BC7785" w:rsidDel="002A41CB">
          <w:t xml:space="preserve"> higher frequencies of both extreme wet and extreme dry events</w:t>
        </w:r>
        <w:r w:rsidDel="002A41CB">
          <w:t xml:space="preserve"> </w:t>
        </w:r>
        <w:r w:rsidR="00E77D20" w:rsidDel="002A41CB">
          <w:fldChar w:fldCharType="begin"/>
        </w:r>
        <w:r w:rsidR="00FA4941" w:rsidDel="002A41CB">
          <w:instrText xml:space="preserve"> ADDIN ZOTERO_ITEM CSL_CITATION {"citationID":"jiMsCMmj","properties":{"formattedCitation":"(IPCC 2013; Berg &amp; Hall 2015; Yoon {\\i{}et al.} 2015; Swain {\\i{}et al.} 2016)","plainCitation":"(IPCC 2013; Berg &amp; Hall 2015; Yoon et al. 2015; Swain et al. 2016)","noteIndex":0},"citationItems":[{"id":828,"uris":["http://zotero.org/users/1207110/items/MKFM647Y"],"uri":["http://zotero.org/users/1207110/items/MKFM647Y"],"itemData":{"id":828,"type":"report","title":"Climate Change 2013: The Physical Science Basis. Contribution of Working Group I to the Fifth Assessment Report of the Intergovernmental Panel on Climate Change [Stocker, T.F., D. Qin, G.-K. Plattner, M. Tignor, S.K. Allen, J. Boschung, A. Nauels, Y. Xia, V. Bex and P.M. Midgley (eds.)]","publisher":"Cambridge University Press","publisher-place":"Cambridge, United Kingdom and New York, NY, USA","page":"1535 pp","event-place":"Cambridge, United Kingdom and New York, NY, USA","shortTitle":"Climate Change 2014: Impacts, Adaptation, and Vulnerability. Part A: Global and Sectoral Aspects.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(eds.)]","author":[{"family":"IPCC","given":""}],"issued":{"date-parts":[["2013"]]}}},{"id":920,"uris":["http://zotero.org/users/1207110/items/TKCBJB6R"],"uri":["http://zotero.org/users/1207110/items/TKCBJB6R"],"itemData":{"id":920,"type":"article-journal","title":"Increased Interannual Precipitation Extremes over California under Climate Change","container-title":"Journal of Climate","page":"6324-6334","volume":"28","DOI":"10.1175/jcli-d-14-00624.1","ISSN":"0894-8755 1520-0442","author":[{"family":"Berg","given":"Neil"},{"family":"Hall","given":"Alex"}],"issued":{"date-parts":[["2015"]]}}},{"id":646,"uris":["http://zotero.org/users/1207110/items/ICYPTESY"],"uri":["http://zotero.org/users/1207110/items/ICYPTESY"],"itemData":{"id":646,"type":"article-journal","title":"Increasing water cycle extremes in California and in relation to ENSO cycle under global warming","container-title":"Nat Commun","page":"8657","volume":"6","abstract":"Since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Nino and the Southern Oscillation (ENSO)--in particular, extreme El Nino and La Nina events that modulate California's climate not only through its warm and cold phases but also its precursor patterns.","DOI":"10.1038/ncomms9657","ISSN":"2041-1723 (Electronic) 2041-1723 (Linking)","note":"PMCID: PMC4639898","author":[{"family":"Yoon","given":"J. H."},{"family":"Wang","given":"S. Y."},{"family":"Gillies","given":"R. R."},{"family":"Kravitz","given":"B."},{"family":"Hipps","given":"L."},{"family":"Rasch","given":"P. J."}],"issued":{"date-parts":[["2015"]]}}},{"id":822,"uris":["http://zotero.org/users/1207110/items/Y32RNPC9"],"uri":["http://zotero.org/users/1207110/items/Y32RNPC9"],"itemData":{"id":822,"type":"article-journal","title":"Trends in atmospheric patterns conducive to seasonal precipitation and temperature extremes in California","container-title":"Science Advances","volume":"2","abstract":"Recent evidence suggests that changes in atmospheric circulation have altered the probability of extreme climate events in the Northern Hemisphere. We investigate northeastern Pacific atmospheric circulation patterns that have historically (1949–2015) been associated with cool-season (October-May) precipitation and temperature extremes in California. We identify changes in occurrence of atmospheric circulation patterns by measuring the similarity of the cool-season atmospheric configuration that occurred in each year of the 1949–2015 period with the configuration that occurred during each of the five driest, wettest, warmest, and coolest years. Our analysis detects statistically significant changes in the occurrence of atmospheric patterns associated with seasonal precipitation and temperature extremes. We also find a robust increase in the magnitude and subseasonal persistence of the cool-season West Coast ridge, resulting in an amplification of the background state. Changes in both seasonal mean and extreme event configurations appear to be caused by a combination of spatially nonuniform thermal expansion of the atmosphere and reinforcing trends in the pattern of sea level pressure. In particular, both thermal expansion and sea level pressure trends contribute to a notable increase in anomalous northeastern Pacific ridging patterns similar to that observed during the 2012–2015 California drought. Collectively, our empirical findings suggest that the frequency of atmospheric conditions like those during California’s most severely dry and hot years has increased in recent decades, but not necessarily at the expense of patterns associated with extremely wet years.","DOI":"10.1126/sciadv.1501344","author":[{"family":"Swain","given":"Daniel L."},{"family":"Horton","given":"Daniel E."},{"family":"Singh","given":"Deepti"},{"family":"Diffenbaugh","given":"Noah S."}],"issued":{"date-parts":[["2016",4,1]]}}}],"schema":"https://github.com/citation-style-language/schema/raw/master/csl-citation.json"} </w:instrText>
        </w:r>
        <w:r w:rsidR="00E77D20" w:rsidDel="002A41CB">
          <w:fldChar w:fldCharType="separate"/>
        </w:r>
        <w:r w:rsidR="00FA4941" w:rsidRPr="00FA4941" w:rsidDel="002A41CB">
          <w:t xml:space="preserve">(IPCC 2013; Berg &amp; Hall 2015; Yoon </w:t>
        </w:r>
        <w:r w:rsidR="00FA4941" w:rsidRPr="00FA4941" w:rsidDel="002A41CB">
          <w:rPr>
            <w:i/>
            <w:iCs/>
          </w:rPr>
          <w:t>et al.</w:t>
        </w:r>
        <w:r w:rsidR="00FA4941" w:rsidRPr="00FA4941" w:rsidDel="002A41CB">
          <w:t xml:space="preserve"> 2015; Swain </w:t>
        </w:r>
        <w:r w:rsidR="00FA4941" w:rsidRPr="00FA4941" w:rsidDel="002A41CB">
          <w:rPr>
            <w:i/>
            <w:iCs/>
          </w:rPr>
          <w:t>et al.</w:t>
        </w:r>
        <w:r w:rsidR="00FA4941" w:rsidRPr="00FA4941" w:rsidDel="002A41CB">
          <w:t xml:space="preserve"> 2016)</w:t>
        </w:r>
        <w:r w:rsidR="00E77D20" w:rsidDel="002A41CB">
          <w:fldChar w:fldCharType="end"/>
        </w:r>
        <w:r w:rsidR="00CD65D0" w:rsidDel="002A41CB">
          <w:rPr>
            <w:rFonts w:ascii="TimesNewRomanPSMT" w:hAnsi="TimesNewRomanPSMT"/>
          </w:rPr>
          <w:t>.</w:t>
        </w:r>
        <w:r w:rsidDel="002A41CB">
          <w:rPr>
            <w:rFonts w:ascii="TimesNewRomanPSMT" w:hAnsi="TimesNewRomanPSMT"/>
          </w:rPr>
          <w:t xml:space="preserve"> </w:t>
        </w:r>
      </w:moveFrom>
      <w:moveFromRangeEnd w:id="16"/>
      <w:r>
        <w:rPr>
          <w:rFonts w:ascii="TimesNewRomanPSMT" w:hAnsi="TimesNewRomanPSMT"/>
        </w:rPr>
        <w:t xml:space="preserve">Although </w:t>
      </w:r>
      <w:r>
        <w:t>p</w:t>
      </w:r>
      <w:r w:rsidRPr="00BB6325">
        <w:t xml:space="preserve">lants have evolved </w:t>
      </w:r>
      <w:r w:rsidR="0044436A">
        <w:t xml:space="preserve">various </w:t>
      </w:r>
      <w:r w:rsidRPr="00BB6325">
        <w:t>strategies to deal with the inconsistent rainfall</w:t>
      </w:r>
      <w:r>
        <w:t xml:space="preserve">, </w:t>
      </w:r>
      <w:r>
        <w:rPr>
          <w:rFonts w:ascii="TimesNewRomanPSMT" w:hAnsi="TimesNewRomanPSMT"/>
        </w:rPr>
        <w:t>interactions with novel competitors have the ability to magnify</w:t>
      </w:r>
      <w:r w:rsidR="0044436A">
        <w:rPr>
          <w:rFonts w:ascii="TimesNewRomanPSMT" w:hAnsi="TimesNewRomanPSMT"/>
        </w:rPr>
        <w:t xml:space="preserve"> the effects of climate and undermine the success of those strategies</w:t>
      </w:r>
      <w:ins w:id="18" w:author="Marina LaForgia" w:date="2019-01-23T10:16:00Z">
        <w:r w:rsidR="00B805CC">
          <w:rPr>
            <w:rFonts w:ascii="TimesNewRomanPSMT" w:hAnsi="TimesNewRomanPSMT"/>
          </w:rPr>
          <w:t xml:space="preserve"> and select for one strate</w:t>
        </w:r>
      </w:ins>
      <w:ins w:id="19" w:author="Marina LaForgia" w:date="2019-01-23T10:17:00Z">
        <w:r w:rsidR="00B805CC">
          <w:rPr>
            <w:rFonts w:ascii="TimesNewRomanPSMT" w:hAnsi="TimesNewRomanPSMT"/>
          </w:rPr>
          <w:t>gy or against other strategies</w:t>
        </w:r>
      </w:ins>
      <w:r w:rsidR="00CD65D0">
        <w:rPr>
          <w:rFonts w:ascii="TimesNewRomanPSMT" w:hAnsi="TimesNewRomanPSMT"/>
        </w:rPr>
        <w:t xml:space="preserve"> </w:t>
      </w:r>
      <w:r w:rsidR="00867620">
        <w:rPr>
          <w:rFonts w:ascii="TimesNewRomanPSMT" w:hAnsi="TimesNewRomanPSMT"/>
        </w:rPr>
        <w:fldChar w:fldCharType="begin"/>
      </w:r>
      <w:r w:rsidR="00867620">
        <w:rPr>
          <w:rFonts w:ascii="TimesNewRomanPSMT" w:hAnsi="TimesNewRomanPSMT"/>
        </w:rPr>
        <w:instrText xml:space="preserve"> ADDIN ZOTERO_ITEM CSL_CITATION {"citationID":"QITmWlu5","properties":{"formattedCitation":"(Bruno 2005; Tylianakis {\\i{}et al.} 2008)","plainCitation":"(Bruno 2005; Tylianakis et al. 2008)","noteIndex":0},"citationItems":[{"id":3062,"uris":["http://zotero.org/users/1207110/items/7TKHHK2M"],"uri":["http://zotero.org/users/1207110/items/7TKHHK2M"],"itemData":{"id":3062,"type":"chapter","title":"Insights into Biotic Interactions from Studies of Species Invasions","container-title":"Species Invasions: Insights into Ecology, Evolution, and Biogeography","publisher":"Sinauer","publisher-place":"Sunderland, MA","source":"Zotero","event-place":"Sunderland, MA","language":"en","editor":[{"family":"Sax","given":"Dov F."},{"family":"Stachowicz","given":"John J"},{"family":"Gaines","given":"Steven D"}],"author":[{"family":"Bruno","given":"John F."}],"issued":{"date-parts":[["2005"]]}}},{"id":3058,"uris":["http://zotero.org/users/1207110/items/55NSS33M"],"uri":["http://zotero.org/users/1207110/items/55NSS33M"],"itemData":{"id":3058,"type":"article-journal","title":"Global change and species interactions in terrestrial ecosystems","container-title":"Ecology Letters","page":"1351-1363","volume":"11","issue":"12","source":"Crossref","abstract":"The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ﬁnding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interactions.","DOI":"10.1111/j.1461-0248.2008.01250.x","ISSN":"1461023X, 14610248","language":"en","author":[{"family":"Tylianakis","given":"Jason M."},{"family":"Didham","given":"Raphael K."},{"family":"Bascompte","given":"Jordi"},{"family":"Wardle","given":"David A."}],"issued":{"date-parts":[["2008",12]]}}}],"schema":"https://github.com/citation-style-language/schema/raw/master/csl-citation.json"} </w:instrText>
      </w:r>
      <w:r w:rsidR="00867620">
        <w:rPr>
          <w:rFonts w:ascii="TimesNewRomanPSMT" w:hAnsi="TimesNewRomanPSMT"/>
        </w:rPr>
        <w:fldChar w:fldCharType="separate"/>
      </w:r>
      <w:r w:rsidR="00867620" w:rsidRPr="00867620">
        <w:rPr>
          <w:rFonts w:ascii="TimesNewRomanPSMT" w:hAnsi="TimesNewRomanPSMT" w:cs="TimesNewRomanPSMT"/>
        </w:rPr>
        <w:t xml:space="preserve">(Bruno 2005; </w:t>
      </w:r>
      <w:proofErr w:type="spellStart"/>
      <w:r w:rsidR="00867620" w:rsidRPr="00867620">
        <w:rPr>
          <w:rFonts w:ascii="TimesNewRomanPSMT" w:hAnsi="TimesNewRomanPSMT" w:cs="TimesNewRomanPSMT"/>
        </w:rPr>
        <w:t>Tylianakis</w:t>
      </w:r>
      <w:proofErr w:type="spellEnd"/>
      <w:r w:rsidR="00867620" w:rsidRPr="00867620">
        <w:rPr>
          <w:rFonts w:ascii="TimesNewRomanPSMT" w:hAnsi="TimesNewRomanPSMT" w:cs="TimesNewRomanPSMT"/>
        </w:rPr>
        <w:t xml:space="preserve"> </w:t>
      </w:r>
      <w:r w:rsidR="00867620" w:rsidRPr="00867620">
        <w:rPr>
          <w:rFonts w:ascii="TimesNewRomanPSMT" w:hAnsi="TimesNewRomanPSMT" w:cs="TimesNewRomanPSMT"/>
          <w:i/>
          <w:iCs/>
        </w:rPr>
        <w:t>et al.</w:t>
      </w:r>
      <w:r w:rsidR="00867620" w:rsidRPr="00867620">
        <w:rPr>
          <w:rFonts w:ascii="TimesNewRomanPSMT" w:hAnsi="TimesNewRomanPSMT" w:cs="TimesNewRomanPSMT"/>
        </w:rPr>
        <w:t xml:space="preserve"> 2008)</w:t>
      </w:r>
      <w:r w:rsidR="00867620">
        <w:rPr>
          <w:rFonts w:ascii="TimesNewRomanPSMT" w:hAnsi="TimesNewRomanPSMT"/>
        </w:rPr>
        <w:fldChar w:fldCharType="end"/>
      </w:r>
      <w:r>
        <w:rPr>
          <w:rFonts w:ascii="TimesNewRomanPSMT" w:hAnsi="TimesNewRomanPSMT"/>
        </w:rPr>
        <w:t>.</w:t>
      </w:r>
      <w:r w:rsidR="00095941">
        <w:rPr>
          <w:rFonts w:ascii="TimesNewRomanPSMT" w:hAnsi="TimesNewRomanPSMT"/>
        </w:rPr>
        <w:t xml:space="preserve"> </w:t>
      </w:r>
      <w:commentRangeStart w:id="20"/>
      <w:del w:id="21" w:author="Marina LaForgia" w:date="2019-01-23T10:08:00Z">
        <w:r w:rsidR="006866C4" w:rsidDel="002A41CB">
          <w:rPr>
            <w:rFonts w:ascii="TimesNewRomanPSMT" w:hAnsi="TimesNewRomanPSMT"/>
          </w:rPr>
          <w:delText>By altering responses to the abiotic environment, c</w:delText>
        </w:r>
        <w:r w:rsidR="00531D08" w:rsidDel="002A41CB">
          <w:rPr>
            <w:rFonts w:ascii="TimesNewRomanPSMT" w:hAnsi="TimesNewRomanPSMT"/>
          </w:rPr>
          <w:delText>ompetition</w:delText>
        </w:r>
        <w:r w:rsidR="006866C4" w:rsidDel="002A41CB">
          <w:rPr>
            <w:rFonts w:ascii="TimesNewRomanPSMT" w:hAnsi="TimesNewRomanPSMT"/>
          </w:rPr>
          <w:delText xml:space="preserve"> between species</w:delText>
        </w:r>
        <w:r w:rsidR="00E558F2" w:rsidDel="002A41CB">
          <w:rPr>
            <w:rFonts w:ascii="TimesNewRomanPSMT" w:hAnsi="TimesNewRomanPSMT"/>
          </w:rPr>
          <w:delText xml:space="preserve"> </w:delText>
        </w:r>
        <w:r w:rsidDel="002A41CB">
          <w:rPr>
            <w:rFonts w:ascii="TimesNewRomanPSMT" w:hAnsi="TimesNewRomanPSMT"/>
          </w:rPr>
          <w:delText>can cause changes in the</w:delText>
        </w:r>
        <w:r w:rsidR="00531D08" w:rsidDel="002A41CB">
          <w:rPr>
            <w:rFonts w:ascii="TimesNewRomanPSMT" w:hAnsi="TimesNewRomanPSMT"/>
          </w:rPr>
          <w:delText xml:space="preserve"> composition, </w:delText>
        </w:r>
        <w:r w:rsidR="00B949DC" w:rsidDel="002A41CB">
          <w:rPr>
            <w:rFonts w:ascii="TimesNewRomanPSMT" w:hAnsi="TimesNewRomanPSMT"/>
          </w:rPr>
          <w:delText>relative abundance, and diversity</w:delText>
        </w:r>
        <w:r w:rsidR="00E558F2" w:rsidDel="002A41CB">
          <w:rPr>
            <w:rFonts w:ascii="TimesNewRomanPSMT" w:hAnsi="TimesNewRomanPSMT"/>
          </w:rPr>
          <w:delText xml:space="preserve"> of species within a community </w:delText>
        </w:r>
        <w:r w:rsidR="00CD65D0" w:rsidDel="002A41CB">
          <w:rPr>
            <w:rFonts w:ascii="TimesNewRomanPSMT" w:hAnsi="TimesNewRomanPSMT"/>
          </w:rPr>
          <w:fldChar w:fldCharType="begin"/>
        </w:r>
        <w:r w:rsidR="00CD65D0" w:rsidDel="002A41CB">
          <w:rPr>
            <w:rFonts w:ascii="TimesNewRomanPSMT" w:hAnsi="TimesNewRomanPSMT"/>
          </w:rPr>
          <w:delInstrText xml:space="preserve"> ADDIN ZOTERO_ITEM CSL_CITATION {"citationID":"GDG5iDZ0","properties":{"formattedCitation":"(Goldberg &amp; Barton 1992; Gremer {\\i{}et al.} 2013; Thompson {\\i{}et al.} 2018)","plainCitation":"(Goldberg &amp; Barton 1992; Gremer et al. 2013; Thompson et al. 2018)","noteIndex":0},"citationItems":[{"id":2991,"uris":["http://zotero.org/users/1207110/items/GFEFKGYZ"],"uri":["http://zotero.org/users/1207110/items/GFEFKGYZ"],"itemData":{"id":2991,"type":"article-journal","title":"Patterns and Consequences of Interspecific Competition in Natural Communities: A Review of Field Experiments with Plants","container-title":"The American Naturalist","page":"771-801","volume":"139","issue":"4","source":"journals.uchicago.edu (Atypon)","abstract":"We present a quantitative literature review to assess the extent to which field experiments with plants have addressed questions about patterns of competition over time and space, consequences of competition for community structure, and comparisons of competitive ability among species. We outline the necessary treatment comparisons and statistical analyses to answer each question and then describe the number of experiments that meet these criteria and their results. Although we found a total of 101 experiments in 89 studies, 63% of these experiments only addressed whether competition significantly affected some component of individual fitness of a single species at a single time and site. Despite the limited data base to address more complex questions about competitive interactions, we did find consistent results for a few of the questions we reviewed. Where tested, competition always had significant effects on distribution patterns (five experiments), on relative abundances (two experiments), and on diversity (four experiments), consistent with the notion that competition has strong effects on community structure. On the other hand, intraspecific competition was not usually stronger than interspecific competition for either competitive effect (four experiments) or response (three experiments), which suggests that resource partitioning may not be an important mechanism of coexistence in plants.","DOI":"10.1086/285357","ISSN":"0003-0147","shortTitle":"Patterns and Consequences of Interspecific Competition in Natural Communities","journalAbbreviation":"The American Naturalist","author":[{"family":"Goldberg","given":"Deborah E."},{"family":"Barton","given":"Andrew M."}],"issued":{"date-parts":[["1992",4,1]]}}},{"id":2888,"uris":["http://zotero.org/users/1207110/items/77STSBY6"],"uri":["http://zotero.org/users/1207110/items/77STSBY6"],"itemData":{"id":2888,"type":"article-journal","title":"Water-use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Lawrence"}],"issued":{"date-parts":[["2013",10,1]]}}},{"id":3007,"uris":["http://zotero.org/users/1207110/items/IDW967LS"],"uri":["http://zotero.org/users/1207110/items/IDW967LS"],"itemData":{"id":3007,"type":"article-journal","title":"Species interactions cause non-additive effects of multiple environmental stressors on communities","container-title":"Ecosphere","page":"e02518","volume":"9","issue":"11","source":"Wiley Online Library","abstract":"Cumulative ecological impacts of chronic, extreme, and often novel, anthropogenic environmental changes (i.e., stressors) often differ from the sum of their individual effects. Uncertainty over the causes of such non-additivity among multiple stressors confounds forecasts of their net ecological impact. Although stressors can interact directly within the environment to mediate their combined effects on communities, species interactions likely also play key roles. Here, we use a simulation model to explore how species interactions cause community responses (changes in species richness and total biomass) to paired stressors to differ from what we would expect based on the individual effects of each stressor (the additive effect). We demonstrate how interspecific interactions cause communities to respond non-additively to stressors, and how this depends on whether these interactions are negative or positive and whether the stressors have positive or negative impacts on the community property of interest. When pairwise species interactions involve at least one negative interaction (i.e., competition or predation), stressors combine to have greater than expected negative impacts (e.g., species or biomass loss) and less than expected positive impacts (e.g., biomass increases). In contrast, reciprocally positive interactions between species (i.e., facilitation) generally cause stressors to have additive, or slightly less than additive, net effects on species richness and community biomass. While species interactions determine the nature of the combined impact of multiple stressors (i.e., greater than or less than expected), species co-tolerance and stressor timing (i.e., sequential vs simultaneous application) only modify the magnitude of this effect. These findings highlight how interactions among species can contribute to non-additive responses by communities to environmental change, in addition to those caused by interactions among stressors themselves.","DOI":"10.1002/ecs2.2518","ISSN":"2150-8925","language":"en","author":[{"family":"Thompson","given":"Patrick L."},{"family":"MacLennan","given":"Megan M."},{"family":"Vinebrooke","given":"Rolf D."}],"issued":{"date-parts":[["2018"]]}}}],"schema":"https://github.com/citation-style-language/schema/raw/master/csl-citation.json"} </w:delInstrText>
        </w:r>
        <w:r w:rsidR="00CD65D0" w:rsidDel="002A41CB">
          <w:rPr>
            <w:rFonts w:ascii="TimesNewRomanPSMT" w:hAnsi="TimesNewRomanPSMT"/>
          </w:rPr>
          <w:fldChar w:fldCharType="separate"/>
        </w:r>
        <w:r w:rsidR="00CD65D0" w:rsidRPr="00CD65D0" w:rsidDel="002A41CB">
          <w:rPr>
            <w:rFonts w:ascii="TimesNewRomanPSMT" w:hAnsi="TimesNewRomanPSMT" w:cs="TimesNewRomanPSMT"/>
          </w:rPr>
          <w:delText xml:space="preserve">(Goldberg &amp; Barton 1992; Gremer </w:delText>
        </w:r>
        <w:r w:rsidR="00CD65D0" w:rsidRPr="00CD65D0" w:rsidDel="002A41CB">
          <w:rPr>
            <w:rFonts w:ascii="TimesNewRomanPSMT" w:hAnsi="TimesNewRomanPSMT" w:cs="TimesNewRomanPSMT"/>
            <w:i/>
            <w:iCs/>
          </w:rPr>
          <w:delText>et al.</w:delText>
        </w:r>
        <w:r w:rsidR="00CD65D0" w:rsidRPr="00CD65D0" w:rsidDel="002A41CB">
          <w:rPr>
            <w:rFonts w:ascii="TimesNewRomanPSMT" w:hAnsi="TimesNewRomanPSMT" w:cs="TimesNewRomanPSMT"/>
          </w:rPr>
          <w:delText xml:space="preserve"> 2013; Thompson </w:delText>
        </w:r>
        <w:r w:rsidR="00CD65D0" w:rsidRPr="00CD65D0" w:rsidDel="002A41CB">
          <w:rPr>
            <w:rFonts w:ascii="TimesNewRomanPSMT" w:hAnsi="TimesNewRomanPSMT" w:cs="TimesNewRomanPSMT"/>
            <w:i/>
            <w:iCs/>
          </w:rPr>
          <w:delText>et al.</w:delText>
        </w:r>
        <w:r w:rsidR="00CD65D0" w:rsidRPr="00CD65D0" w:rsidDel="002A41CB">
          <w:rPr>
            <w:rFonts w:ascii="TimesNewRomanPSMT" w:hAnsi="TimesNewRomanPSMT" w:cs="TimesNewRomanPSMT"/>
          </w:rPr>
          <w:delText xml:space="preserve"> 2018)</w:delText>
        </w:r>
        <w:r w:rsidR="00CD65D0" w:rsidDel="002A41CB">
          <w:rPr>
            <w:rFonts w:ascii="TimesNewRomanPSMT" w:hAnsi="TimesNewRomanPSMT"/>
          </w:rPr>
          <w:fldChar w:fldCharType="end"/>
        </w:r>
        <w:r w:rsidR="00B949DC" w:rsidDel="002A41CB">
          <w:rPr>
            <w:rFonts w:ascii="TimesNewRomanPSMT" w:hAnsi="TimesNewRomanPSMT"/>
          </w:rPr>
          <w:delText xml:space="preserve">. </w:delText>
        </w:r>
      </w:del>
      <w:r w:rsidR="003F48F0">
        <w:rPr>
          <w:rFonts w:ascii="TimesNewRomanPSMT" w:hAnsi="TimesNewRomanPSMT"/>
        </w:rPr>
        <w:t>Though i</w:t>
      </w:r>
      <w:r w:rsidR="006866C4">
        <w:rPr>
          <w:rFonts w:ascii="TimesNewRomanPSMT" w:hAnsi="TimesNewRomanPSMT"/>
        </w:rPr>
        <w:t xml:space="preserve">nteractions between </w:t>
      </w:r>
      <w:r w:rsidR="008A2B71">
        <w:rPr>
          <w:rFonts w:ascii="TimesNewRomanPSMT" w:hAnsi="TimesNewRomanPSMT"/>
        </w:rPr>
        <w:t>stably co</w:t>
      </w:r>
      <w:r w:rsidR="00360709">
        <w:rPr>
          <w:rFonts w:ascii="TimesNewRomanPSMT" w:hAnsi="TimesNewRomanPSMT"/>
        </w:rPr>
        <w:t xml:space="preserve">existing </w:t>
      </w:r>
      <w:r w:rsidR="006866C4">
        <w:rPr>
          <w:rFonts w:ascii="TimesNewRomanPSMT" w:hAnsi="TimesNewRomanPSMT"/>
        </w:rPr>
        <w:t xml:space="preserve">species are typically weak </w:t>
      </w:r>
      <w:r w:rsidR="00CD65D0">
        <w:rPr>
          <w:rFonts w:ascii="TimesNewRomanPSMT" w:hAnsi="TimesNewRomanPSMT"/>
        </w:rPr>
        <w:fldChar w:fldCharType="begin"/>
      </w:r>
      <w:r w:rsidR="00CD65D0">
        <w:rPr>
          <w:rFonts w:ascii="TimesNewRomanPSMT" w:hAnsi="TimesNewRomanPSMT"/>
        </w:rPr>
        <w:instrText xml:space="preserve"> ADDIN ZOTERO_ITEM CSL_CITATION {"citationID":"7XnS7J7Q","properties":{"formattedCitation":"(Adler {\\i{}et al.} 2018)","plainCitation":"(Adler et al. 2018)","noteIndex":0},"citationItems":[{"id":3019,"uris":["http://zotero.org/users/1207110/items/B4B8JVN3"],"uri":["http://zotero.org/users/1207110/items/B4B8JVN3"],"itemData":{"id":3019,"type":"article-journal","title":"Competition and coexistence in plant communities: intraspecific competition is stronger than interspecific competition","container-title":"Ecology Letters","page":"1319-1329","volume":"21","issue":"9","source":"Wiley Online Library","abstract":"Theory predicts that intraspecific competition should be stronger than interspecific competition for any pair of stably coexisting species, yet previous literature reviews found little support for this pattern. We screened over 5400 publications and identified 39 studies that quantified phenomenological intraspecific and interspecific interactions in terrestrial plant communities. Of the 67% of species pairs in which both intra- and interspecific effects were negative (competitive), intraspecific competition was, on average, four to five-fold stronger than interspecific competition. Of the remaining pairs, 93% featured intraspecific competition and interspecific facilitation, a situation that stabilises coexistence. The difference between intra- and interspecific effects tended to be larger in observational than experimental data sets, in field than greenhouse studies, and in studies that quantified population growth over the full life cycle rather than single fitness components. Our results imply that processes promoting stable coexistence at local scales are common and consequential across terrestrial plant communities.","DOI":"10.1111/ele.13098","ISSN":"1461-0248","shortTitle":"Competition and coexistence in plant communities","language":"en","author":[{"family":"Adler","given":"Peter B."},{"family":"Smull","given":"Danielle"},{"family":"Beard","given":"Karen H."},{"family":"Choi","given":"Ryan T."},{"family":"Furniss","given":"Tucker"},{"family":"Kulmatiski","given":"Andrew"},{"family":"Meiners","given":"Joan M."},{"family":"Tredennick","given":"Andrew T."},{"family":"Veblen","given":"Kari E."}],"issued":{"date-parts":[["2018"]]}}}],"schema":"https://github.com/citation-style-language/schema/raw/master/csl-citation.json"} </w:instrText>
      </w:r>
      <w:r w:rsidR="00CD65D0">
        <w:rPr>
          <w:rFonts w:ascii="TimesNewRomanPSMT" w:hAnsi="TimesNewRomanPSMT"/>
        </w:rPr>
        <w:fldChar w:fldCharType="separate"/>
      </w:r>
      <w:r w:rsidR="00CD65D0" w:rsidRPr="00CD65D0">
        <w:rPr>
          <w:rFonts w:ascii="TimesNewRomanPSMT" w:hAnsi="TimesNewRomanPSMT" w:cs="TimesNewRomanPSMT"/>
        </w:rPr>
        <w:t xml:space="preserve">(Adler </w:t>
      </w:r>
      <w:r w:rsidR="00CD65D0" w:rsidRPr="00CD65D0">
        <w:rPr>
          <w:rFonts w:ascii="TimesNewRomanPSMT" w:hAnsi="TimesNewRomanPSMT" w:cs="TimesNewRomanPSMT"/>
          <w:i/>
          <w:iCs/>
        </w:rPr>
        <w:t>et al.</w:t>
      </w:r>
      <w:r w:rsidR="00CD65D0" w:rsidRPr="00CD65D0">
        <w:rPr>
          <w:rFonts w:ascii="TimesNewRomanPSMT" w:hAnsi="TimesNewRomanPSMT" w:cs="TimesNewRomanPSMT"/>
        </w:rPr>
        <w:t xml:space="preserve"> 2018)</w:t>
      </w:r>
      <w:r w:rsidR="00CD65D0">
        <w:rPr>
          <w:rFonts w:ascii="TimesNewRomanPSMT" w:hAnsi="TimesNewRomanPSMT"/>
        </w:rPr>
        <w:fldChar w:fldCharType="end"/>
      </w:r>
      <w:r w:rsidR="006866C4">
        <w:rPr>
          <w:rFonts w:ascii="TimesNewRomanPSMT" w:hAnsi="TimesNewRomanPSMT"/>
        </w:rPr>
        <w:t>,</w:t>
      </w:r>
      <w:r w:rsidR="00BF137B">
        <w:rPr>
          <w:rFonts w:ascii="TimesNewRomanPSMT" w:hAnsi="TimesNewRomanPSMT"/>
        </w:rPr>
        <w:t xml:space="preserve"> </w:t>
      </w:r>
      <w:r w:rsidR="003F48F0">
        <w:rPr>
          <w:rFonts w:ascii="TimesNewRomanPSMT" w:hAnsi="TimesNewRomanPSMT"/>
        </w:rPr>
        <w:t>competition from novel invaders</w:t>
      </w:r>
      <w:r w:rsidR="00531D08">
        <w:rPr>
          <w:rFonts w:ascii="TimesNewRomanPSMT" w:hAnsi="TimesNewRomanPSMT"/>
        </w:rPr>
        <w:t xml:space="preserve"> </w:t>
      </w:r>
      <w:r w:rsidR="005D04E8">
        <w:rPr>
          <w:rFonts w:ascii="TimesNewRomanPSMT" w:hAnsi="TimesNewRomanPSMT"/>
        </w:rPr>
        <w:t>can impose</w:t>
      </w:r>
      <w:r w:rsidR="00531D08">
        <w:rPr>
          <w:rFonts w:ascii="TimesNewRomanPSMT" w:hAnsi="TimesNewRomanPSMT"/>
        </w:rPr>
        <w:t xml:space="preserve"> stronger biotic pressures</w:t>
      </w:r>
      <w:r w:rsidR="00E558F2">
        <w:rPr>
          <w:rFonts w:ascii="TimesNewRomanPSMT" w:hAnsi="TimesNewRomanPSMT"/>
        </w:rPr>
        <w:t xml:space="preserve"> </w:t>
      </w:r>
      <w:r w:rsidR="003F48F0">
        <w:rPr>
          <w:rFonts w:ascii="TimesNewRomanPSMT" w:hAnsi="TimesNewRomanPSMT"/>
        </w:rPr>
        <w:t xml:space="preserve">on native species </w:t>
      </w:r>
      <w:r w:rsidR="004930EF">
        <w:rPr>
          <w:rFonts w:ascii="TimesNewRomanPSMT" w:hAnsi="TimesNewRomanPSMT"/>
        </w:rPr>
        <w:fldChar w:fldCharType="begin"/>
      </w:r>
      <w:r w:rsidR="004930EF">
        <w:rPr>
          <w:rFonts w:ascii="TimesNewRomanPSMT" w:hAnsi="TimesNewRomanPSMT"/>
        </w:rPr>
        <w:instrText xml:space="preserve"> ADDIN ZOTERO_ITEM CSL_CITATION {"citationID":"k7YBjndO","properties":{"formattedCitation":"(Levine {\\i{}et al.} 2003)","plainCitation":"(Levine et al. 2003)","noteIndex":0},"citationItems":[{"id":2249,"uris":["http://zotero.org/users/1207110/items/I6YVNDTR"],"uri":["http://zotero.org/users/1207110/items/I6YVNDTR"],"itemData":{"id":2249,"type":"article-journal","title":"Mechanisms underlying the impacts of exotic plant invasions","container-title":"Proceedings of the Royal Society B-Biological Sciences","page":"775-781","volume":"270","abstract":"Although the impacts of exotic plant invasions on community structure and ecosystem processes are well appreciated, the pathways or mechanisms that underlie these impacts are poorly understood. Better exploration of these processes is essential to understanding why exotic plants impact only certain systems, and why only some invaders have large impacts. Here, we review over 150 studies to evaluate the mechanisms underlying the impacts of exotic plant invasions on plant and animal community structure, nutrient cycling, hydrology and fire regimes. We find that, while numerous studies have examined the impacts of invasions on plant diversity and composition, less than 5% test whether these effects arise through competition, allelopathy, alteration of ecosystem variables or other processes. Nonetheless, competition was often hypothesized, and nearly all studies competing native and alien plants against each other found strong competitive effects of exotic species. In contrast to studies of the impacts on plant community structure and higher trophic, levels, research examining impacts on nitrogen cycling, hydrology and fire regimes is generally highly mechanistic, often motivated by specific invader traits. We encourage future studies that link impacts on community structure to ecosystem processes, and relate the controls over invasibility to the controls over impact.","DOI":"10.1098/rspb.2003.2327","ISSN":"0962-8452","author":[{"family":"Levine","given":"J. M."},{"family":"Vila","given":"M."},{"family":"D'Antonio","given":"C. M."},{"family":"Dukes","given":"J. S."},{"family":"Grigulis","given":"K."},{"family":"Lavorel","given":"S."}],"issued":{"date-parts":[["2003",4,22]]}}}],"schema":"https://github.com/citation-style-language/schema/raw/master/csl-citation.json"} </w:instrText>
      </w:r>
      <w:r w:rsidR="004930EF">
        <w:rPr>
          <w:rFonts w:ascii="TimesNewRomanPSMT" w:hAnsi="TimesNewRomanPSMT"/>
        </w:rPr>
        <w:fldChar w:fldCharType="separate"/>
      </w:r>
      <w:r w:rsidR="004930EF" w:rsidRPr="004930EF">
        <w:rPr>
          <w:rFonts w:ascii="TimesNewRomanPSMT" w:hAnsi="TimesNewRomanPSMT" w:cs="TimesNewRomanPSMT"/>
        </w:rPr>
        <w:t xml:space="preserve">(Levine </w:t>
      </w:r>
      <w:r w:rsidR="004930EF" w:rsidRPr="004930EF">
        <w:rPr>
          <w:rFonts w:ascii="TimesNewRomanPSMT" w:hAnsi="TimesNewRomanPSMT" w:cs="TimesNewRomanPSMT"/>
          <w:i/>
          <w:iCs/>
        </w:rPr>
        <w:t>et al.</w:t>
      </w:r>
      <w:r w:rsidR="004930EF" w:rsidRPr="004930EF">
        <w:rPr>
          <w:rFonts w:ascii="TimesNewRomanPSMT" w:hAnsi="TimesNewRomanPSMT" w:cs="TimesNewRomanPSMT"/>
        </w:rPr>
        <w:t xml:space="preserve"> 2003)</w:t>
      </w:r>
      <w:r w:rsidR="004930EF">
        <w:rPr>
          <w:rFonts w:ascii="TimesNewRomanPSMT" w:hAnsi="TimesNewRomanPSMT"/>
        </w:rPr>
        <w:fldChar w:fldCharType="end"/>
      </w:r>
      <w:r w:rsidR="00E558F2">
        <w:rPr>
          <w:rFonts w:ascii="TimesNewRomanPSMT" w:hAnsi="TimesNewRomanPSMT"/>
        </w:rPr>
        <w:t xml:space="preserve">. </w:t>
      </w:r>
      <w:moveToRangeStart w:id="22" w:author="Marina LaForgia" w:date="2019-01-23T10:11:00Z" w:name="move536001590"/>
      <w:moveTo w:id="23" w:author="Marina LaForgia" w:date="2019-01-23T10:11:00Z">
        <w:r w:rsidR="002A41CB" w:rsidRPr="00BC7785">
          <w:t>Climate change is expected to increase precipitation variability</w:t>
        </w:r>
        <w:r w:rsidR="002A41CB">
          <w:t xml:space="preserve"> through</w:t>
        </w:r>
        <w:r w:rsidR="002A41CB" w:rsidRPr="00BC7785">
          <w:t xml:space="preserve"> higher frequencies of both extreme wet and extreme dry events</w:t>
        </w:r>
        <w:r w:rsidR="002A41CB">
          <w:t xml:space="preserve"> </w:t>
        </w:r>
        <w:r w:rsidR="002A41CB">
          <w:fldChar w:fldCharType="begin"/>
        </w:r>
        <w:r w:rsidR="002A41CB">
          <w:instrText xml:space="preserve"> ADDIN ZOTERO_ITEM CSL_CITATION {"citationID":"jiMsCMmj","properties":{"formattedCitation":"(IPCC 2013; Berg &amp; Hall 2015; Yoon {\\i{}et al.} 2015; Swain {\\i{}et al.} 2016)","plainCitation":"(IPCC 2013; Berg &amp; Hall 2015; Yoon et al. 2015; Swain et al. 2016)","noteIndex":0},"citationItems":[{"id":828,"uris":["http://zotero.org/users/1207110/items/MKFM647Y"],"uri":["http://zotero.org/users/1207110/items/MKFM647Y"],"itemData":{"id":828,"type":"report","title":"Climate Change 2013: The Physical Science Basis. Contribution of Working Group I to the Fifth Assessment Report of the Intergovernmental Panel on Climate Change [Stocker, T.F., D. Qin, G.-K. Plattner, M. Tignor, S.K. Allen, J. Boschung, A. Nauels, Y. Xia, V. Bex and P.M. Midgley (eds.)]","publisher":"Cambridge University Press","publisher-place":"Cambridge, United Kingdom and New York, NY, USA","page":"1535 pp","event-place":"Cambridge, United Kingdom and New York, NY, USA","shortTitle":"Climate Change 2014: Impacts, Adaptation, and Vulnerability. Part A: Global and Sectoral Aspects.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(eds.)]","author":[{"family":"IPCC","given":""}],"issued":{"date-parts":[["2013"]]}}},{"id":920,"uris":["http://zotero.org/users/1207110/items/TKCBJB6R"],"uri":["http://zotero.org/users/1207110/items/TKCBJB6R"],"itemData":{"id":920,"type":"article-journal","title":"Increased Interannual Precipitation Extremes over California under Climate Change","container-title":"Journal of Climate","page":"6324-6334","volume":"28","DOI":"10.1175/jcli-d-14-00624.1","ISSN":"0894-8755 1520-0442","author":[{"family":"Berg","given":"Neil"},{"family":"Hall","given":"Alex"}],"issued":{"date-parts":[["2015"]]}}},{"id":646,"uris":["http://zotero.org/users/1207110/items/ICYPTESY"],"uri":["http://zotero.org/users/1207110/items/ICYPTESY"],"itemData":{"id":646,"type":"article-journal","title":"Increasing water cycle extremes in California and in relation to ENSO cycle under global warming","container-title":"Nat Commun","page":"8657","volume":"6","abstract":"Since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Nino and the Southern Oscillation (ENSO)--in particular, extreme El Nino and La Nina events that modulate California's climate not only through its warm and cold phases but also its precursor patterns.","DOI":"10.1038/ncomms9657","ISSN":"2041-1723 (Electronic) 2041-1723 (Linking)","note":"PMCID: PMC4639898","author":[{"family":"Yoon","given":"J. H."},{"family":"Wang","given":"S. Y."},{"family":"Gillies","given":"R. R."},{"family":"Kravitz","given":"B."},{"family":"Hipps","given":"L."},{"family":"Rasch","given":"P. J."}],"issued":{"date-parts":[["2015"]]}}},{"id":822,"uris":["http://zotero.org/users/1207110/items/Y32RNPC9"],"uri":["http://zotero.org/users/1207110/items/Y32RNPC9"],"itemData":{"id":822,"type":"article-journal","title":"Trends in atmospheric patterns conducive to seasonal precipitation and temperature extremes in California","container-title":"Science Advances","volume":"2","abstract":"Recent evidence suggests that changes in atmospheric circulation have altered the probability of extreme climate events in the Northern Hemisphere. We investigate northeastern Pacific atmospheric circulation patterns that have historically (1949–2015) been associated with cool-season (October-May) precipitation and temperature extremes in California. We identify changes in occurrence of atmospheric circulation patterns by measuring the similarity of the cool-season atmospheric configuration that occurred in each year of the 1949–2015 period with the configuration that occurred during each of the five driest, wettest, warmest, and coolest years. Our analysis detects statistically significant changes in the occurrence of atmospheric patterns associated with seasonal precipitation and temperature extremes. We also find a robust increase in the magnitude and subseasonal persistence of the cool-season West Coast ridge, resulting in an amplification of the background state. Changes in both seasonal mean and extreme event configurations appear to be caused by a combination of spatially nonuniform thermal expansion of the atmosphere and reinforcing trends in the pattern of sea level pressure. In particular, both thermal expansion and sea level pressure trends contribute to a notable increase in anomalous northeastern Pacific ridging patterns similar to that observed during the 2012–2015 California drought. Collectively, our empirical findings suggest that the frequency of atmospheric conditions like those during California’s most severely dry and hot years has increased in recent decades, but not necessarily at the expense of patterns associated with extremely wet years.","DOI":"10.1126/sciadv.1501344","author":[{"family":"Swain","given":"Daniel L."},{"family":"Horton","given":"Daniel E."},{"family":"Singh","given":"Deepti"},{"family":"Diffenbaugh","given":"Noah S."}],"issued":{"date-parts":[["2016",4,1]]}}}],"schema":"https://github.com/citation-style-language/schema/raw/master/csl-citation.json"} </w:instrText>
        </w:r>
        <w:r w:rsidR="002A41CB">
          <w:fldChar w:fldCharType="separate"/>
        </w:r>
        <w:r w:rsidR="002A41CB" w:rsidRPr="00FA4941">
          <w:t xml:space="preserve">(IPCC 2013; Berg &amp; Hall 2015; Yoon </w:t>
        </w:r>
        <w:r w:rsidR="002A41CB" w:rsidRPr="00FA4941">
          <w:rPr>
            <w:i/>
            <w:iCs/>
          </w:rPr>
          <w:t>et al.</w:t>
        </w:r>
        <w:r w:rsidR="002A41CB" w:rsidRPr="00FA4941">
          <w:t xml:space="preserve"> 2015; Swain </w:t>
        </w:r>
        <w:r w:rsidR="002A41CB" w:rsidRPr="00FA4941">
          <w:rPr>
            <w:i/>
            <w:iCs/>
          </w:rPr>
          <w:t>et al.</w:t>
        </w:r>
        <w:r w:rsidR="002A41CB" w:rsidRPr="00FA4941">
          <w:t xml:space="preserve"> 2016)</w:t>
        </w:r>
        <w:r w:rsidR="002A41CB">
          <w:fldChar w:fldCharType="end"/>
        </w:r>
        <w:r w:rsidR="002A41CB">
          <w:rPr>
            <w:rFonts w:ascii="TimesNewRomanPSMT" w:hAnsi="TimesNewRomanPSMT"/>
          </w:rPr>
          <w:t xml:space="preserve">. </w:t>
        </w:r>
      </w:moveTo>
      <w:moveToRangeEnd w:id="22"/>
      <w:r w:rsidR="006866C4">
        <w:rPr>
          <w:rFonts w:ascii="TimesNewRomanPSMT" w:hAnsi="TimesNewRomanPSMT"/>
        </w:rPr>
        <w:t>T</w:t>
      </w:r>
      <w:r w:rsidR="00647660">
        <w:rPr>
          <w:rFonts w:ascii="TimesNewRomanPSMT" w:hAnsi="TimesNewRomanPSMT"/>
        </w:rPr>
        <w:t xml:space="preserve">hese </w:t>
      </w:r>
      <w:r w:rsidR="00F3666F">
        <w:rPr>
          <w:rFonts w:ascii="TimesNewRomanPSMT" w:hAnsi="TimesNewRomanPSMT"/>
        </w:rPr>
        <w:t xml:space="preserve">novel </w:t>
      </w:r>
      <w:r w:rsidR="0007040D">
        <w:rPr>
          <w:rFonts w:ascii="TimesNewRomanPSMT" w:hAnsi="TimesNewRomanPSMT"/>
        </w:rPr>
        <w:t xml:space="preserve">interactions </w:t>
      </w:r>
      <w:r w:rsidR="005D04E8">
        <w:rPr>
          <w:rFonts w:ascii="TimesNewRomanPSMT" w:hAnsi="TimesNewRomanPSMT"/>
        </w:rPr>
        <w:t xml:space="preserve">can </w:t>
      </w:r>
      <w:r>
        <w:rPr>
          <w:rFonts w:ascii="TimesNewRomanPSMT" w:hAnsi="TimesNewRomanPSMT"/>
        </w:rPr>
        <w:t>make</w:t>
      </w:r>
      <w:r w:rsidR="0007040D">
        <w:rPr>
          <w:rFonts w:ascii="TimesNewRomanPSMT" w:hAnsi="TimesNewRomanPSMT"/>
        </w:rPr>
        <w:t xml:space="preserve"> </w:t>
      </w:r>
      <w:r>
        <w:rPr>
          <w:rFonts w:ascii="TimesNewRomanPSMT" w:hAnsi="TimesNewRomanPSMT"/>
        </w:rPr>
        <w:t xml:space="preserve">previously inhabitable </w:t>
      </w:r>
      <w:r w:rsidR="00B50D08">
        <w:rPr>
          <w:rFonts w:ascii="TimesNewRomanPSMT" w:hAnsi="TimesNewRomanPSMT"/>
        </w:rPr>
        <w:t xml:space="preserve">environments </w:t>
      </w:r>
      <w:r w:rsidR="0007040D">
        <w:rPr>
          <w:rFonts w:ascii="TimesNewRomanPSMT" w:hAnsi="TimesNewRomanPSMT"/>
        </w:rPr>
        <w:t>less suitable</w:t>
      </w:r>
      <w:r w:rsidR="00B50D08">
        <w:rPr>
          <w:rFonts w:ascii="TimesNewRomanPSMT" w:hAnsi="TimesNewRomanPSMT"/>
        </w:rPr>
        <w:t xml:space="preserve"> </w:t>
      </w:r>
      <w:r w:rsidR="005D04E8">
        <w:rPr>
          <w:rFonts w:ascii="TimesNewRomanPSMT" w:hAnsi="TimesNewRomanPSMT"/>
        </w:rPr>
        <w:t>for</w:t>
      </w:r>
      <w:r w:rsidR="00B50D08">
        <w:rPr>
          <w:rFonts w:ascii="TimesNewRomanPSMT" w:hAnsi="TimesNewRomanPSMT"/>
        </w:rPr>
        <w:t xml:space="preserve"> native plants </w:t>
      </w:r>
      <w:r w:rsidR="005D04E8">
        <w:rPr>
          <w:rFonts w:ascii="TimesNewRomanPSMT" w:hAnsi="TimesNewRomanPSMT"/>
        </w:rPr>
        <w:t xml:space="preserve">as they </w:t>
      </w:r>
      <w:r w:rsidR="00B50D08">
        <w:rPr>
          <w:rFonts w:ascii="TimesNewRomanPSMT" w:hAnsi="TimesNewRomanPSMT"/>
        </w:rPr>
        <w:t xml:space="preserve">try to cope with </w:t>
      </w:r>
      <w:r w:rsidR="006866C4">
        <w:rPr>
          <w:rFonts w:ascii="TimesNewRomanPSMT" w:hAnsi="TimesNewRomanPSMT"/>
        </w:rPr>
        <w:t xml:space="preserve">the </w:t>
      </w:r>
      <w:r w:rsidR="001A3F43">
        <w:rPr>
          <w:rFonts w:ascii="TimesNewRomanPSMT" w:hAnsi="TimesNewRomanPSMT"/>
        </w:rPr>
        <w:t xml:space="preserve">multiple stressors </w:t>
      </w:r>
      <w:r w:rsidR="006866C4">
        <w:rPr>
          <w:rFonts w:ascii="TimesNewRomanPSMT" w:hAnsi="TimesNewRomanPSMT"/>
        </w:rPr>
        <w:t xml:space="preserve">of invasive dominance and climate change </w:t>
      </w:r>
      <w:r w:rsidR="004930EF">
        <w:rPr>
          <w:rFonts w:ascii="TimesNewRomanPSMT" w:hAnsi="TimesNewRomanPSMT"/>
        </w:rPr>
        <w:fldChar w:fldCharType="begin"/>
      </w:r>
      <w:r w:rsidR="00B209E9">
        <w:rPr>
          <w:rFonts w:ascii="TimesNewRomanPSMT" w:hAnsi="TimesNewRomanPSMT"/>
        </w:rPr>
        <w:instrText xml:space="preserve"> ADDIN ZOTERO_ITEM CSL_CITATION {"citationID":"Qga68zia","properties":{"formattedCitation":"(Rinnan 2018)","plainCitation":"(Rinnan 2018)","noteIndex":0},"citationItems":[{"id":3013,"uris":["http://zotero.org/users/1207110/items/GUM3XY6D"],"uri":["http://zotero.org/users/1207110/items/GUM3XY6D"],"itemData":{"id":3013,"type":"article-journal","title":"Population persistence in the face of climate change and competition: A battle on two fronts","container-title":"Ecological Modelling","page":"78-88","volume":"385","source":"ScienceDirect","abstract":"Many species undergo significant shifts in population distribution in response to changes in climate. This response can introduce a species to new competition from invasive organisms, or influence the dynamics of an otherwise balanced ecosystem. How can a species ensure its own survival while dealing with both interspecific competition and the effects of climate change? We examine a two-species discrete-time, continuous-space population model to determine conditions for coexistence and criteria for persistence in a changing climate. Our analysis suggests that the cost of keeping pace with climate change can weaken the ability of a species to compete with others, and that climate change has the capacity to shift the stable-state solution of the population model. These effects are somewhat mitigated by niche differentiation, with the potential for habitat considered inhospitable to one species to provide refuge for the other. Using this model we simulate a hypothetical population of native bull trout Salvelinus confluentus experiencing competition from invasive brook trout S. fontinalis as their river habitat warms due to climate change. Based on current climate projections, we find that bull trout are likely to disappear from the study area by 2080, with brook trout expanding their range in the absence of competition.","DOI":"10.1016/j.ecolmodel.2018.07.004","ISSN":"0304-3800","shortTitle":"Population persistence in the face of climate change and competition","journalAbbreviation":"Ecological Modelling","author":[{"family":"Rinnan","given":"D. Scott"}],"issued":{"date-parts":[["2018",10,10]]}}}],"schema":"https://github.com/citation-style-language/schema/raw/master/csl-citation.json"} </w:instrText>
      </w:r>
      <w:r w:rsidR="004930EF">
        <w:rPr>
          <w:rFonts w:ascii="TimesNewRomanPSMT" w:hAnsi="TimesNewRomanPSMT"/>
        </w:rPr>
        <w:fldChar w:fldCharType="separate"/>
      </w:r>
      <w:r w:rsidR="00B209E9">
        <w:rPr>
          <w:rFonts w:ascii="TimesNewRomanPSMT" w:hAnsi="TimesNewRomanPSMT" w:cs="TimesNewRomanPSMT"/>
        </w:rPr>
        <w:t>(Rinnan 2018)</w:t>
      </w:r>
      <w:r w:rsidR="004930EF">
        <w:rPr>
          <w:rFonts w:ascii="TimesNewRomanPSMT" w:hAnsi="TimesNewRomanPSMT"/>
        </w:rPr>
        <w:fldChar w:fldCharType="end"/>
      </w:r>
      <w:r w:rsidR="00CE7AB3">
        <w:rPr>
          <w:rFonts w:ascii="TimesNewRomanPSMT" w:hAnsi="TimesNewRomanPSMT"/>
        </w:rPr>
        <w:t>. Th</w:t>
      </w:r>
      <w:r w:rsidR="001A3F43">
        <w:rPr>
          <w:rFonts w:ascii="TimesNewRomanPSMT" w:hAnsi="TimesNewRomanPSMT"/>
        </w:rPr>
        <w:t>u</w:t>
      </w:r>
      <w:r w:rsidR="00CE7AB3">
        <w:rPr>
          <w:rFonts w:ascii="TimesNewRomanPSMT" w:hAnsi="TimesNewRomanPSMT"/>
        </w:rPr>
        <w:t>s</w:t>
      </w:r>
      <w:r w:rsidR="001A3F43">
        <w:rPr>
          <w:rFonts w:ascii="TimesNewRomanPSMT" w:hAnsi="TimesNewRomanPSMT"/>
        </w:rPr>
        <w:t xml:space="preserve"> invasive species may be </w:t>
      </w:r>
      <w:r w:rsidR="005D04E8">
        <w:rPr>
          <w:rFonts w:ascii="TimesNewRomanPSMT" w:hAnsi="TimesNewRomanPSMT"/>
        </w:rPr>
        <w:t>contributing to a mounting</w:t>
      </w:r>
      <w:r w:rsidR="00BF137B" w:rsidRPr="00BF137B">
        <w:rPr>
          <w:rFonts w:ascii="TimesNewRomanPSMT" w:hAnsi="TimesNewRomanPSMT"/>
        </w:rPr>
        <w:t xml:space="preserve"> </w:t>
      </w:r>
      <w:r w:rsidR="00BF137B">
        <w:rPr>
          <w:rFonts w:ascii="TimesNewRomanPSMT" w:hAnsi="TimesNewRomanPSMT"/>
        </w:rPr>
        <w:t>“extinction debt”</w:t>
      </w:r>
      <w:r w:rsidR="00EA7631">
        <w:rPr>
          <w:rFonts w:ascii="TimesNewRomanPSMT" w:hAnsi="TimesNewRomanPSMT"/>
        </w:rPr>
        <w:t xml:space="preserve"> </w:t>
      </w:r>
      <w:r w:rsidR="00B209E9">
        <w:rPr>
          <w:rFonts w:ascii="TimesNewRomanPSMT" w:hAnsi="TimesNewRomanPSMT"/>
        </w:rPr>
        <w:fldChar w:fldCharType="begin"/>
      </w:r>
      <w:r w:rsidR="003B274F">
        <w:rPr>
          <w:rFonts w:ascii="TimesNewRomanPSMT" w:hAnsi="TimesNewRomanPSMT"/>
        </w:rPr>
        <w:instrText xml:space="preserve"> ADDIN ZOTERO_ITEM CSL_CITATION {"citationID":"TGkdmov5","properties":{"formattedCitation":"(Gilbert &amp; Levine 2013)","plainCitation":"(Gilbert &amp; Levine 2013)","noteIndex":0},"citationItems":[{"id":3029,"uris":["http://zotero.org/users/1207110/items/75W4ITJC"],"uri":["http://zotero.org/users/1207110/items/75W4ITJC"],"itemData":{"id":3029,"type":"article-journal","title":"Plant invasions and extinction debts","container-title":"Proceedings of the National Academy of Sciences","page":"1744-1749","volume":"110","issue":"5","source":"www.pnas.org","abstract":"Whether introduced species invasions pose a major threat to biodiversity is hotly debated. Much of this debate is fueled by recent findings that competition from introduced organisms has driven remarkably few plant species to extinction. Instead, native plant species in invaded ecosystems are often found in refugia: patchy, marginal habitats unsuitable to their nonnative competitors. However, whether the colonization and extinction dynamics of these refugia allow long-term native persistence is uncertain. Of particular concern is the possibility that invasive plants may induce an extinction debt in the native flora, where persistence over the short term masks deterministic extinction trajectories. We examined how invader impacts on landscape structure influence native plant persistence by combining recently developed quantitative techniques for evaluating metapopulation persistence with field measurements of an invaded plant community. We found that European grass invasion of an edaphically heterogeneous California landscape has greatly decreased the likelihood of the persistence of native metapopulations. It does so via two main pathways: (i) decreasing the size of native refugia, which reduces seed production and increases local extinction, and (ii) eroding the dispersal permeability of the matrix between refugia, which reduces their connectivity. Even when native plant extinction is the deterministic outcome of invasion, the time to extinction can be on the order of hundreds of years. We conclude that the relatively short time since invasion in many parts of the world is insufficient to observe the full impact of plant invasions on native biodiversity.","DOI":"10.1073/pnas.1212375110","ISSN":"0027-8424, 1091-6490","note":"PMID: 23297239","journalAbbreviation":"PNAS","language":"en","author":[{"family":"Gilbert","given":"Benjamin"},{"family":"Levine","given":"Jonathan M."}],"issued":{"date-parts":[["2013",1,29]]}}}],"schema":"https://github.com/citation-style-language/schema/raw/master/csl-citation.json"} </w:instrText>
      </w:r>
      <w:r w:rsidR="00B209E9">
        <w:rPr>
          <w:rFonts w:ascii="TimesNewRomanPSMT" w:hAnsi="TimesNewRomanPSMT"/>
        </w:rPr>
        <w:fldChar w:fldCharType="separate"/>
      </w:r>
      <w:r w:rsidR="003B274F">
        <w:rPr>
          <w:rFonts w:ascii="TimesNewRomanPSMT" w:hAnsi="TimesNewRomanPSMT"/>
          <w:noProof/>
        </w:rPr>
        <w:t>(Gilbert &amp; Levine 2013)</w:t>
      </w:r>
      <w:r w:rsidR="00B209E9">
        <w:rPr>
          <w:rFonts w:ascii="TimesNewRomanPSMT" w:hAnsi="TimesNewRomanPSMT"/>
        </w:rPr>
        <w:fldChar w:fldCharType="end"/>
      </w:r>
      <w:r>
        <w:rPr>
          <w:rFonts w:ascii="TimesNewRomanPSMT" w:hAnsi="TimesNewRomanPSMT"/>
        </w:rPr>
        <w:t xml:space="preserve">, leading to </w:t>
      </w:r>
      <w:r w:rsidR="008A2B71">
        <w:rPr>
          <w:rFonts w:ascii="TimesNewRomanPSMT" w:hAnsi="TimesNewRomanPSMT"/>
        </w:rPr>
        <w:t>extinction in the long-term</w:t>
      </w:r>
      <w:r w:rsidR="00647660">
        <w:rPr>
          <w:rFonts w:ascii="TimesNewRomanPSMT" w:hAnsi="TimesNewRomanPSMT"/>
        </w:rPr>
        <w:t xml:space="preserve"> </w:t>
      </w:r>
      <w:r w:rsidR="001A3F43">
        <w:rPr>
          <w:rFonts w:ascii="TimesNewRomanPSMT" w:hAnsi="TimesNewRomanPSMT"/>
        </w:rPr>
        <w:t xml:space="preserve">by weakening the </w:t>
      </w:r>
      <w:r w:rsidR="008A2B71">
        <w:rPr>
          <w:rFonts w:ascii="TimesNewRomanPSMT" w:hAnsi="TimesNewRomanPSMT"/>
        </w:rPr>
        <w:t>ability of these species</w:t>
      </w:r>
      <w:r w:rsidR="001A3F43">
        <w:rPr>
          <w:rFonts w:ascii="TimesNewRomanPSMT" w:hAnsi="TimesNewRomanPSMT"/>
        </w:rPr>
        <w:t xml:space="preserve"> to deal with a fluctuating climate</w:t>
      </w:r>
      <w:r w:rsidR="00531D08">
        <w:rPr>
          <w:rFonts w:ascii="TimesNewRomanPSMT" w:hAnsi="TimesNewRomanPSMT"/>
        </w:rPr>
        <w:t>.</w:t>
      </w:r>
      <w:r w:rsidR="0007040D">
        <w:rPr>
          <w:rFonts w:ascii="TimesNewRomanPSMT" w:hAnsi="TimesNewRomanPSMT"/>
        </w:rPr>
        <w:t xml:space="preserve"> </w:t>
      </w:r>
      <w:commentRangeEnd w:id="20"/>
      <w:r w:rsidR="00B66A9C">
        <w:rPr>
          <w:rStyle w:val="CommentReference"/>
          <w:rFonts w:asciiTheme="minorHAnsi" w:eastAsiaTheme="minorHAnsi" w:hAnsiTheme="minorHAnsi" w:cstheme="minorBidi"/>
        </w:rPr>
        <w:commentReference w:id="20"/>
      </w:r>
    </w:p>
    <w:p w14:paraId="3CA293F0" w14:textId="7130AAFB" w:rsidR="00B95DE2" w:rsidRPr="00E55C3D" w:rsidRDefault="00377FBC" w:rsidP="00647660">
      <w:pPr>
        <w:spacing w:line="480" w:lineRule="auto"/>
        <w:ind w:firstLine="720"/>
        <w:rPr>
          <w:rFonts w:ascii="TimesNewRomanPSMT" w:hAnsi="TimesNewRomanPSMT"/>
        </w:rPr>
      </w:pPr>
      <w:r>
        <w:t>Annual p</w:t>
      </w:r>
      <w:r w:rsidR="008A2B71">
        <w:t>lants in temporally fluctuating environments have two main strategies</w:t>
      </w:r>
      <w:r w:rsidR="00EC3ED5">
        <w:t xml:space="preserve"> </w:t>
      </w:r>
      <w:r w:rsidR="003B274F">
        <w:fldChar w:fldCharType="begin"/>
      </w:r>
      <w:r w:rsidR="00EC3ED5">
        <w:instrText xml:space="preserve"> ADDIN ZOTERO_ITEM CSL_CITATION {"citationID":"7tYekHE0","properties":{"formattedCitation":"(Brown &amp; Venable 1986; Angert {\\i{}et al.} 2007)","plainCitation":"(Brown &amp; Venable 1986; Angert et al. 2007)","noteIndex":0},"citationItems":[{"id":1308,"uris":["http://zotero.org/users/1207110/items/CE4JMVPH"],"uri":["http://zotero.org/users/1207110/items/CE4JMVPH"],"itemData":{"id":1308,"type":"article-journal","title":"Evolutionary ecology of seed-bank annuals in temporally varying environments","container-title":"American Naturalist","page":"31-47","volume":"127","abstract":"The production of long-lived seeds by annual plants introduces a unique form of age structure. In a temporarily varying environment the dormant seed may experience many years with different weather, whereas the germinating individual experiences only the weather conditions of a single growing season. Natural selection operates on both the between-year dormancy and on non-seed-bank traits that affect the degree of specialization to conditions pertaining in different year types. We have used an integrated model that permits these two aspects of the life history to evolve simultaneously. This leads to predictions that are not attainable by considering the evolution of each in isolation. Changes in the survival probability of the between-year seed bank select for reinforcing changes in between-year dormancy and specialization. Changes in the probability of occurrence of different year types select for damping changes in between-year dormancy and specialization. Across a gradient in environmental quality, we predict that most change will occur in between-year dormancy, with little change in specialization. If between-year dormancy is fixed, however, a greater change in specialization should occur. The predictions of the model are discussed in terms of environmental gradients, seed-bank versus non-seed-bank annuals, and a variety of plant traits modeled elsewhere that may be involved in specialization to different types of years.","DOI":"10.1086/284465","ISSN":"0003-0147","journalAbbreviation":"Am. Nat.","author":[{"family":"Brown","given":"J. S."},{"family":"Venable","given":"D. L."}],"issued":{"date-parts":[["1986"]]}}},{"id":617,"uris":["http://zotero.org/users/1207110/items/ZI458JNW"],"uri":["http://zotero.org/users/1207110/items/ZI458JNW"],"itemData":{"id":617,"type":"article-journal","title":"Linking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L."}],"issued":{"date-parts":[["2007"]]}}}],"schema":"https://github.com/citation-style-language/schema/raw/master/csl-citation.json"} </w:instrText>
      </w:r>
      <w:r w:rsidR="003B274F">
        <w:fldChar w:fldCharType="separate"/>
      </w:r>
      <w:r w:rsidR="00EC3ED5" w:rsidRPr="00EC3ED5">
        <w:t xml:space="preserve">(Brown &amp; Venable 1986; Angert </w:t>
      </w:r>
      <w:r w:rsidR="00EC3ED5" w:rsidRPr="00EC3ED5">
        <w:rPr>
          <w:i/>
          <w:iCs/>
        </w:rPr>
        <w:t>et al.</w:t>
      </w:r>
      <w:r w:rsidR="00EC3ED5" w:rsidRPr="00EC3ED5">
        <w:t xml:space="preserve"> 2007)</w:t>
      </w:r>
      <w:r w:rsidR="003B274F">
        <w:fldChar w:fldCharType="end"/>
      </w:r>
      <w:r w:rsidR="00EC3ED5">
        <w:t>, trading off between resource acquisition and resource conservation (</w:t>
      </w:r>
      <w:proofErr w:type="spellStart"/>
      <w:r w:rsidR="003B274F">
        <w:fldChar w:fldCharType="begin"/>
      </w:r>
      <w:r w:rsidR="003B274F">
        <w:instrText xml:space="preserve"> ADDIN ZOTERO_ITEM CSL_CITATION {"citationID":"ycSzSFqA","properties":{"formattedCitation":"(Volaire 2017)","plainCitation":"(Volaire 2017)","noteIndex":0},"citationItems":[{"id":160,"uris":["http://zotero.org/users/1207110/items/GY9UNXG8"],"uri":["http://zotero.org/users/1207110/items/GY9UNXG8"],"itemData":{"id":160,"type":"article-journal","title":"A unified framework of plant adaptive strategies to drought: Crossing scales and disciplines","container-title":"Global Change Biology","page":"n/a-n/a","abstract":"Plant adaptation to drought has been extensively studied at many scales from ecology to molecular biology across a large range of model species. However, the conceptual frameworks underpinning the definition of plant strategies, and the terminology used across the different disciplines and scales are not analogous. ‘Drought resistance’ for instance refers to plant responses as different as the maintenance of growth and productivity in crops, to the survival and recovery in perennial woody or grassland species. Therefore, this paper aims to propose a unified conceptual framework of plant adaptive strategies to drought based on a revised terminology in order to enhance comparative studies. Ecological strategies encapsulate plant adaptation to multidimensional variation in resource variability but cannot account for the dynamic and short-term responses to fluctuations in water availability. Conversely, several plant physiological strategies have been identified along the mono-dimensional gradient of water availability in a given environment. According to a revised terminology, dehydration escape, dehydration avoidance, dehydration tolerance, dormancy, and desiccation tolerance are clearly distinguishable. Their sequential expression is expressed as water deficit increases while cavitation tolerance is proposed here to be a major hydraulic strategy underpinning adaptive responses to drought of vascular plants. This continuum of physiological strategies can be interpreted in the context of the ecological trade-off between water-acquisition vs. water-conservation, since growth maintenance is associated with fast water use under moderate drought while plant survival after growth cessation is associated with slow water use under severe drought. Consequently, the distinction between ‘drought resistance’ and ‘drought survival’, is emphasized as crucial to ensure a correct interpretation of plant strategies since ‘knowing when not to grow’ does not confer ‘drought resistance’ but may well enhance ‘drought survival’. This framework proposal should improve cross-fertilization between disciplines to help tackle the increasing worldwide challenges that drought poses to plant adaptation.","DOI":"10.1111/gcb.14062","ISSN":"1365-2486","journalAbbreviation":"Glob. Change Biol.","author":[{"family":"Volaire","given":"Florence"}],"issued":{"date-parts":[["2017"]]}}}],"schema":"https://github.com/citation-style-language/schema/raw/master/csl-citation.json"} </w:instrText>
      </w:r>
      <w:r w:rsidR="003B274F">
        <w:fldChar w:fldCharType="separate"/>
      </w:r>
      <w:r w:rsidR="003B274F">
        <w:rPr>
          <w:noProof/>
        </w:rPr>
        <w:t>Volaire</w:t>
      </w:r>
      <w:proofErr w:type="spellEnd"/>
      <w:r w:rsidR="003B274F">
        <w:rPr>
          <w:noProof/>
        </w:rPr>
        <w:t xml:space="preserve"> 2017)</w:t>
      </w:r>
      <w:r w:rsidR="003B274F">
        <w:fldChar w:fldCharType="end"/>
      </w:r>
      <w:r w:rsidR="00EA7631">
        <w:t>.</w:t>
      </w:r>
      <w:r w:rsidR="00647660">
        <w:t xml:space="preserve"> </w:t>
      </w:r>
      <w:r w:rsidR="00B95DE2">
        <w:t xml:space="preserve">Drought intolerant species, or </w:t>
      </w:r>
      <w:r w:rsidR="00B95DE2" w:rsidRPr="00611EF7">
        <w:rPr>
          <w:i/>
        </w:rPr>
        <w:t>drought avoiders</w:t>
      </w:r>
      <w:r w:rsidR="00B95DE2">
        <w:t xml:space="preserve">, </w:t>
      </w:r>
      <w:r w:rsidR="00B95DE2" w:rsidRPr="00BB6325">
        <w:t xml:space="preserve">grow quickly and </w:t>
      </w:r>
      <w:r w:rsidR="00B95DE2">
        <w:t>reproduce</w:t>
      </w:r>
      <w:r w:rsidR="00B95DE2" w:rsidRPr="00BB6325">
        <w:t xml:space="preserve"> before resources </w:t>
      </w:r>
      <w:r w:rsidR="00B95DE2">
        <w:t>become too</w:t>
      </w:r>
      <w:r w:rsidR="00B95DE2" w:rsidRPr="00BB6325">
        <w:t xml:space="preserve"> scarce</w:t>
      </w:r>
      <w:r w:rsidR="00B95DE2">
        <w:t xml:space="preserve"> to avoid seasonal drought, or remain dormant belowground to avoid longer, multi-year periods of drought</w:t>
      </w:r>
      <w:r w:rsidR="00B95DE2" w:rsidRPr="00BB6325">
        <w:t xml:space="preserve">. </w:t>
      </w:r>
      <w:r w:rsidR="00D63543">
        <w:t xml:space="preserve">Conversely, </w:t>
      </w:r>
      <w:r w:rsidR="00C442A3">
        <w:rPr>
          <w:i/>
        </w:rPr>
        <w:t>D</w:t>
      </w:r>
      <w:r w:rsidR="00B95DE2" w:rsidRPr="00611EF7">
        <w:rPr>
          <w:i/>
        </w:rPr>
        <w:t>rought tolerators</w:t>
      </w:r>
      <w:r w:rsidR="00B95DE2" w:rsidRPr="00BB6325">
        <w:t xml:space="preserve"> </w:t>
      </w:r>
      <w:r w:rsidR="00B95DE2">
        <w:lastRenderedPageBreak/>
        <w:t>grow</w:t>
      </w:r>
      <w:r w:rsidR="00B95DE2" w:rsidRPr="00BB6325">
        <w:t xml:space="preserve"> </w:t>
      </w:r>
      <w:r w:rsidR="00C442A3">
        <w:t xml:space="preserve">more </w:t>
      </w:r>
      <w:r w:rsidR="00B95DE2" w:rsidRPr="00BB6325">
        <w:t xml:space="preserve">slowly to develop deeper root systems and hardier leaves </w:t>
      </w:r>
      <w:r w:rsidR="00B95DE2">
        <w:t>that help to</w:t>
      </w:r>
      <w:r w:rsidR="00B95DE2" w:rsidRPr="00BB6325">
        <w:t xml:space="preserve"> increase </w:t>
      </w:r>
      <w:r w:rsidR="00B95DE2">
        <w:t xml:space="preserve">their </w:t>
      </w:r>
      <w:r w:rsidR="00B95DE2" w:rsidRPr="00BB6325">
        <w:t xml:space="preserve">survival during harsh drought periods. </w:t>
      </w:r>
      <w:r w:rsidR="00B95DE2">
        <w:t xml:space="preserve">While </w:t>
      </w:r>
      <w:r w:rsidR="00647660">
        <w:t xml:space="preserve">drought </w:t>
      </w:r>
      <w:r w:rsidR="00B95DE2">
        <w:t xml:space="preserve">avoiders typically have traits associated with faster-growing species such as high </w:t>
      </w:r>
      <w:r w:rsidR="00B95DE2" w:rsidRPr="00BC7785">
        <w:t xml:space="preserve">specific leaf area (SLA; leaf area/mass), </w:t>
      </w:r>
      <w:r w:rsidR="00B95DE2">
        <w:t xml:space="preserve">low </w:t>
      </w:r>
      <w:r w:rsidR="00B95DE2" w:rsidRPr="00BC7785">
        <w:t>water use efficiency</w:t>
      </w:r>
      <w:r w:rsidR="00B95DE2">
        <w:t xml:space="preserve"> (WUE)</w:t>
      </w:r>
      <w:r w:rsidR="00B95DE2" w:rsidRPr="00BC7785">
        <w:t xml:space="preserve">, </w:t>
      </w:r>
      <w:r w:rsidR="00B95DE2">
        <w:t>high</w:t>
      </w:r>
      <w:r w:rsidR="00B95DE2" w:rsidRPr="00BC7785">
        <w:t xml:space="preserve"> relative growth rate</w:t>
      </w:r>
      <w:r w:rsidR="00B95DE2">
        <w:t xml:space="preserve"> (RGR)</w:t>
      </w:r>
      <w:r w:rsidR="00B95DE2" w:rsidRPr="00BC7785">
        <w:t xml:space="preserve">, </w:t>
      </w:r>
      <w:r w:rsidR="00B95DE2">
        <w:t>smaller seeds, and</w:t>
      </w:r>
      <w:r w:rsidR="00B95DE2" w:rsidRPr="00BC7785">
        <w:t xml:space="preserve"> </w:t>
      </w:r>
      <w:r w:rsidR="00B95DE2">
        <w:t xml:space="preserve">shallower </w:t>
      </w:r>
      <w:r w:rsidR="00B95DE2" w:rsidRPr="00BC7785">
        <w:t>rooting depth</w:t>
      </w:r>
      <w:r w:rsidR="00B95DE2">
        <w:t xml:space="preserve">, </w:t>
      </w:r>
      <w:r w:rsidR="00647660">
        <w:t xml:space="preserve">drought </w:t>
      </w:r>
      <w:r w:rsidR="00B95DE2">
        <w:t xml:space="preserve">tolerators tend towards the opposite </w:t>
      </w:r>
      <w:r w:rsidR="00B95DE2" w:rsidRPr="00375D54">
        <w:t>traits</w:t>
      </w:r>
      <w:r w:rsidR="001C7B59" w:rsidRPr="00375D54">
        <w:t xml:space="preserve"> </w:t>
      </w:r>
      <w:r w:rsidR="00EC3ED5" w:rsidRPr="00375D54">
        <w:fldChar w:fldCharType="begin"/>
      </w:r>
      <w:r w:rsidR="00EC3ED5" w:rsidRPr="00375D54">
        <w:instrText xml:space="preserve"> ADDIN ZOTERO_ITEM CSL_CITATION {"citationID":"Y3B42MMd","properties":{"formattedCitation":"(Angert {\\i{}et al.} 2009)","plainCitation":"(Angert et al. 2009)","noteIndex":0},"citationItems":[{"id":2111,"uris":["http://zotero.org/users/1207110/items/MDZLWMIN"],"uri":["http://zotero.org/users/1207110/items/MDZLWMIN"],"itemData":{"id":2111,"type":"article-journal","title":"Functional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Lawrence"}],"issued":{"date-parts":[["2009",7,14]]}}}],"schema":"https://github.com/citation-style-language/schema/raw/master/csl-citation.json"} </w:instrText>
      </w:r>
      <w:r w:rsidR="00EC3ED5" w:rsidRPr="00375D54">
        <w:fldChar w:fldCharType="separate"/>
      </w:r>
      <w:r w:rsidR="00EC3ED5" w:rsidRPr="00375D54">
        <w:t xml:space="preserve">(Angert </w:t>
      </w:r>
      <w:r w:rsidR="00EC3ED5" w:rsidRPr="00375D54">
        <w:rPr>
          <w:i/>
          <w:iCs/>
        </w:rPr>
        <w:t>et al.</w:t>
      </w:r>
      <w:r w:rsidR="00EC3ED5" w:rsidRPr="00375D54">
        <w:t xml:space="preserve"> 200</w:t>
      </w:r>
      <w:r w:rsidR="00B14301" w:rsidRPr="00375D54">
        <w:t>7</w:t>
      </w:r>
      <w:r w:rsidR="00EC3ED5" w:rsidRPr="00375D54">
        <w:t>)</w:t>
      </w:r>
      <w:r w:rsidR="00EC3ED5" w:rsidRPr="00375D54">
        <w:fldChar w:fldCharType="end"/>
      </w:r>
      <w:r w:rsidR="00B14301" w:rsidRPr="00375D54">
        <w:t xml:space="preserve">, </w:t>
      </w:r>
      <w:proofErr w:type="spellStart"/>
      <w:r w:rsidR="00F33138" w:rsidRPr="00375D54">
        <w:t>caplan</w:t>
      </w:r>
      <w:proofErr w:type="spellEnd"/>
      <w:r w:rsidR="00F33138" w:rsidRPr="00375D54">
        <w:t xml:space="preserve"> et al 2018</w:t>
      </w:r>
      <w:r w:rsidR="00B14301" w:rsidRPr="00375D54">
        <w:t>, others</w:t>
      </w:r>
      <w:r w:rsidR="001C7B59" w:rsidRPr="00375D54">
        <w:t>)</w:t>
      </w:r>
      <w:r w:rsidR="00B95DE2" w:rsidRPr="00375D54">
        <w:t>.</w:t>
      </w:r>
      <w:r w:rsidR="00B95DE2">
        <w:t xml:space="preserve"> </w:t>
      </w:r>
      <w:r w:rsidR="00B949DC">
        <w:t xml:space="preserve">These </w:t>
      </w:r>
      <w:r w:rsidR="008F13C3">
        <w:t>contrasting</w:t>
      </w:r>
      <w:r w:rsidR="00B949DC">
        <w:t xml:space="preserve"> strategies are a precursor for coexistence</w:t>
      </w:r>
      <w:r w:rsidR="00CE4C03">
        <w:t xml:space="preserve"> </w:t>
      </w:r>
      <w:r w:rsidR="00647660">
        <w:t>in</w:t>
      </w:r>
      <w:r w:rsidR="00B949DC">
        <w:t xml:space="preserve"> </w:t>
      </w:r>
      <w:r w:rsidR="003F48F0">
        <w:t xml:space="preserve">temporally </w:t>
      </w:r>
      <w:r w:rsidR="00B949DC">
        <w:t xml:space="preserve">variable systems </w:t>
      </w:r>
      <w:r w:rsidR="00EC3ED5">
        <w:fldChar w:fldCharType="begin"/>
      </w:r>
      <w:r w:rsidR="00EC3ED5">
        <w:instrText xml:space="preserve"> ADDIN ZOTERO_ITEM CSL_CITATION {"citationID":"Qbnw9nds","properties":{"formattedCitation":"(Angert {\\i{}et al.} 2009)","plainCitation":"(Angert et al. 2009)","noteIndex":0},"citationItems":[{"id":2111,"uris":["http://zotero.org/users/1207110/items/MDZLWMIN"],"uri":["http://zotero.org/users/1207110/items/MDZLWMIN"],"itemData":{"id":2111,"type":"article-journal","title":"Functional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Lawrence"}],"issued":{"date-parts":[["2009",7,14]]}}}],"schema":"https://github.com/citation-style-language/schema/raw/master/csl-citation.json"} </w:instrText>
      </w:r>
      <w:r w:rsidR="00EC3ED5">
        <w:fldChar w:fldCharType="separate"/>
      </w:r>
      <w:r w:rsidR="00EC3ED5" w:rsidRPr="00EC3ED5">
        <w:t xml:space="preserve">(Angert </w:t>
      </w:r>
      <w:r w:rsidR="00EC3ED5" w:rsidRPr="00EC3ED5">
        <w:rPr>
          <w:i/>
          <w:iCs/>
        </w:rPr>
        <w:t>et al.</w:t>
      </w:r>
      <w:r w:rsidR="00EC3ED5" w:rsidRPr="00EC3ED5">
        <w:t xml:space="preserve"> 2009)</w:t>
      </w:r>
      <w:r w:rsidR="00EC3ED5">
        <w:fldChar w:fldCharType="end"/>
      </w:r>
      <w:r w:rsidR="00CE4C03">
        <w:t xml:space="preserve">, as avoiders excel at competing for light in favorably wet years due to their faster growth rates while tolerators are better at surviving during </w:t>
      </w:r>
      <w:r w:rsidR="00647660">
        <w:t>unfavorably</w:t>
      </w:r>
      <w:r w:rsidR="00CE4C03">
        <w:t xml:space="preserve"> dry years due to higher </w:t>
      </w:r>
      <w:r w:rsidR="006866C4">
        <w:t>WUE</w:t>
      </w:r>
      <w:r w:rsidR="00CE4C03">
        <w:t xml:space="preserve"> </w:t>
      </w:r>
      <w:r w:rsidR="00764B66">
        <w:fldChar w:fldCharType="begin"/>
      </w:r>
      <w:r w:rsidR="00764B66">
        <w:instrText xml:space="preserve"> ADDIN ZOTERO_ITEM CSL_CITATION {"citationID":"jtxH9tf4","properties":{"formattedCitation":"(Angert {\\i{}et al.} 2009; Kimball {\\i{}et al.} 2012; Gremer {\\i{}et al.} 2013)","plainCitation":"(Angert et al. 2009; Kimball et al. 2012; Gremer et al. 2013)","noteIndex":0},"citationItems":[{"id":2111,"uris":["http://zotero.org/users/1207110/items/MDZLWMIN"],"uri":["http://zotero.org/users/1207110/items/MDZLWMIN"],"itemData":{"id":2111,"type":"article-journal","title":"Functional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Lawrence"}],"issued":{"date-parts":[["2009",7,14]]}}},{"id":1414,"uris":["http://zotero.org/users/1207110/items/E7F2Q5WS"],"uri":["http://zotero.org/users/1207110/items/E7F2Q5WS"],"itemData":{"id":1414,"type":"article-journal","title":"Fitness and physiology in a variable environment","container-title":"Oecologia","page":"319-29","volume":"169","abstract":"The relationship between physiological traits and fitness often depends on environmental conditions. In variable environments, different species may be favored through time, which can influence both the nature of trait evolution and the ecological dynamics underlying community composition. To determine how fluctuating environmental conditions favor species with different physiological traits over time, we combined long-term data on survival and fecundity of species in a desert annual plant community with data on weather and physiological traits. For each year, we regressed the standardized annual fitness of each species on its position along a tradeoff between relative growth rate and water-use efficiency. Next, we determined how variations in the slopes and intercepts of these fitness-physiology functions related to year-to-year variations in temperature and precipitation. Years with a relatively high percentage of small rain events and a greater number of days between precipitation pulse events tended to be worse, on average, for all desert annual species. Species with high relative growth rates and low water-use efficiency had greater standardized annual fitness than other species in years with greater numbers of large rain events. Conversely, species with high water-use efficiency had greater standardized annual fitness in years with small rain events and warm temperatures late in the growing season. These results reveal how weather variables interact with physiological traits of co-occurring species to determine interannual variations in survival and fecundity, which has important implications for understanding population and community dynamics.","DOI":"10.1007/s00442-011-2199-2","ISSN":"1432-1939 (Electronic) 0029-8549 (Linking)","journalAbbreviation":"Oecologia","author":[{"family":"Kimball","given":"S."},{"family":"Gremer","given":"J. R."},{"family":"Angert","given":"A. L."},{"family":"Huxman","given":"T. E."},{"family":"Venable","given":"D. L."}],"issued":{"date-parts":[["2012",6]]}}},{"id":2888,"uris":["http://zotero.org/users/1207110/items/77STSBY6"],"uri":["http://zotero.org/users/1207110/items/77STSBY6"],"itemData":{"id":2888,"type":"article-journal","title":"Water-use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Lawrence"}],"issued":{"date-parts":[["2013",10,1]]}}}],"schema":"https://github.com/citation-style-language/schema/raw/master/csl-citation.json"} </w:instrText>
      </w:r>
      <w:r w:rsidR="00764B66">
        <w:fldChar w:fldCharType="separate"/>
      </w:r>
      <w:r w:rsidR="00764B66" w:rsidRPr="00764B66">
        <w:t xml:space="preserve">(Angert </w:t>
      </w:r>
      <w:r w:rsidR="00764B66" w:rsidRPr="00764B66">
        <w:rPr>
          <w:i/>
          <w:iCs/>
        </w:rPr>
        <w:t>et al.</w:t>
      </w:r>
      <w:r w:rsidR="00764B66" w:rsidRPr="00764B66">
        <w:t xml:space="preserve"> 2009; Kimball </w:t>
      </w:r>
      <w:r w:rsidR="00764B66" w:rsidRPr="00764B66">
        <w:rPr>
          <w:i/>
          <w:iCs/>
        </w:rPr>
        <w:t>et al.</w:t>
      </w:r>
      <w:r w:rsidR="00764B66" w:rsidRPr="00764B66">
        <w:t xml:space="preserve"> 2012; Gremer </w:t>
      </w:r>
      <w:r w:rsidR="00764B66" w:rsidRPr="00764B66">
        <w:rPr>
          <w:i/>
          <w:iCs/>
        </w:rPr>
        <w:t>et al.</w:t>
      </w:r>
      <w:r w:rsidR="00764B66" w:rsidRPr="00764B66">
        <w:t xml:space="preserve"> 2013)</w:t>
      </w:r>
      <w:r w:rsidR="00764B66">
        <w:fldChar w:fldCharType="end"/>
      </w:r>
      <w:r w:rsidR="00B949DC">
        <w:t xml:space="preserve">. </w:t>
      </w:r>
      <w:r w:rsidR="00B95DE2" w:rsidRPr="00E55C3D">
        <w:t>While there is substantial work on linking functional trait to competitive abilities</w:t>
      </w:r>
      <w:r w:rsidR="002829B5">
        <w:t xml:space="preserve"> </w:t>
      </w:r>
      <w:r w:rsidR="00764B66">
        <w:fldChar w:fldCharType="begin"/>
      </w:r>
      <w:r w:rsidR="00764B66">
        <w:instrText xml:space="preserve"> ADDIN ZOTERO_ITEM CSL_CITATION {"citationID":"2dfQdYjp","properties":{"formattedCitation":"(Grotkopp {\\i{}et al.} 2002; Kunstler {\\i{}et al.} 2012; Godoy &amp; Levine 2014; Funk &amp; Wolf 2016)","plainCitation":"(Grotkopp et al. 2002; Kunstler et al. 2012; Godoy &amp; Levine 2014; Funk &amp; Wolf 2016)","noteIndex":0},"citationItems":[{"id":2930,"uris":["http://zotero.org/users/1207110/items/GMV4QQRM"],"uri":["http://zotero.org/users/1207110/items/GMV4QQRM"],"itemData":{"id":2930,"type":"article-journal","title":"Toward a Causal Explanation of Plant Invasiveness: Seedling Growth and Life‐History Strategies of 29 Pine (Pinus) Species.","container-title":"The American Naturalist","page":"396-419","volume":"159","issue":"4","source":"journals.uchicago.edu (Atypon)","abstract":"We studied 29 pine (Pinus) species to test the hypothesis that invasive species in disturbed habitats have distinct attributes. Seedling relative growth rate (RGR) and measures of invasiveness were positively associated across species as well as within phylogenetically independent contrasts. High RGR, small seed masses, and short generation times characterize pine species that are successful invaders in disturbed habitats. Discriminant analysis and logistic regression revealed that RGR was the most significant factor among these life‐history traits separating invasive and noninvasive species. We also explored the causes of differences in RGR among invasive and noninvasive species. While net assimilation rate, leaf mass ratio, and specific leaf area (SLA) were all found to be contributing positively to RGR, SLA was found to be the main component responsible for differences in RGR between invasive and noninvasive pines. We investigated differences in SLA further by studying leaf anatomy, leaf density, and leaf thickness. We also evaluated relative leaf production rate as an important aspect of SLA. We proposed a hypothetical causal network of all relevant variables.","DOI":"10.1086/338995","ISSN":"0003-0147","shortTitle":"Toward a Causal Explanation of Plant Invasiveness","journalAbbreviation":"The American Naturalist","author":[{"family":"Grotkopp","given":"Eva"},{"family":"Rejmánek","given":"Marcel"},{"family":"Rost","given":"Thomas L."}],"issued":{"date-parts":[["2002",4,1]]}}},{"id":2948,"uris":["http://zotero.org/users/1207110/items/6BL8HHU5"],"uri":["http://zotero.org/users/1207110/items/6BL8HHU5"],"itemData":{"id":2948,"type":"article-journal","title":"Competitive interactions between forest trees are driven by species' trait hierarchy, not phylogenetic or functional similarity: implications for forest community assembly","container-title":"Ecology Letters","page":"831-840","volume":"15","issue":"8","source":"Wiley Online Library","abstract":"The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view.","DOI":"10.1111/j.1461-0248.2012.01803.x","ISSN":"1461-0248","shortTitle":"Competitive interactions between forest trees are driven by species' trait hierarchy, not phylogenetic or functional similarity","language":"en","author":[{"family":"Kunstler","given":"Georges"},{"family":"Lavergne","given":"Sébastien"},{"family":"Courbaud","given":"Benoît"},{"family":"Thuiller","given":"Wilfried"},{"family":"Vieilledent","given":"Ghislain"},{"family":"Zimmermann","given":"Niklaus E."},{"family":"Kattge","given":"Jens"},{"family":"Coomes","given":"David A."}],"issued":{"date-parts":[["2012",8,1]]}}},{"id":1505,"uris":["http://zotero.org/users/1207110/items/ICQL3BY6"],"uri":["http://zotero.org/users/1207110/items/ICQL3BY6"],"itemData":{"id":1505,"type":"article-journal","title":"Phenology effects on invasion success: insights from coupling field experiments to coexistence theory","container-title":"Ecology","page":"726-736","volume":"95","DOI":"10.1890/13-1157.1","ISSN":"0012-9658","journalAbbreviation":"Ecology","author":[{"family":"Godoy","given":"Oscar"},{"family":"Levine","given":"Jonathan M."}],"issued":{"date-parts":[["2014",3,1]]}}},{"id":2777,"uris":["http://zotero.org/users/1207110/items/GZGRJDT2"],"uri":["http://zotero.org/users/1207110/items/GZGRJDT2"],"itemData":{"id":2777,"type":"article-journal","title":"Testing the trait-based community framework: Do functional traits predict competitive outcomes?","container-title":"Ecology","page":"2206-2211","volume":"97","issue":"9","source":"CrossRef","abstract":"Plant traits can be used to understand a range of ecological processes, including competition with invasive species. The extent to which native and invasive species are competing via limiting similarity or trait hierarchies has important implications for the management of invaded communities. We screened 47 native species that co-­occur with Festuca perennis, a dominant invader in California serpentine grassland, for traits pertaining to resource use and acquisition. We then grew F. perennis with 10 species spanning a range of functional similarity in pairwise competition trials. Functionally similar species did not have a strong adverse effect on F. perennis performance as would be expected by limiting similarity theory. Phylogenetic relatedness, which may integrate a number of functional traits, was also a poor predictor of competitive outcome. Instead, species with high specific root length, low root-­to-s­ hoot biomass ratio, and low leaf nitrogen concentration were more effective at suppressing the growth of F. perennis. Our results suggest that fitness differences (i.e., trait hierarchies) may be more i­mportant than niche differences (i.e., limiting similarity) in structuring competitive outcomes in this system and may be a promising approach for the restoration of invaded systems.","DOI":"10.1002/ecy.1484","ISSN":"00129658","shortTitle":"Testing the trait-based community framework","language":"en","author":[{"family":"Funk","given":"Jennifer L."},{"family":"Wolf","given":"Amelia A."}],"issued":{"date-parts":[["2016",9]]}}}],"schema":"https://github.com/citation-style-language/schema/raw/master/csl-citation.json"} </w:instrText>
      </w:r>
      <w:r w:rsidR="00764B66">
        <w:fldChar w:fldCharType="separate"/>
      </w:r>
      <w:r w:rsidR="00764B66" w:rsidRPr="00764B66">
        <w:t xml:space="preserve">(Grotkopp </w:t>
      </w:r>
      <w:r w:rsidR="00764B66" w:rsidRPr="00764B66">
        <w:rPr>
          <w:i/>
          <w:iCs/>
        </w:rPr>
        <w:t>et al.</w:t>
      </w:r>
      <w:r w:rsidR="00764B66" w:rsidRPr="00764B66">
        <w:t xml:space="preserve"> 2002; Kunstler </w:t>
      </w:r>
      <w:r w:rsidR="00764B66" w:rsidRPr="00764B66">
        <w:rPr>
          <w:i/>
          <w:iCs/>
        </w:rPr>
        <w:t>et al.</w:t>
      </w:r>
      <w:r w:rsidR="00764B66" w:rsidRPr="00764B66">
        <w:t xml:space="preserve"> 2012; Godoy &amp; Levine 2014; Funk &amp; Wolf 2016)</w:t>
      </w:r>
      <w:r w:rsidR="00764B66">
        <w:fldChar w:fldCharType="end"/>
      </w:r>
      <w:r w:rsidR="00B95DE2" w:rsidRPr="00E55C3D">
        <w:t xml:space="preserve"> and </w:t>
      </w:r>
      <w:r w:rsidR="00B95DE2" w:rsidRPr="00B14301">
        <w:t>climate</w:t>
      </w:r>
      <w:r w:rsidR="00CE4C03" w:rsidRPr="00E55C3D">
        <w:t xml:space="preserve"> </w:t>
      </w:r>
      <w:r w:rsidR="00764B66">
        <w:fldChar w:fldCharType="begin"/>
      </w:r>
      <w:r w:rsidR="00764B66">
        <w:instrText xml:space="preserve"> ADDIN ZOTERO_ITEM CSL_CITATION {"citationID":"ZG9qNh0Y","properties":{"formattedCitation":"(Poorter {\\i{}et al.} 2008; Kimball {\\i{}et al.} 2016; LaForgia {\\i{}et al.} 2018)","plainCitation":"(Poorter et al. 2008; Kimball et al. 2016; LaForgia et al. 2018)","noteIndex":0},"citationItems":[{"id":2933,"uris":["http://zotero.org/users/1207110/items/QYWUFL44"],"uri":["http://zotero.org/users/1207110/items/QYWUFL44"],"itemData":{"id":2933,"type":"article-journal","title":"Are Functional Traits Good Predictors of Demographic Rates? Evidence from Five Neotropical Forests","container-title":"Ecology","page":"1908-1920","volume":"89","issue":"7","source":"Wiley Online Library","abstract":"A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solutions.","DOI":"10.1890/07-0207.1","ISSN":"1939-9170","shortTitle":"Are Functional Traits Good Predictors of Demographic Rates?","language":"en","author":[{"family":"Poorter","given":"L."},{"family":"Wright","given":"S. J."},{"family":"Paz","given":"H."},{"family":"Ackerly","given":"D. D."},{"family":"Condit","given":"R."},{"family":"Ibarra-Manríquez","given":"G."},{"family":"Harms","given":"K. E."},{"family":"Licona","given":"J. C."},{"family":"Martínez-Ramos","given":"M."},{"family":"Mazer","given":"S. J."},{"family":"Muller-Landau","given":"H. C."},{"family":"Peña-Claros","given":"M."},{"family":"Webb","given":"C. O."},{"family":"Wright","given":"I. J."}],"issued":{"date-parts":[["2008",7,1]]}}},{"id":565,"uris":["http://zotero.org/users/1207110/items/PYSYN3PJ"],"uri":["http://zotero.org/users/1207110/items/PYSYN3PJ"],"itemData":{"id":565,"type":"article-journal","title":"Can functional traits predict plant community response to global change?","container-title":"Ecosphere","volume":"7","abstract":"One primary goal at the intersection of community ecology and global change biology is to identify functional traits that are useful for predicting plant community response to global change. We used observations of community composition from a long-term field experiment in two adjacent plant communities (grassland and coastal sage shrub) to investigate how nine key plant functional traits were related to altered water and nitrogen availability following fire. We asked whether the functional responses of species found in more than one community type were context dependent and whether community-weighted mean and functional diversity were significantly altered by water and nitrogen input. Our results suggest varying degrees of context dependency. We found that plants with high leaf nitrogen concentration (specifically nitrogen fixers), shallow roots, and low leaf mass per unit area and plant-level transpiration were similarly negatively influenced by added nitrogen across community types. In contrast, responses to water manipulations exhibited greater context dependency; plants with high water-use efficiency, lower plant-level transpiration rates, and shallower roots were negatively impacted by simulated drought in the shrub-dominated community, but there was no significant relationship between these traits and changes in water inputs in the grassland community. Similarly, we found context dependency in community-wide trait responses to global change. Functional diversity tended to be higher in plots with reduced water as compared to those with added water in grassland, while the opposite trend was observed in coastal sage scrub. Our results indicate that some traits are strong predictors of species and community response to altered water and nitrogen availability, but the magnitude and direction of the response may be modulated by the abiotic and biotic context.","DOI":"10.1002/ecs2.1602","ISSN":"2150-8925","author":[{"family":"Kimball","given":"S."},{"family":"Funk","given":"J. L."},{"family":"Spasojevic","given":"M. J."},{"family":"Suding","given":"K. N."},{"family":"Parker","given":"S."},{"family":"Goulden","given":"M. L."}],"issued":{"date-parts":[["2016",12]]}}},{"id":137,"uris":["http://zotero.org/users/1207110/items/M4A6B2SA"],"uri":["http://zotero.org/users/1207110/items/M4A6B2SA"],"itemData":{"id":137,"type":"article-journal","title":"Seed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764B66">
        <w:fldChar w:fldCharType="separate"/>
      </w:r>
      <w:r w:rsidR="00764B66" w:rsidRPr="00764B66">
        <w:t xml:space="preserve">(Poorter </w:t>
      </w:r>
      <w:r w:rsidR="00764B66" w:rsidRPr="00764B66">
        <w:rPr>
          <w:i/>
          <w:iCs/>
        </w:rPr>
        <w:t>et al.</w:t>
      </w:r>
      <w:r w:rsidR="00764B66" w:rsidRPr="00764B66">
        <w:t xml:space="preserve"> 2008; Kimball </w:t>
      </w:r>
      <w:r w:rsidR="00764B66" w:rsidRPr="00764B66">
        <w:rPr>
          <w:i/>
          <w:iCs/>
        </w:rPr>
        <w:t>et al.</w:t>
      </w:r>
      <w:r w:rsidR="00764B66" w:rsidRPr="00764B66">
        <w:t xml:space="preserve"> 2016; LaForgia </w:t>
      </w:r>
      <w:r w:rsidR="00764B66" w:rsidRPr="00764B66">
        <w:rPr>
          <w:i/>
          <w:iCs/>
        </w:rPr>
        <w:t>et al.</w:t>
      </w:r>
      <w:r w:rsidR="00764B66" w:rsidRPr="00764B66">
        <w:t xml:space="preserve"> 2018)</w:t>
      </w:r>
      <w:r w:rsidR="00764B66">
        <w:fldChar w:fldCharType="end"/>
      </w:r>
      <w:r w:rsidR="00B95DE2" w:rsidRPr="00E55C3D">
        <w:t xml:space="preserve">, how </w:t>
      </w:r>
      <w:r w:rsidR="009A6AD2" w:rsidRPr="00E55C3D">
        <w:t xml:space="preserve">novel </w:t>
      </w:r>
      <w:r w:rsidR="00B95DE2" w:rsidRPr="00E55C3D">
        <w:t xml:space="preserve">competitors </w:t>
      </w:r>
      <w:r w:rsidR="001C7B59" w:rsidRPr="00E55C3D">
        <w:t xml:space="preserve">affect the </w:t>
      </w:r>
      <w:r w:rsidR="001C44E3">
        <w:t xml:space="preserve">relative </w:t>
      </w:r>
      <w:r w:rsidR="001C7B59" w:rsidRPr="00E55C3D">
        <w:t xml:space="preserve">ability of these </w:t>
      </w:r>
      <w:r w:rsidR="001C44E3">
        <w:t xml:space="preserve">opposing </w:t>
      </w:r>
      <w:r w:rsidR="001C7B59" w:rsidRPr="00E55C3D">
        <w:t xml:space="preserve">strategies to withstand </w:t>
      </w:r>
      <w:r w:rsidR="00B95DE2" w:rsidRPr="00E55C3D">
        <w:t xml:space="preserve">changing rainfall patterns </w:t>
      </w:r>
      <w:r w:rsidR="00E55C3D" w:rsidRPr="00E55C3D">
        <w:t>remains uncertain</w:t>
      </w:r>
      <w:r w:rsidR="005B032C" w:rsidRPr="00E55C3D">
        <w:t>.</w:t>
      </w:r>
      <w:r w:rsidR="00647660" w:rsidRPr="00E55C3D">
        <w:t xml:space="preserve"> </w:t>
      </w:r>
    </w:p>
    <w:p w14:paraId="04E02044" w14:textId="1E16F672" w:rsidR="0048316D" w:rsidRDefault="00CE4C03" w:rsidP="000C59E9">
      <w:pPr>
        <w:spacing w:line="480" w:lineRule="auto"/>
        <w:ind w:firstLine="720"/>
        <w:rPr>
          <w:rFonts w:ascii="TimesNewRomanPSMT" w:hAnsi="TimesNewRomanPSMT"/>
        </w:rPr>
      </w:pPr>
      <w:r w:rsidRPr="00E55C3D">
        <w:rPr>
          <w:rFonts w:ascii="TimesNewRomanPSMT" w:hAnsi="TimesNewRomanPSMT"/>
        </w:rPr>
        <w:t>I</w:t>
      </w:r>
      <w:r w:rsidR="00494BBB" w:rsidRPr="00E55C3D">
        <w:rPr>
          <w:rFonts w:ascii="TimesNewRomanPSMT" w:hAnsi="TimesNewRomanPSMT"/>
        </w:rPr>
        <w:t xml:space="preserve">nteractions with dominant </w:t>
      </w:r>
      <w:r w:rsidR="00B949DC" w:rsidRPr="00E55C3D">
        <w:rPr>
          <w:rFonts w:ascii="TimesNewRomanPSMT" w:hAnsi="TimesNewRomanPSMT"/>
        </w:rPr>
        <w:t xml:space="preserve">invaders </w:t>
      </w:r>
      <w:r w:rsidR="00E55C3D" w:rsidRPr="00E55C3D">
        <w:rPr>
          <w:rFonts w:ascii="TimesNewRomanPSMT" w:hAnsi="TimesNewRomanPSMT"/>
        </w:rPr>
        <w:t xml:space="preserve">can </w:t>
      </w:r>
      <w:r w:rsidR="00494BBB" w:rsidRPr="00E55C3D">
        <w:rPr>
          <w:rFonts w:ascii="TimesNewRomanPSMT" w:hAnsi="TimesNewRomanPSMT"/>
        </w:rPr>
        <w:t xml:space="preserve">alter the benefits of these strategies </w:t>
      </w:r>
      <w:r w:rsidR="00E55C3D" w:rsidRPr="00E55C3D">
        <w:rPr>
          <w:rFonts w:ascii="TimesNewRomanPSMT" w:hAnsi="TimesNewRomanPSMT"/>
        </w:rPr>
        <w:t>in various ways</w:t>
      </w:r>
      <w:r w:rsidR="00494BBB" w:rsidRPr="00E55C3D">
        <w:rPr>
          <w:rFonts w:ascii="TimesNewRomanPSMT" w:hAnsi="TimesNewRomanPSMT"/>
        </w:rPr>
        <w:t>.</w:t>
      </w:r>
      <w:r w:rsidR="001C7B59">
        <w:rPr>
          <w:rFonts w:ascii="TimesNewRomanPSMT" w:hAnsi="TimesNewRomanPSMT"/>
        </w:rPr>
        <w:t xml:space="preserve"> </w:t>
      </w:r>
      <w:r w:rsidR="005C7FC6" w:rsidRPr="00F87AD9">
        <w:rPr>
          <w:rFonts w:ascii="TimesNewRomanPSMT" w:hAnsi="TimesNewRomanPSMT"/>
        </w:rPr>
        <w:t xml:space="preserve">For instance, the direct effects of aridification may favor drought </w:t>
      </w:r>
      <w:r w:rsidR="007543C9">
        <w:rPr>
          <w:rFonts w:ascii="TimesNewRomanPSMT" w:hAnsi="TimesNewRomanPSMT"/>
        </w:rPr>
        <w:t>tolerators</w:t>
      </w:r>
      <w:r w:rsidR="006866C4">
        <w:rPr>
          <w:rFonts w:ascii="TimesNewRomanPSMT" w:hAnsi="TimesNewRomanPSMT"/>
        </w:rPr>
        <w:t xml:space="preserve"> when water is limiting</w:t>
      </w:r>
      <w:r w:rsidR="005C7FC6" w:rsidRPr="00F87AD9">
        <w:rPr>
          <w:rFonts w:ascii="TimesNewRomanPSMT" w:hAnsi="TimesNewRomanPSMT"/>
        </w:rPr>
        <w:t xml:space="preserve"> </w:t>
      </w:r>
      <w:r w:rsidR="00764B66">
        <w:rPr>
          <w:rFonts w:ascii="TimesNewRomanPSMT" w:hAnsi="TimesNewRomanPSMT"/>
        </w:rPr>
        <w:fldChar w:fldCharType="begin"/>
      </w:r>
      <w:r w:rsidR="00764B66">
        <w:rPr>
          <w:rFonts w:ascii="TimesNewRomanPSMT" w:hAnsi="TimesNewRomanPSMT"/>
        </w:rPr>
        <w:instrText xml:space="preserve"> ADDIN ZOTERO_ITEM CSL_CITATION {"citationID":"d8TMtP3B","properties":{"formattedCitation":"(Penuelas {\\i{}et al.} 2007; B\\uc0\\u225{}ez {\\i{}et al.} 2012; Hoover {\\i{}et al.} 2014)","plainCitation":"(Penuelas et al. 2007; Báez et al. 2012; Hoover et al. 2014)","noteIndex":0},"citationItems":[{"id":778,"uris":["http://zotero.org/users/1207110/items/ADKURRLD"],"uri":["http://zotero.org/users/1207110/items/ADKURRLD"],"itemData":{"id":778,"type":"article-journal","title":"Response of plant species richness and primary productivity in shrublands along a north–south gradient in Europe to seven years of experimental warming and drought: reductions in primary productivity in the heat and drought year of 2003","container-title":"Global Change Biology","page":"2563-2581","volume":"13","abstract":"We used a nonintrusive field experiment carried out at six sites – Wales (UK), Denmark (DK), the Netherlands (NL), Hungary (HU), Sardinia (Italy – IT), and Catalonia (Spain – SP) – along a climatic and latitudinal gradient to examine the response of plant species richness and primary productivity to warming and drought in shrubland ecosystems. The warming treatment raised the plot daily temperature by ca. 1 °C, while the drought treatment led to a reduction in soil moisture at the peak of the growing season that ranged from 26% at the SP site to 82% in the NL site. During the 7 years the experiment lasted (1999–2005), we used the pin-point method to measure the species composition of plant communities and plant biomass, litterfall, and shoot growth of the dominant plant species at each site. A significantly lower increase in the number of species pin-pointed per transect was found in the drought plots at the SP site, where the plant community was still in a process of recovering from a forest fire in 1994. No changes in species richness were found at the other sites, which were at a more mature and stable state of succession and, thus less liable to recruitment of new species. The relationship between annual biomass accumulation and temperature of the growing season was positive at the coldest site and negative at the warmest site. The warming treatment tended to increase the aboveground net primary productivity (ANPP) at the northern sites. The relationship between annual biomass accumulation and soil moisture during the growing season was not significant at the wettest sites, but was positive at the driest sites. The drought treatment tended to reduce the ANPP in the NL, HU, IT, and SP sites. The responses to warming were very strongly related to the Gaussen aridity index (stronger responses the lower the aridity), whereas the responses to drought were not. Changes in the annual aboveground biomass accumulation, litterfall, and, thus, the ANPP, mirrored the interannual variation in climate conditions: the most outstanding change was a decrease in biomass accumulation and an increase in litterfall at most sites during the abnormally hot year of 2003. Species richness also tended to decrease in 2003 at all sites except the cold and wet UK site. Species-specific responses to warming were found in shoot growth: at the SP site, Globularia alypum was not affected, while the other dominant species, Erica multiflora, grew 30% more; at the UK site, Calluna vulgaris tended to grow more in the warming plots, while Empetrum nigrum tended to grow less. Drought treatment decreased plant growth in several studied species, although there were some species such as Pinus halepensis at the SP site or C. vulgaris at the UK site that were not affected. The magnitude of responses to warming and drought thus depended greatly on the differences between sites, years, and species and these multiple plant responses may be expected to have consequences at ecosystem and community level. Decreases in biodiversity and the increase in E. multiflora growth at the SP site as a response to warming challenge the assumption that sensitivity to warming may be less well developed at more southerly latitudes; likewise, the fact that one of the studied shrublands presented negative ANPP as a response to the 2003 heat wave also challenges the hypothesis that future climate warming will lead to an enhancement of plant growth and carbon sequestration in temperate ecosystems. Extreme events may thus change the general trend of increased productivity in response to warming in the colder sites.","DOI":"10.1111/j.1365-2486.2007.01464.x","ISSN":"1365-2486","journalAbbreviation":"Glob. Change Biol.","author":[{"family":"Penuelas","given":"Josep"},{"family":"Prieto","given":"Patricia"},{"family":"Beier","given":"Claus"},{"family":"Cesaraccio","given":"Carla"},{"family":"De Angelis","given":"Paolo"},{"family":"De Dato","given":"Giovanbattista"},{"family":"Emmett","given":"Bridget A."},{"family":"Estiarte","given":"Marc"},{"family":"Garadnai","given":"JÁNos"},{"family":"Gorissen","given":"Antonie"},{"family":"Lang","given":"Edit KovÁCs"},{"family":"Kroel-Dulay","given":"Gyorgy"},{"family":"Llorens","given":"Laura"},{"family":"Pellizzaro","given":"Grazia"},{"family":"Riis-Nielsen","given":"Torben"},{"family":"Schmidt","given":"Inger K."},{"family":"Sirca","given":"Costantino"},{"family":"Sowerby","given":"Alwyn"},{"family":"Spano","given":"Donatella"},{"family":"Tietema","given":"Albert"}],"issued":{"date-parts":[["2007"]]}}},{"id":774,"uris":["http://zotero.org/users/1207110/items/PQW9CKBA"],"uri":["http://zotero.org/users/1207110/items/PQW9CKBA"],"itemData":{"id":774,"type":"article-journal","title":"Effects of experimental rainfall manipulations on Chihuahuan Desert grassland and shrubland plant communities","container-title":"Oecologia","page":"1117-1127","volume":"172","abstract":"Aridland ecosystems are predicted to be responsive to both increases and decreases in precipitation. In addition, chronic droughts may contribute to encroachment of native C3 shrubs into C4-dominated grasslands. We conducted a long-term rainfall manipulation experiment in native grassland, shrubland and the grass–shrub ecotone in the northern Chihuahuan Desert, USA. We evaluated the effects of 5 years of experimental drought and 4 years of water addition on plant community structure and dynamics. We assessed the effects of altered rainfall regimes on the abundance of dominant species as well as on species richness and subdominant grasses, forbs and shrubs. Nonmetric multidimensional scaling and MANOVA were used to quantify changes in species composition in response to chronic addition or reduction of rainfall. We found that drought consistently and strongly decreased cover of Bouteloua eriopoda, the dominant C4 grass in this system, whereas water addition slightly increased cover, with little variation between years. In contrast, neither chronic drought nor increased rainfall had consistent effects on the cover of Larrea tridentata, the dominant C3 shrub. Species richness declined in shrub-dominated vegetation in response to drought whereas richness increased or was unaffected by water addition or drought in mixed- and grass-dominated vegetation. Cover of subdominant shrubs, grasses and forbs changed significantly over time, primarily in response to interannual rainfall variability more so than to our experimental rainfall treatments. Nevertheless, drought and water addition shifted the species composition of plant communities in all three vegetation types. Overall, we found that B. eriopoda responded strongly to drought and less so to irrigation, whereas L. tridentata showed limited response to either treatment. The strong decline in grass cover and the resistance of shrub cover to rainfall reduction suggest that chronic drought may be a key factor promoting shrub dominance during encroachment into desert grassland.","DOI":"10.1007/s00442-012-2552-0","ISSN":"1432-1939","journalAbbreviation":"Oecologia","author":[{"family":"Báez","given":"Selene"},{"family":"Collins","given":"Scott L."},{"family":"Pockman","given":"William T."},{"family":"Johnson","given":"Jennifer E."},{"family":"Small","given":"Eric E."}],"issued":{"date-parts":[["2012"]]}}},{"id":770,"uris":["http://zotero.org/users/1207110/items/27ESZ46T"],"uri":["http://zotero.org/users/1207110/items/27ESZ46T"],"itemData":{"id":770,"type":"article-journal","title":"Resistance and resilience of a grassland ecosystem to climate extremes","container-title":"Ecology","page":"2646-2656","volume":"95","abstract":"Climate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 grasses and C3 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function.","DOI":"10.1890/13-2186.1","ISSN":"1939-9170","journalAbbreviation":"Ecology","author":[{"family":"Hoover","given":"David L."},{"family":"Knapp","given":"Alan K."},{"family":"Smith","given":"Melinda D."}],"issued":{"date-parts":[["2014"]]}}}],"schema":"https://github.com/citation-style-language/schema/raw/master/csl-citation.json"} </w:instrText>
      </w:r>
      <w:r w:rsidR="00764B66">
        <w:rPr>
          <w:rFonts w:ascii="TimesNewRomanPSMT" w:hAnsi="TimesNewRomanPSMT"/>
        </w:rPr>
        <w:fldChar w:fldCharType="separate"/>
      </w:r>
      <w:r w:rsidR="00764B66" w:rsidRPr="00764B66">
        <w:rPr>
          <w:rFonts w:ascii="TimesNewRomanPSMT" w:hAnsi="TimesNewRomanPSMT" w:cs="TimesNewRomanPSMT"/>
        </w:rPr>
        <w:t xml:space="preserve">(Penuelas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2007; Báez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2012; Hoover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2014)</w:t>
      </w:r>
      <w:r w:rsidR="00764B66">
        <w:rPr>
          <w:rFonts w:ascii="TimesNewRomanPSMT" w:hAnsi="TimesNewRomanPSMT"/>
        </w:rPr>
        <w:fldChar w:fldCharType="end"/>
      </w:r>
      <w:r w:rsidR="005C7FC6" w:rsidRPr="00F87AD9">
        <w:rPr>
          <w:rFonts w:ascii="TimesNewRomanPSMT" w:hAnsi="TimesNewRomanPSMT"/>
        </w:rPr>
        <w:t>, but in high rainfall years</w:t>
      </w:r>
      <w:r w:rsidR="006866C4">
        <w:rPr>
          <w:rFonts w:ascii="TimesNewRomanPSMT" w:hAnsi="TimesNewRomanPSMT"/>
        </w:rPr>
        <w:t xml:space="preserve"> when light becomes limiting</w:t>
      </w:r>
      <w:r w:rsidR="005C7FC6" w:rsidRPr="00F87AD9">
        <w:rPr>
          <w:rFonts w:ascii="TimesNewRomanPSMT" w:hAnsi="TimesNewRomanPSMT"/>
        </w:rPr>
        <w:t xml:space="preserve">, competition from </w:t>
      </w:r>
      <w:r w:rsidR="006866C4">
        <w:rPr>
          <w:rFonts w:ascii="TimesNewRomanPSMT" w:hAnsi="TimesNewRomanPSMT"/>
        </w:rPr>
        <w:t>invaders</w:t>
      </w:r>
      <w:r w:rsidR="005C7FC6" w:rsidRPr="00F87AD9">
        <w:rPr>
          <w:rFonts w:ascii="TimesNewRomanPSMT" w:hAnsi="TimesNewRomanPSMT"/>
        </w:rPr>
        <w:t xml:space="preserve"> </w:t>
      </w:r>
      <w:r w:rsidR="006866C4">
        <w:rPr>
          <w:rFonts w:ascii="TimesNewRomanPSMT" w:hAnsi="TimesNewRomanPSMT"/>
        </w:rPr>
        <w:t xml:space="preserve">with higher RGRs </w:t>
      </w:r>
      <w:r w:rsidR="005C7FC6" w:rsidRPr="00F87AD9">
        <w:rPr>
          <w:rFonts w:ascii="TimesNewRomanPSMT" w:hAnsi="TimesNewRomanPSMT"/>
        </w:rPr>
        <w:t>might outweigh this otherwise favorable climate (</w:t>
      </w:r>
      <w:proofErr w:type="spellStart"/>
      <w:r w:rsidR="00764B66">
        <w:rPr>
          <w:rFonts w:ascii="TimesNewRomanPSMT" w:hAnsi="TimesNewRomanPSMT"/>
        </w:rPr>
        <w:fldChar w:fldCharType="begin"/>
      </w:r>
      <w:r w:rsidR="00764B66">
        <w:rPr>
          <w:rFonts w:ascii="TimesNewRomanPSMT" w:hAnsi="TimesNewRomanPSMT"/>
        </w:rPr>
        <w:instrText xml:space="preserve"> ADDIN ZOTERO_ITEM CSL_CITATION {"citationID":"SkRGyjZ0","properties":{"formattedCitation":"(Suttle {\\i{}et al.} 2007)","plainCitation":"(Suttle et al. 2007)","noteIndex":0},"citationItems":[{"id":1790,"uris":["http://zotero.org/users/1207110/items/TADMZCEX"],"uri":["http://zotero.org/users/1207110/items/TADMZCEX"],"itemData":{"id":1790,"type":"article-journal","title":"Species interactions reverse grassland responses to changing climate","container-title":"Science","page":"640-642","volume":"315","abstract":"Predictions of ecological response to climate change are based largely on direct climatic effects on species. We show that, in a California grassland, species interactions strongly influence responses to changing climate, overturning direct climatic effects within 5 years. We manipulated the seasonality and intensity of rainfall over large, replicate plots in accordance with projections of leading climate models and examined responses across several trophic levels. Changes in seasonal water availability had pronounced effects on individual species, but as precipitation regimes were sustained across years, feedbacks and species interactions overrode autecological responses to water and reversed community trajectories. Conditions that sharply increased production and diversity through 2 years caused simplification of the food web and deep reductions in consumer abundance after 5 years. Changes in these natural grassland communities suggest a prominent role for species interactions in ecosystem response to climate change.","DOI":"10.1126/science.1136401","ISSN":"0036-8075","author":[{"family":"Suttle","given":"K. B."},{"family":"Thomsen","given":"Meredith A."},{"family":"Power","given":"Mary E."}],"issued":{"date-parts":[["2007",2,2]]}}}],"schema":"https://github.com/citation-style-language/schema/raw/master/csl-citation.json"} </w:instrText>
      </w:r>
      <w:r w:rsidR="00764B66">
        <w:rPr>
          <w:rFonts w:ascii="TimesNewRomanPSMT" w:hAnsi="TimesNewRomanPSMT"/>
        </w:rPr>
        <w:fldChar w:fldCharType="separate"/>
      </w:r>
      <w:r w:rsidR="00764B66" w:rsidRPr="00764B66">
        <w:rPr>
          <w:rFonts w:ascii="TimesNewRomanPSMT" w:hAnsi="TimesNewRomanPSMT" w:cs="TimesNewRomanPSMT"/>
        </w:rPr>
        <w:t>Suttle</w:t>
      </w:r>
      <w:proofErr w:type="spellEnd"/>
      <w:r w:rsidR="00764B66" w:rsidRPr="00764B66">
        <w:rPr>
          <w:rFonts w:ascii="TimesNewRomanPSMT" w:hAnsi="TimesNewRomanPSMT" w:cs="TimesNewRomanPSMT"/>
        </w:rPr>
        <w:t xml:space="preserve">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2007)</w:t>
      </w:r>
      <w:r w:rsidR="00764B66">
        <w:rPr>
          <w:rFonts w:ascii="TimesNewRomanPSMT" w:hAnsi="TimesNewRomanPSMT"/>
        </w:rPr>
        <w:fldChar w:fldCharType="end"/>
      </w:r>
      <w:r w:rsidR="005C7FC6">
        <w:rPr>
          <w:rFonts w:ascii="TimesNewRomanPSMT" w:hAnsi="TimesNewRomanPSMT"/>
        </w:rPr>
        <w:t xml:space="preserve">, making this strategy less </w:t>
      </w:r>
      <w:r w:rsidR="00465AB9">
        <w:rPr>
          <w:rFonts w:ascii="TimesNewRomanPSMT" w:hAnsi="TimesNewRomanPSMT"/>
        </w:rPr>
        <w:t>viable</w:t>
      </w:r>
      <w:r w:rsidR="005C7FC6" w:rsidRPr="00F87AD9">
        <w:rPr>
          <w:rFonts w:ascii="TimesNewRomanPSMT" w:hAnsi="TimesNewRomanPSMT"/>
        </w:rPr>
        <w:t xml:space="preserve">. </w:t>
      </w:r>
      <w:r w:rsidR="005C7FC6" w:rsidRPr="0073616F">
        <w:rPr>
          <w:rFonts w:ascii="TimesNewRomanPSMT" w:hAnsi="TimesNewRomanPSMT"/>
        </w:rPr>
        <w:t>Likewise,</w:t>
      </w:r>
      <w:r w:rsidR="002829B5">
        <w:rPr>
          <w:rFonts w:ascii="TimesNewRomanPSMT" w:hAnsi="TimesNewRomanPSMT"/>
        </w:rPr>
        <w:t xml:space="preserve"> when water is limiting,</w:t>
      </w:r>
      <w:r w:rsidR="005C7FC6" w:rsidRPr="0073616F">
        <w:rPr>
          <w:rFonts w:ascii="TimesNewRomanPSMT" w:hAnsi="TimesNewRomanPSMT"/>
        </w:rPr>
        <w:t xml:space="preserve"> competition</w:t>
      </w:r>
      <w:r w:rsidR="001C7B59">
        <w:rPr>
          <w:rFonts w:ascii="TimesNewRomanPSMT" w:hAnsi="TimesNewRomanPSMT"/>
        </w:rPr>
        <w:t xml:space="preserve"> </w:t>
      </w:r>
      <w:r w:rsidR="002829B5">
        <w:rPr>
          <w:rFonts w:ascii="TimesNewRomanPSMT" w:hAnsi="TimesNewRomanPSMT"/>
        </w:rPr>
        <w:t xml:space="preserve">with invaders </w:t>
      </w:r>
      <w:r w:rsidR="001C7B59">
        <w:rPr>
          <w:rFonts w:ascii="TimesNewRomanPSMT" w:hAnsi="TimesNewRomanPSMT"/>
        </w:rPr>
        <w:t xml:space="preserve">might </w:t>
      </w:r>
      <w:r w:rsidR="005C7FC6" w:rsidRPr="0073616F">
        <w:rPr>
          <w:rFonts w:ascii="TimesNewRomanPSMT" w:hAnsi="TimesNewRomanPSMT"/>
        </w:rPr>
        <w:t xml:space="preserve">intensify the negative effects </w:t>
      </w:r>
      <w:r w:rsidR="002829B5">
        <w:rPr>
          <w:rFonts w:ascii="TimesNewRomanPSMT" w:hAnsi="TimesNewRomanPSMT"/>
        </w:rPr>
        <w:t xml:space="preserve">of </w:t>
      </w:r>
      <w:r w:rsidR="005C7FC6" w:rsidRPr="0073616F">
        <w:rPr>
          <w:rFonts w:ascii="TimesNewRomanPSMT" w:hAnsi="TimesNewRomanPSMT"/>
        </w:rPr>
        <w:t xml:space="preserve">drought, harming drought avoiders more than drought </w:t>
      </w:r>
      <w:r w:rsidR="005C7FC6" w:rsidRPr="00375D54">
        <w:rPr>
          <w:rFonts w:ascii="TimesNewRomanPSMT" w:hAnsi="TimesNewRomanPSMT"/>
        </w:rPr>
        <w:t>alone</w:t>
      </w:r>
      <w:r w:rsidR="00764B66" w:rsidRPr="00375D54">
        <w:rPr>
          <w:rFonts w:ascii="TimesNewRomanPSMT" w:hAnsi="TimesNewRomanPSMT"/>
        </w:rPr>
        <w:t xml:space="preserve"> (ref)</w:t>
      </w:r>
      <w:r w:rsidR="001C7B59" w:rsidRPr="00375D54">
        <w:rPr>
          <w:rFonts w:ascii="TimesNewRomanPSMT" w:hAnsi="TimesNewRomanPSMT"/>
        </w:rPr>
        <w:t>.</w:t>
      </w:r>
      <w:r w:rsidR="001C7B59">
        <w:rPr>
          <w:rFonts w:ascii="TimesNewRomanPSMT" w:hAnsi="TimesNewRomanPSMT"/>
        </w:rPr>
        <w:t xml:space="preserve"> In this way,</w:t>
      </w:r>
      <w:r w:rsidR="002829B5">
        <w:rPr>
          <w:rFonts w:ascii="TimesNewRomanPSMT" w:hAnsi="TimesNewRomanPSMT"/>
        </w:rPr>
        <w:t xml:space="preserve"> interactions with invaders </w:t>
      </w:r>
      <w:r w:rsidR="008A2B71">
        <w:rPr>
          <w:rFonts w:ascii="TimesNewRomanPSMT" w:hAnsi="TimesNewRomanPSMT"/>
        </w:rPr>
        <w:t xml:space="preserve">can </w:t>
      </w:r>
      <w:r w:rsidR="002829B5">
        <w:rPr>
          <w:rFonts w:ascii="TimesNewRomanPSMT" w:hAnsi="TimesNewRomanPSMT"/>
        </w:rPr>
        <w:t>make</w:t>
      </w:r>
      <w:r w:rsidR="005C7FC6" w:rsidRPr="0073616F">
        <w:rPr>
          <w:rFonts w:ascii="TimesNewRomanPSMT" w:hAnsi="TimesNewRomanPSMT"/>
        </w:rPr>
        <w:t xml:space="preserve"> “good years”</w:t>
      </w:r>
      <w:r w:rsidR="002829B5">
        <w:rPr>
          <w:rFonts w:ascii="TimesNewRomanPSMT" w:hAnsi="TimesNewRomanPSMT"/>
        </w:rPr>
        <w:t xml:space="preserve"> </w:t>
      </w:r>
      <w:r w:rsidR="005C7FC6" w:rsidRPr="0073616F">
        <w:rPr>
          <w:rFonts w:ascii="TimesNewRomanPSMT" w:hAnsi="TimesNewRomanPSMT"/>
        </w:rPr>
        <w:t>less good, and “bad years” even worse</w:t>
      </w:r>
      <w:r w:rsidR="0044436A">
        <w:rPr>
          <w:rFonts w:ascii="TimesNewRomanPSMT" w:hAnsi="TimesNewRomanPSMT"/>
        </w:rPr>
        <w:t xml:space="preserve"> for species with the fast-growing, drought-avoiding strategy relative to the slow-growing, drought-tolerant strategy</w:t>
      </w:r>
      <w:r w:rsidR="0044436A" w:rsidRPr="0073616F">
        <w:rPr>
          <w:rFonts w:ascii="TimesNewRomanPSMT" w:hAnsi="TimesNewRomanPSMT"/>
        </w:rPr>
        <w:t>.</w:t>
      </w:r>
    </w:p>
    <w:p w14:paraId="3C59C35E" w14:textId="2584D21E" w:rsidR="00B1755A" w:rsidRDefault="00A54ECD" w:rsidP="005B032C">
      <w:pPr>
        <w:spacing w:line="480" w:lineRule="auto"/>
        <w:ind w:firstLine="720"/>
      </w:pPr>
      <w:r>
        <w:t xml:space="preserve">California annual grasslands are a variable environment where highly diverse but less abundant native </w:t>
      </w:r>
      <w:r w:rsidR="00D63543">
        <w:t xml:space="preserve">annual </w:t>
      </w:r>
      <w:r>
        <w:t xml:space="preserve">forbs compete with novel exotic annual grasses, the dominant functional </w:t>
      </w:r>
      <w:r>
        <w:lastRenderedPageBreak/>
        <w:t xml:space="preserve">group in this system known for their high relative growth rates and strong competitive abilities. </w:t>
      </w:r>
      <w:r w:rsidR="00844354">
        <w:t xml:space="preserve">At our </w:t>
      </w:r>
      <w:r w:rsidR="005B032C">
        <w:t xml:space="preserve">annual grassland </w:t>
      </w:r>
      <w:r w:rsidR="00844354">
        <w:t>study site</w:t>
      </w:r>
      <w:r w:rsidR="005B032C">
        <w:t xml:space="preserve"> in northern California</w:t>
      </w:r>
      <w:r w:rsidR="00BC7785" w:rsidRPr="00BC7785">
        <w:t xml:space="preserve">, we have already </w:t>
      </w:r>
      <w:r w:rsidR="00C442A3">
        <w:t>observed significant changes in the plant community</w:t>
      </w:r>
      <w:r w:rsidR="00BC7785" w:rsidRPr="00BC7785">
        <w:t xml:space="preserve"> in</w:t>
      </w:r>
      <w:r w:rsidR="00C442A3">
        <w:t xml:space="preserve"> response to</w:t>
      </w:r>
      <w:r w:rsidR="00BC7785" w:rsidRPr="00BC7785">
        <w:t xml:space="preserve"> rainfall. Native annual forb diversity, led by drought </w:t>
      </w:r>
      <w:r w:rsidR="002829B5">
        <w:t>avoiding</w:t>
      </w:r>
      <w:r w:rsidR="00BC7785" w:rsidRPr="00BC7785">
        <w:t xml:space="preserve"> high-SLA forbs, </w:t>
      </w:r>
      <w:r w:rsidR="0044436A">
        <w:t>undergone long-term decline</w:t>
      </w:r>
      <w:r w:rsidR="0044436A" w:rsidRPr="00BC7785">
        <w:t xml:space="preserve"> </w:t>
      </w:r>
      <w:r w:rsidR="0044436A">
        <w:t xml:space="preserve">as a result of elevated seedling mortality caused by drier winters </w:t>
      </w:r>
      <w:r w:rsidR="0044436A" w:rsidRPr="00BC7785">
        <w:t xml:space="preserve"> </w:t>
      </w:r>
      <w:r w:rsidR="00764B66">
        <w:fldChar w:fldCharType="begin"/>
      </w:r>
      <w:r w:rsidR="00C12B04">
        <w:instrText xml:space="preserve"> ADDIN ZOTERO_ITEM CSL_CITATION {"citationID":"YBH8Ag1N","properties":{"formattedCitation":"(Harrison {\\i{}et al.} 2015, 2017; Harrison &amp; LaForgia 2019)","plainCitation":"(Harrison et al. 2015, 2017; Harrison &amp; LaForgia 2019)","noteIndex":0},"citationItems":[{"id":1071,"uris":["http://zotero.org/users/1207110/items/Y42GQPNK"],"uri":["http://zotero.org/users/1207110/items/Y42GQPNK"],"itemData":{"id":1071,"type":"article-journal","title":"Climate-driven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764B66">
        <w:fldChar w:fldCharType="separate"/>
      </w:r>
      <w:r w:rsidR="00C12B04" w:rsidRPr="00C12B04">
        <w:t xml:space="preserve">(Harrison </w:t>
      </w:r>
      <w:r w:rsidR="00C12B04" w:rsidRPr="00C12B04">
        <w:rPr>
          <w:i/>
          <w:iCs/>
        </w:rPr>
        <w:t>et al.</w:t>
      </w:r>
      <w:r w:rsidR="00C12B04" w:rsidRPr="00C12B04">
        <w:t xml:space="preserve"> 2015, 2017; Harrison &amp; LaForgia 2019)</w:t>
      </w:r>
      <w:r w:rsidR="00764B66">
        <w:fldChar w:fldCharType="end"/>
      </w:r>
      <w:r w:rsidR="00BC7785" w:rsidRPr="00BC7785">
        <w:t xml:space="preserve">. </w:t>
      </w:r>
      <w:r w:rsidR="0044436A">
        <w:t>While it is possible that such declines also occurred in the distant past, it is alternatively possible that the arrival of exotic annual grasses since the early 19</w:t>
      </w:r>
      <w:r w:rsidR="0044436A" w:rsidRPr="00352702">
        <w:rPr>
          <w:vertAlign w:val="superscript"/>
        </w:rPr>
        <w:t>th</w:t>
      </w:r>
      <w:r w:rsidR="0044436A">
        <w:t xml:space="preserve"> century has reduced the resilience of this community to its fluctuating environment. D</w:t>
      </w:r>
      <w:r w:rsidR="00BC7785" w:rsidRPr="00BC7785">
        <w:t>uring the extreme drought</w:t>
      </w:r>
      <w:r w:rsidR="0044436A">
        <w:t xml:space="preserve"> of 2012-2014</w:t>
      </w:r>
      <w:r w:rsidR="00BC7785" w:rsidRPr="00BC7785">
        <w:t xml:space="preserve">, native annual forb abundance in the seed bank increased while </w:t>
      </w:r>
      <w:r w:rsidR="007114B5">
        <w:t xml:space="preserve">dominant exotic annual </w:t>
      </w:r>
      <w:r w:rsidR="00BC7785" w:rsidRPr="00BC7785">
        <w:t xml:space="preserve">grasses decreased substantially both in cover aboveground and seed abundance in the seed bank </w:t>
      </w:r>
      <w:r w:rsidR="00801061">
        <w:fldChar w:fldCharType="begin"/>
      </w:r>
      <w:r w:rsidR="00801061">
        <w:instrText xml:space="preserve"> ADDIN ZOTERO_ITEM CSL_CITATION {"citationID":"D6ZlK1Bz","properties":{"formattedCitation":"(Copeland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801061">
        <w:fldChar w:fldCharType="separate"/>
      </w:r>
      <w:r w:rsidR="00801061" w:rsidRPr="00801061">
        <w:t xml:space="preserve">(Copeland </w:t>
      </w:r>
      <w:r w:rsidR="00801061" w:rsidRPr="00801061">
        <w:rPr>
          <w:i/>
          <w:iCs/>
        </w:rPr>
        <w:t>et al.</w:t>
      </w:r>
      <w:r w:rsidR="00801061" w:rsidRPr="00801061">
        <w:t xml:space="preserve"> 2016; LaForgia </w:t>
      </w:r>
      <w:r w:rsidR="00801061" w:rsidRPr="00801061">
        <w:rPr>
          <w:i/>
          <w:iCs/>
        </w:rPr>
        <w:t>et al.</w:t>
      </w:r>
      <w:r w:rsidR="00801061" w:rsidRPr="00801061">
        <w:t xml:space="preserve"> 2018)</w:t>
      </w:r>
      <w:r w:rsidR="00801061">
        <w:fldChar w:fldCharType="end"/>
      </w:r>
      <w:r w:rsidR="00AD07EA">
        <w:t>, suggestin</w:t>
      </w:r>
      <w:r w:rsidR="00B418EE">
        <w:t xml:space="preserve">g that </w:t>
      </w:r>
      <w:r w:rsidR="002046ED">
        <w:t>forbs benefitted during the drought from the reduced grass competition</w:t>
      </w:r>
      <w:r w:rsidR="00BC7785" w:rsidRPr="00BC7785">
        <w:t xml:space="preserve">. </w:t>
      </w:r>
      <w:r w:rsidR="00B1755A">
        <w:t xml:space="preserve">While all forbs increased </w:t>
      </w:r>
      <w:r w:rsidR="0044436A">
        <w:t>in</w:t>
      </w:r>
      <w:r w:rsidR="00B1755A">
        <w:t xml:space="preserve"> abundance</w:t>
      </w:r>
      <w:r w:rsidR="0044436A">
        <w:t xml:space="preserve"> in the seed bank</w:t>
      </w:r>
      <w:r w:rsidR="00B1755A">
        <w:t>, drought tolerant forbs increased more than twice as much as drought avoidant forbs</w:t>
      </w:r>
      <w:r w:rsidR="00DB4E9D">
        <w:t>, suggesting that the strength of these interactive effects vary by drought tolerance</w:t>
      </w:r>
      <w:r w:rsidR="0044436A">
        <w:t xml:space="preserve"> (LaForgia et al 2018)</w:t>
      </w:r>
      <w:r w:rsidR="00DB4E9D">
        <w:t>.</w:t>
      </w:r>
    </w:p>
    <w:p w14:paraId="1897DE44" w14:textId="74BA00AD" w:rsidR="00EF714F" w:rsidRPr="005B032C" w:rsidRDefault="00EF714F" w:rsidP="005B032C">
      <w:pPr>
        <w:spacing w:line="480" w:lineRule="auto"/>
        <w:ind w:firstLine="720"/>
        <w:rPr>
          <w:rFonts w:ascii="TimesNewRomanPSMT" w:hAnsi="TimesNewRomanPSMT"/>
        </w:rPr>
      </w:pPr>
      <w:r w:rsidRPr="00F60F7B">
        <w:rPr>
          <w:rFonts w:ascii="TimesNewRomanPSMT" w:hAnsi="TimesNewRomanPSMT"/>
        </w:rPr>
        <w:t>We predict</w:t>
      </w:r>
      <w:r w:rsidR="0094798F" w:rsidRPr="00F60F7B">
        <w:rPr>
          <w:rFonts w:ascii="TimesNewRomanPSMT" w:hAnsi="TimesNewRomanPSMT"/>
        </w:rPr>
        <w:t>ed</w:t>
      </w:r>
      <w:r w:rsidRPr="00F60F7B">
        <w:rPr>
          <w:rFonts w:ascii="TimesNewRomanPSMT" w:hAnsi="TimesNewRomanPSMT"/>
        </w:rPr>
        <w:t xml:space="preserve"> that </w:t>
      </w:r>
      <w:r w:rsidR="00E31565">
        <w:rPr>
          <w:rFonts w:ascii="TimesNewRomanPSMT" w:hAnsi="TimesNewRomanPSMT"/>
        </w:rPr>
        <w:t>invasive annual grasses</w:t>
      </w:r>
      <w:r w:rsidRPr="00F60F7B">
        <w:rPr>
          <w:rFonts w:ascii="TimesNewRomanPSMT" w:hAnsi="TimesNewRomanPSMT"/>
        </w:rPr>
        <w:t xml:space="preserve"> will have differential effects on the relative success of drought avoid</w:t>
      </w:r>
      <w:r w:rsidR="00E31565">
        <w:rPr>
          <w:rFonts w:ascii="TimesNewRomanPSMT" w:hAnsi="TimesNewRomanPSMT"/>
        </w:rPr>
        <w:t>ing</w:t>
      </w:r>
      <w:r w:rsidRPr="00F60F7B">
        <w:rPr>
          <w:rFonts w:ascii="TimesNewRomanPSMT" w:hAnsi="TimesNewRomanPSMT"/>
        </w:rPr>
        <w:t xml:space="preserve"> and drought tolera</w:t>
      </w:r>
      <w:r w:rsidR="00E31565">
        <w:rPr>
          <w:rFonts w:ascii="TimesNewRomanPSMT" w:hAnsi="TimesNewRomanPSMT"/>
        </w:rPr>
        <w:t>nt native annual forbs</w:t>
      </w:r>
      <w:r w:rsidRPr="00F60F7B">
        <w:rPr>
          <w:rFonts w:ascii="TimesNewRomanPSMT" w:hAnsi="TimesNewRomanPSMT"/>
        </w:rPr>
        <w:t>,</w:t>
      </w:r>
      <w:r w:rsidR="00E31565">
        <w:rPr>
          <w:rFonts w:ascii="TimesNewRomanPSMT" w:hAnsi="TimesNewRomanPSMT"/>
        </w:rPr>
        <w:t xml:space="preserve"> and that these differential effects </w:t>
      </w:r>
      <w:r w:rsidRPr="00F60F7B">
        <w:rPr>
          <w:rFonts w:ascii="TimesNewRomanPSMT" w:hAnsi="TimesNewRomanPSMT"/>
        </w:rPr>
        <w:t xml:space="preserve">will be most strongly manifested under </w:t>
      </w:r>
      <w:r w:rsidR="00E31565">
        <w:rPr>
          <w:rFonts w:ascii="TimesNewRomanPSMT" w:hAnsi="TimesNewRomanPSMT"/>
        </w:rPr>
        <w:t>exacerbated water stress</w:t>
      </w:r>
      <w:r w:rsidRPr="00F60F7B">
        <w:rPr>
          <w:rFonts w:ascii="TimesNewRomanPSMT" w:hAnsi="TimesNewRomanPSMT"/>
        </w:rPr>
        <w:t>. We tested this using demographic analyses</w:t>
      </w:r>
      <w:r w:rsidR="00E31565">
        <w:rPr>
          <w:rFonts w:ascii="TimesNewRomanPSMT" w:hAnsi="TimesNewRomanPSMT"/>
        </w:rPr>
        <w:t xml:space="preserve"> of six native annuals planted into plots where water supply was increased by watering or decreased by shelters and grass competition was either maintained or removed.</w:t>
      </w:r>
      <w:r w:rsidRPr="00F60F7B">
        <w:rPr>
          <w:rFonts w:ascii="TimesNewRomanPSMT" w:hAnsi="TimesNewRomanPSMT"/>
        </w:rPr>
        <w:t xml:space="preserve"> </w:t>
      </w:r>
    </w:p>
    <w:p w14:paraId="493EAE31" w14:textId="6DE5D907" w:rsidR="00095941" w:rsidRDefault="00095941" w:rsidP="006832C8">
      <w:pPr>
        <w:spacing w:line="480" w:lineRule="auto"/>
        <w:rPr>
          <w:b/>
        </w:rPr>
      </w:pPr>
      <w:r>
        <w:t>Compared with drought tolerators, w</w:t>
      </w:r>
      <w:r w:rsidRPr="00F20CED">
        <w:t xml:space="preserve">e </w:t>
      </w:r>
      <w:r>
        <w:t>expected</w:t>
      </w:r>
      <w:r w:rsidRPr="00F20CED">
        <w:t xml:space="preserve"> drought avoiders </w:t>
      </w:r>
      <w:r>
        <w:t>to</w:t>
      </w:r>
      <w:r w:rsidRPr="00F20CED">
        <w:t xml:space="preserve"> </w:t>
      </w:r>
      <w:r>
        <w:t>be affected more negatively by</w:t>
      </w:r>
      <w:r w:rsidRPr="00F20CED">
        <w:t xml:space="preserve"> drought</w:t>
      </w:r>
      <w:r>
        <w:t>,</w:t>
      </w:r>
      <w:r w:rsidRPr="00F20CED">
        <w:t xml:space="preserve"> </w:t>
      </w:r>
      <w:r>
        <w:t xml:space="preserve">more positively by watering, </w:t>
      </w:r>
      <w:r w:rsidRPr="00F20CED">
        <w:t>and</w:t>
      </w:r>
      <w:r>
        <w:t xml:space="preserve"> more negatively by</w:t>
      </w:r>
      <w:r w:rsidRPr="00F20CED">
        <w:t xml:space="preserve"> grass competition</w:t>
      </w:r>
      <w:r>
        <w:t xml:space="preserve"> under drought than under watering. Compared with drought avoiders, w</w:t>
      </w:r>
      <w:r w:rsidRPr="00F20CED">
        <w:t xml:space="preserve">e </w:t>
      </w:r>
      <w:r>
        <w:t>expected</w:t>
      </w:r>
      <w:r w:rsidRPr="00F20CED">
        <w:t xml:space="preserve"> drought tolera</w:t>
      </w:r>
      <w:r>
        <w:t>tors to be affected less negatively by drought, less positively by watering, and more negatively by grass competition under watering than under drought.</w:t>
      </w:r>
    </w:p>
    <w:p w14:paraId="1DA89844" w14:textId="60E4EC00" w:rsidR="009F5CD1" w:rsidRDefault="000C6500" w:rsidP="006832C8">
      <w:pPr>
        <w:spacing w:line="480" w:lineRule="auto"/>
        <w:rPr>
          <w:b/>
        </w:rPr>
      </w:pPr>
      <w:r>
        <w:rPr>
          <w:b/>
        </w:rPr>
        <w:lastRenderedPageBreak/>
        <w:t>Materials and m</w:t>
      </w:r>
      <w:r w:rsidR="009F5CD1" w:rsidRPr="00912DE0">
        <w:rPr>
          <w:b/>
        </w:rPr>
        <w:t>ethods</w:t>
      </w:r>
    </w:p>
    <w:p w14:paraId="67E6319B" w14:textId="77777777" w:rsidR="009F5CD1" w:rsidRPr="00912DE0" w:rsidRDefault="009F5CD1" w:rsidP="00912DE0">
      <w:pPr>
        <w:spacing w:line="480" w:lineRule="auto"/>
        <w:rPr>
          <w:i/>
        </w:rPr>
      </w:pPr>
      <w:r w:rsidRPr="00912DE0">
        <w:rPr>
          <w:i/>
        </w:rPr>
        <w:t>Field Site</w:t>
      </w:r>
    </w:p>
    <w:p w14:paraId="0509FD66" w14:textId="53BFAB78" w:rsidR="002760B1" w:rsidRPr="00912DE0" w:rsidRDefault="002760B1" w:rsidP="00912DE0">
      <w:pPr>
        <w:spacing w:line="480" w:lineRule="auto"/>
        <w:ind w:firstLine="720"/>
      </w:pPr>
      <w:r w:rsidRPr="00912DE0">
        <w:t xml:space="preserve">This study took place in an annual-dominated grassland at </w:t>
      </w:r>
      <w:r w:rsidR="00072181">
        <w:t xml:space="preserve">the </w:t>
      </w:r>
      <w:r w:rsidRPr="00912DE0">
        <w:t>University of California McLaughlin Natural Reserve (</w:t>
      </w:r>
      <w:hyperlink r:id="rId14" w:history="1">
        <w:r w:rsidRPr="00912DE0">
          <w:rPr>
            <w:rStyle w:val="Hyperlink"/>
          </w:rPr>
          <w:t>https://naturalreserves.ucdavis.edu/mclaughlin-reserve</w:t>
        </w:r>
      </w:hyperlink>
      <w:r w:rsidRPr="00912DE0">
        <w:t>) in the Inner North Coast Range (N 38°52’, W 122°26’). The site has a Mediterranean cl</w:t>
      </w:r>
      <w:r w:rsidR="00072181">
        <w:t>imate with cool</w:t>
      </w:r>
      <w:r w:rsidR="00B4235D">
        <w:t>,</w:t>
      </w:r>
      <w:r w:rsidR="00072181">
        <w:t xml:space="preserve"> wet winters and dry</w:t>
      </w:r>
      <w:r w:rsidR="00B4235D">
        <w:t>,</w:t>
      </w:r>
      <w:r w:rsidR="00072181" w:rsidRPr="00F601DC">
        <w:t xml:space="preserve"> hot summers</w:t>
      </w:r>
      <w:r w:rsidR="00E9330A" w:rsidRPr="00F601DC">
        <w:t xml:space="preserve"> </w:t>
      </w:r>
      <w:r w:rsidR="00DE7EA5">
        <w:t xml:space="preserve">with </w:t>
      </w:r>
      <w:r w:rsidR="00B12253">
        <w:t>a</w:t>
      </w:r>
      <w:r w:rsidR="00EF714F">
        <w:t xml:space="preserve"> 30-yr</w:t>
      </w:r>
      <w:r w:rsidR="00B12253">
        <w:t xml:space="preserve"> average annual precipitation of 732 mm. </w:t>
      </w:r>
      <w:r w:rsidR="00C21480" w:rsidRPr="00F601DC">
        <w:t>Plant</w:t>
      </w:r>
      <w:r w:rsidR="00C21480" w:rsidRPr="00912DE0">
        <w:t xml:space="preserve"> biomass in this community is dominated by exotic </w:t>
      </w:r>
      <w:r w:rsidR="00072181">
        <w:t xml:space="preserve">(Eurasian) </w:t>
      </w:r>
      <w:r w:rsidR="00C21480" w:rsidRPr="00912DE0">
        <w:t>annual grasses with a smaller component of native and exotic annual forbs that germinate in the fall (Oct-Dec) shortly after rains begin, are present as seedlings during the winter (Dec-Feb), and flower in spring (Mar-May) with a few species flowering later in the summer (Jun-Sep).</w:t>
      </w:r>
      <w:r w:rsidR="00912DE0">
        <w:t xml:space="preserve"> </w:t>
      </w:r>
    </w:p>
    <w:p w14:paraId="6B4AEFB8" w14:textId="77777777" w:rsidR="009F5CD1" w:rsidRPr="00912DE0" w:rsidRDefault="009F5CD1" w:rsidP="00912DE0">
      <w:pPr>
        <w:spacing w:line="480" w:lineRule="auto"/>
        <w:rPr>
          <w:i/>
        </w:rPr>
      </w:pPr>
      <w:r w:rsidRPr="00912DE0">
        <w:rPr>
          <w:i/>
        </w:rPr>
        <w:t>Watering experiment</w:t>
      </w:r>
    </w:p>
    <w:p w14:paraId="5258254C" w14:textId="2CFAE6FA" w:rsidR="00483A0D" w:rsidRDefault="00AF0840" w:rsidP="009E286E">
      <w:pPr>
        <w:spacing w:line="480" w:lineRule="auto"/>
        <w:ind w:firstLine="720"/>
      </w:pPr>
      <w:r w:rsidRPr="00912DE0">
        <w:t xml:space="preserve">The experiment </w:t>
      </w:r>
      <w:r w:rsidR="00345D97">
        <w:t>was conducted</w:t>
      </w:r>
      <w:r w:rsidRPr="00912DE0">
        <w:t xml:space="preserve"> on a</w:t>
      </w:r>
      <w:r w:rsidR="00C21480" w:rsidRPr="00912DE0">
        <w:t xml:space="preserve"> </w:t>
      </w:r>
      <w:r w:rsidRPr="00912DE0">
        <w:t>hillside of the reserve with deep, serpentine-derived soils (high Mg, low Ca)</w:t>
      </w:r>
      <w:r w:rsidR="00882499">
        <w:t xml:space="preserve"> over the course of two growing seasons</w:t>
      </w:r>
      <w:r w:rsidR="00072181">
        <w:t xml:space="preserve">. </w:t>
      </w:r>
      <w:r w:rsidRPr="00912DE0">
        <w:t xml:space="preserve">In </w:t>
      </w:r>
      <w:r w:rsidR="00095941">
        <w:t>s</w:t>
      </w:r>
      <w:r w:rsidRPr="00912DE0">
        <w:t xml:space="preserve">pring 2015, </w:t>
      </w:r>
      <w:r w:rsidR="00EF714F">
        <w:t>1</w:t>
      </w:r>
      <w:r w:rsidRPr="00912DE0">
        <w:t xml:space="preserve">0 watered plots </w:t>
      </w:r>
      <w:r w:rsidR="00C21480" w:rsidRPr="00912DE0">
        <w:t xml:space="preserve">were established along </w:t>
      </w:r>
      <w:r w:rsidRPr="00912DE0">
        <w:t>three</w:t>
      </w:r>
      <w:r w:rsidR="00C21480" w:rsidRPr="00912DE0">
        <w:t xml:space="preserve"> watering lines emanating f</w:t>
      </w:r>
      <w:r w:rsidRPr="00912DE0">
        <w:t>rom a rainfall catchment system with each plot centered on a sprinkler that cast water over a 3-m radius (Mini Rotor Drip Emitters, Olson Irrigation</w:t>
      </w:r>
      <w:r w:rsidR="00D75C4A">
        <w:t>, Santee, CA, USA</w:t>
      </w:r>
      <w:r w:rsidRPr="00912DE0">
        <w:t xml:space="preserve">). </w:t>
      </w:r>
      <w:r w:rsidR="00483A0D">
        <w:t>From 1 Dec – 1 Mar 2016 and 2017</w:t>
      </w:r>
      <w:r w:rsidR="00483A0D" w:rsidRPr="0052283E">
        <w:t>, at the end of any week in which rainfall fell below its 30-year average for the week, sprinklers operated for enough hours to bring natural plus supplemental rainfall up to the 30-year weekly average. Natural rainfall was reported by the Knoxville Creek weather station of the Western Regional Climate Center (www.wrcc.dri.edu/cgi-bin/rawMAIN.pl?caCKNO), near the center of our study landscape</w:t>
      </w:r>
      <w:r w:rsidR="00483A0D">
        <w:t>.</w:t>
      </w:r>
      <w:r w:rsidR="00483A0D" w:rsidRPr="0052283E">
        <w:t xml:space="preserve"> </w:t>
      </w:r>
      <w:r w:rsidR="00483A0D">
        <w:t>S</w:t>
      </w:r>
      <w:r w:rsidR="00483A0D" w:rsidRPr="0052283E">
        <w:t>upplemental rainfall was estimated by hours of watering times the measured application rate of 25 mm h</w:t>
      </w:r>
      <w:r w:rsidR="00483A0D" w:rsidRPr="002E22DD">
        <w:rPr>
          <w:vertAlign w:val="superscript"/>
        </w:rPr>
        <w:t>-1</w:t>
      </w:r>
      <w:r w:rsidR="00483A0D" w:rsidRPr="0052283E">
        <w:t>.</w:t>
      </w:r>
    </w:p>
    <w:p w14:paraId="34DB527E" w14:textId="2663CBC2" w:rsidR="0052283E" w:rsidRDefault="00483A0D" w:rsidP="00483A0D">
      <w:pPr>
        <w:spacing w:line="480" w:lineRule="auto"/>
        <w:ind w:firstLine="720"/>
      </w:pPr>
      <w:r>
        <w:t>Also in spring 2015</w:t>
      </w:r>
      <w:r w:rsidR="00AF0840" w:rsidRPr="00912DE0">
        <w:t>, 10 sheltered plots were set up interspersed with watered plots</w:t>
      </w:r>
      <w:r w:rsidR="007B3C4B" w:rsidRPr="00912DE0">
        <w:t>. These 3 x 3 m drought shelters were constructed foll</w:t>
      </w:r>
      <w:r w:rsidR="00912DE0">
        <w:t xml:space="preserve">owing the design of </w:t>
      </w:r>
      <w:proofErr w:type="spellStart"/>
      <w:r w:rsidR="00912DE0">
        <w:t>DroughtNet</w:t>
      </w:r>
      <w:proofErr w:type="spellEnd"/>
      <w:r w:rsidR="00912DE0">
        <w:t xml:space="preserve"> </w:t>
      </w:r>
      <w:r w:rsidR="007B3C4B" w:rsidRPr="00912DE0">
        <w:lastRenderedPageBreak/>
        <w:t>(wp.natsci.colostate.edu/</w:t>
      </w:r>
      <w:proofErr w:type="spellStart"/>
      <w:r w:rsidR="007B3C4B" w:rsidRPr="00912DE0">
        <w:t>droughtnet</w:t>
      </w:r>
      <w:proofErr w:type="spellEnd"/>
      <w:r w:rsidR="007B3C4B" w:rsidRPr="00912DE0">
        <w:t>) except that the removable roofs intercepted 100% of rainfall. Roofs were placed on the shelters from approximately 1 December to 1 March 2016 and 2017</w:t>
      </w:r>
      <w:r w:rsidR="00F601DC">
        <w:t xml:space="preserve"> to reduce winter rainfall</w:t>
      </w:r>
      <w:r w:rsidR="00B4235D">
        <w:t>, the period</w:t>
      </w:r>
      <w:r w:rsidR="00F601DC">
        <w:t xml:space="preserve"> when roughly 60% of annual precipitation occurs</w:t>
      </w:r>
      <w:r w:rsidR="007B3C4B" w:rsidRPr="00912DE0">
        <w:t>.</w:t>
      </w:r>
      <w:r>
        <w:t xml:space="preserve"> Natural r</w:t>
      </w:r>
      <w:r w:rsidRPr="00912DE0">
        <w:t xml:space="preserve">ainfall during the 2015-2016 </w:t>
      </w:r>
      <w:r>
        <w:t>year</w:t>
      </w:r>
      <w:r w:rsidRPr="00912DE0">
        <w:t xml:space="preserve"> was close to average at 701.26 mm while the 2016-2017 year was one the wettest years </w:t>
      </w:r>
      <w:r>
        <w:t>recorded in California</w:t>
      </w:r>
      <w:r w:rsidRPr="00912DE0">
        <w:t xml:space="preserve">, with rainfall at our site totaling 1297.87 mm. </w:t>
      </w:r>
      <w:r>
        <w:t xml:space="preserve">Shelters were not effective in this extremely high rainfall year, so we focus our analysis on drought effects in 2015-2016 and watering effects in both years. </w:t>
      </w:r>
      <w:r w:rsidR="00B4235D">
        <w:t>Ten c</w:t>
      </w:r>
      <w:r w:rsidR="007B3C4B" w:rsidRPr="00912DE0">
        <w:t xml:space="preserve">ontrol </w:t>
      </w:r>
      <w:r w:rsidR="001462ED">
        <w:t xml:space="preserve">plots </w:t>
      </w:r>
      <w:r w:rsidR="001F489B">
        <w:t xml:space="preserve">with ambient rainfall </w:t>
      </w:r>
      <w:r w:rsidR="007B3C4B" w:rsidRPr="00912DE0">
        <w:t>were</w:t>
      </w:r>
      <w:r w:rsidR="00B4235D">
        <w:t xml:space="preserve"> </w:t>
      </w:r>
      <w:r w:rsidR="007B3C4B" w:rsidRPr="00912DE0">
        <w:t>interspersed with treatment plot</w:t>
      </w:r>
      <w:r>
        <w:t>s and a</w:t>
      </w:r>
      <w:r w:rsidR="007B3C4B" w:rsidRPr="00912DE0">
        <w:t xml:space="preserve">ll plots were </w:t>
      </w:r>
      <w:r w:rsidR="00095941">
        <w:t>&gt;</w:t>
      </w:r>
      <w:r w:rsidR="00095941" w:rsidRPr="00912DE0">
        <w:t xml:space="preserve"> 4 </w:t>
      </w:r>
      <w:r w:rsidR="00095941">
        <w:t>m</w:t>
      </w:r>
      <w:r w:rsidR="00095941" w:rsidRPr="00912DE0">
        <w:t xml:space="preserve"> </w:t>
      </w:r>
      <w:r w:rsidR="007B3C4B" w:rsidRPr="00912DE0">
        <w:t xml:space="preserve"> from each other.</w:t>
      </w:r>
      <w:r w:rsidR="00912DE0">
        <w:t xml:space="preserve"> </w:t>
      </w:r>
    </w:p>
    <w:p w14:paraId="71D2A8B1" w14:textId="0B5A48F8" w:rsidR="008111FB" w:rsidRDefault="008111FB" w:rsidP="00AA754B">
      <w:pPr>
        <w:spacing w:line="480" w:lineRule="auto"/>
        <w:ind w:firstLine="720"/>
      </w:pPr>
      <w:r w:rsidRPr="00912DE0">
        <w:t xml:space="preserve">Nested within each plot we placed two 30 x 30 cm subplots in which to track native annual forb </w:t>
      </w:r>
      <w:r w:rsidR="004E473A">
        <w:t>vital</w:t>
      </w:r>
      <w:r w:rsidRPr="00912DE0">
        <w:t xml:space="preserve"> rates</w:t>
      </w:r>
      <w:r>
        <w:t xml:space="preserve"> with and without grass</w:t>
      </w:r>
      <w:r w:rsidR="00095941">
        <w:t xml:space="preserve"> removal</w:t>
      </w:r>
      <w:r w:rsidRPr="00912DE0">
        <w:t xml:space="preserve">. </w:t>
      </w:r>
      <w:r>
        <w:t xml:space="preserve">Throughout each growing season, one subplot in each plot was weeded </w:t>
      </w:r>
      <w:r w:rsidR="00483A0D">
        <w:t>monthly</w:t>
      </w:r>
      <w:r>
        <w:t xml:space="preserve"> </w:t>
      </w:r>
      <w:r w:rsidR="00095941">
        <w:t>of all</w:t>
      </w:r>
      <w:r>
        <w:t xml:space="preserve"> background species to estimate demographic rates</w:t>
      </w:r>
      <w:r w:rsidR="00463951">
        <w:t xml:space="preserve"> of forbs</w:t>
      </w:r>
      <w:r>
        <w:t xml:space="preserve"> in the absence of grasses (“no grass” treatment) and the second subplot was weeded </w:t>
      </w:r>
      <w:r w:rsidR="00483A0D">
        <w:t>monthly</w:t>
      </w:r>
      <w:r>
        <w:t xml:space="preserve"> to remove only background </w:t>
      </w:r>
      <w:proofErr w:type="spellStart"/>
      <w:r>
        <w:t>forb</w:t>
      </w:r>
      <w:proofErr w:type="spellEnd"/>
      <w:r>
        <w:t xml:space="preserve"> species, allowing the abundant grasses in the area to germinate and grow naturally (“grass” treatment). </w:t>
      </w:r>
      <w:r w:rsidR="00095941">
        <w:t>Dominant e</w:t>
      </w:r>
      <w:r>
        <w:t xml:space="preserve">xotic grasses in our study site included </w:t>
      </w:r>
      <w:proofErr w:type="spellStart"/>
      <w:r w:rsidRPr="002D4BAE">
        <w:rPr>
          <w:i/>
        </w:rPr>
        <w:t>Avena</w:t>
      </w:r>
      <w:proofErr w:type="spellEnd"/>
      <w:r w:rsidRPr="002D4BAE">
        <w:rPr>
          <w:i/>
        </w:rPr>
        <w:t xml:space="preserve"> </w:t>
      </w:r>
      <w:proofErr w:type="spellStart"/>
      <w:r w:rsidRPr="002D4BAE">
        <w:rPr>
          <w:i/>
        </w:rPr>
        <w:t>fatua</w:t>
      </w:r>
      <w:proofErr w:type="spellEnd"/>
      <w:r>
        <w:t xml:space="preserve">, </w:t>
      </w:r>
      <w:r w:rsidRPr="002D4BAE">
        <w:rPr>
          <w:i/>
        </w:rPr>
        <w:t xml:space="preserve">Festuca </w:t>
      </w:r>
      <w:proofErr w:type="spellStart"/>
      <w:r w:rsidRPr="002D4BAE">
        <w:rPr>
          <w:i/>
        </w:rPr>
        <w:t>perennis</w:t>
      </w:r>
      <w:proofErr w:type="spellEnd"/>
      <w:r w:rsidR="007C5F9F">
        <w:t>,</w:t>
      </w:r>
      <w:r>
        <w:t xml:space="preserve"> </w:t>
      </w:r>
      <w:proofErr w:type="spellStart"/>
      <w:r>
        <w:rPr>
          <w:i/>
        </w:rPr>
        <w:t>Bromus</w:t>
      </w:r>
      <w:proofErr w:type="spellEnd"/>
      <w:r>
        <w:rPr>
          <w:i/>
        </w:rPr>
        <w:t xml:space="preserve"> </w:t>
      </w:r>
      <w:proofErr w:type="spellStart"/>
      <w:r>
        <w:rPr>
          <w:i/>
        </w:rPr>
        <w:t>hordeaceus</w:t>
      </w:r>
      <w:proofErr w:type="spellEnd"/>
      <w:r>
        <w:t xml:space="preserve">, </w:t>
      </w:r>
      <w:r w:rsidR="007C5F9F">
        <w:t xml:space="preserve">and </w:t>
      </w:r>
      <w:proofErr w:type="spellStart"/>
      <w:r w:rsidRPr="002D4BAE">
        <w:rPr>
          <w:i/>
        </w:rPr>
        <w:t>Elymus</w:t>
      </w:r>
      <w:proofErr w:type="spellEnd"/>
      <w:r w:rsidRPr="002D4BAE">
        <w:rPr>
          <w:i/>
        </w:rPr>
        <w:t xml:space="preserve"> caput-medusae</w:t>
      </w:r>
      <w:r>
        <w:t>.</w:t>
      </w:r>
    </w:p>
    <w:p w14:paraId="399E7F98" w14:textId="77777777" w:rsidR="007B3C4B" w:rsidRPr="00912DE0" w:rsidRDefault="007B3C4B" w:rsidP="00912DE0">
      <w:pPr>
        <w:spacing w:line="480" w:lineRule="auto"/>
        <w:rPr>
          <w:i/>
        </w:rPr>
      </w:pPr>
      <w:r w:rsidRPr="00912DE0">
        <w:rPr>
          <w:i/>
        </w:rPr>
        <w:t xml:space="preserve">Demographic data collection </w:t>
      </w:r>
    </w:p>
    <w:p w14:paraId="26D8A8FA" w14:textId="0C5F0CDA" w:rsidR="00602EF0" w:rsidRDefault="00C359A0" w:rsidP="00602EF0">
      <w:pPr>
        <w:spacing w:line="480" w:lineRule="auto"/>
        <w:ind w:firstLine="720"/>
      </w:pPr>
      <w:r w:rsidRPr="00912DE0">
        <w:t xml:space="preserve">Six common native forbs were chosen </w:t>
      </w:r>
      <w:r w:rsidR="004E473A">
        <w:t xml:space="preserve">based on seed availability and </w:t>
      </w:r>
      <w:r w:rsidR="00EF714F">
        <w:t>SLA (Table 1)</w:t>
      </w:r>
      <w:r w:rsidRPr="00912DE0">
        <w:t xml:space="preserve">. </w:t>
      </w:r>
      <w:r w:rsidR="00062849" w:rsidRPr="00912DE0">
        <w:t xml:space="preserve">In the fall of 2015 and 2016, just before the first significant rainfall event, </w:t>
      </w:r>
      <w:r w:rsidR="00602EF0" w:rsidRPr="00912DE0">
        <w:t xml:space="preserve">aboveground vegetation from both subplots was clipped </w:t>
      </w:r>
      <w:r w:rsidR="00602EF0">
        <w:t xml:space="preserve">and </w:t>
      </w:r>
      <w:r w:rsidR="00FA3AF0" w:rsidRPr="00912DE0">
        <w:t xml:space="preserve">50 - </w:t>
      </w:r>
      <w:r w:rsidR="00062849" w:rsidRPr="00912DE0">
        <w:t>100 seeds of each species</w:t>
      </w:r>
      <w:r w:rsidR="00EF714F">
        <w:t xml:space="preserve"> </w:t>
      </w:r>
      <w:r w:rsidR="00062849" w:rsidRPr="00912DE0">
        <w:t xml:space="preserve">were </w:t>
      </w:r>
      <w:r w:rsidR="00095941">
        <w:t>sown</w:t>
      </w:r>
      <w:r w:rsidR="00095941" w:rsidRPr="00912DE0">
        <w:t xml:space="preserve"> </w:t>
      </w:r>
      <w:r w:rsidR="00062849" w:rsidRPr="00912DE0">
        <w:t xml:space="preserve">into each </w:t>
      </w:r>
      <w:r w:rsidR="007C5F9F">
        <w:t>sub</w:t>
      </w:r>
      <w:r w:rsidR="00062849" w:rsidRPr="00912DE0">
        <w:t>plot.</w:t>
      </w:r>
      <w:r w:rsidR="00A25487" w:rsidRPr="00912DE0">
        <w:t xml:space="preserve"> For t</w:t>
      </w:r>
      <w:r w:rsidR="00D52438" w:rsidRPr="00912DE0">
        <w:t>he 2015-2016 year</w:t>
      </w:r>
      <w:r w:rsidR="00463951">
        <w:t>,</w:t>
      </w:r>
      <w:r w:rsidR="00D52438" w:rsidRPr="00912DE0">
        <w:t xml:space="preserve"> </w:t>
      </w:r>
      <w:r w:rsidR="007C5F9F">
        <w:t>species</w:t>
      </w:r>
      <w:r w:rsidR="00D52438" w:rsidRPr="00912DE0">
        <w:t xml:space="preserve"> included</w:t>
      </w:r>
      <w:r w:rsidR="00A25487" w:rsidRPr="00912DE0">
        <w:t xml:space="preserve"> </w:t>
      </w:r>
      <w:proofErr w:type="spellStart"/>
      <w:r w:rsidR="00A25487" w:rsidRPr="00912DE0">
        <w:rPr>
          <w:i/>
        </w:rPr>
        <w:t>Agoseris</w:t>
      </w:r>
      <w:proofErr w:type="spellEnd"/>
      <w:r w:rsidR="00A25487" w:rsidRPr="00912DE0">
        <w:rPr>
          <w:i/>
        </w:rPr>
        <w:t xml:space="preserve"> </w:t>
      </w:r>
      <w:proofErr w:type="spellStart"/>
      <w:r w:rsidR="00A25487" w:rsidRPr="00912DE0">
        <w:rPr>
          <w:i/>
        </w:rPr>
        <w:t>hererophylla</w:t>
      </w:r>
      <w:proofErr w:type="spellEnd"/>
      <w:r w:rsidR="00A25487" w:rsidRPr="00912DE0">
        <w:t xml:space="preserve">, </w:t>
      </w:r>
      <w:r w:rsidR="00A25487" w:rsidRPr="00912DE0">
        <w:rPr>
          <w:i/>
        </w:rPr>
        <w:t xml:space="preserve">Clarkia </w:t>
      </w:r>
      <w:proofErr w:type="spellStart"/>
      <w:r w:rsidR="00A25487" w:rsidRPr="00912DE0">
        <w:rPr>
          <w:i/>
        </w:rPr>
        <w:t>purpurea</w:t>
      </w:r>
      <w:proofErr w:type="spellEnd"/>
      <w:r w:rsidR="00A25487" w:rsidRPr="00912DE0">
        <w:t xml:space="preserve">, </w:t>
      </w:r>
      <w:proofErr w:type="spellStart"/>
      <w:r w:rsidR="00A25487" w:rsidRPr="00912DE0">
        <w:rPr>
          <w:i/>
        </w:rPr>
        <w:t>Lasthenia</w:t>
      </w:r>
      <w:proofErr w:type="spellEnd"/>
      <w:r w:rsidR="00A25487" w:rsidRPr="00912DE0">
        <w:rPr>
          <w:i/>
        </w:rPr>
        <w:t xml:space="preserve"> </w:t>
      </w:r>
      <w:proofErr w:type="spellStart"/>
      <w:r w:rsidR="00A25487" w:rsidRPr="00912DE0">
        <w:rPr>
          <w:i/>
        </w:rPr>
        <w:t>californica</w:t>
      </w:r>
      <w:proofErr w:type="spellEnd"/>
      <w:r w:rsidR="00A25487" w:rsidRPr="00912DE0">
        <w:t xml:space="preserve">, </w:t>
      </w:r>
      <w:proofErr w:type="spellStart"/>
      <w:r w:rsidR="00A25487" w:rsidRPr="00912DE0">
        <w:rPr>
          <w:i/>
        </w:rPr>
        <w:t>Plantago</w:t>
      </w:r>
      <w:proofErr w:type="spellEnd"/>
      <w:r w:rsidR="00A25487" w:rsidRPr="00912DE0">
        <w:rPr>
          <w:i/>
        </w:rPr>
        <w:t xml:space="preserve"> </w:t>
      </w:r>
      <w:proofErr w:type="spellStart"/>
      <w:r w:rsidR="00A25487" w:rsidRPr="00912DE0">
        <w:rPr>
          <w:i/>
        </w:rPr>
        <w:t>erecta</w:t>
      </w:r>
      <w:proofErr w:type="spellEnd"/>
      <w:r w:rsidR="00A25487" w:rsidRPr="00912DE0">
        <w:t xml:space="preserve">, and </w:t>
      </w:r>
      <w:proofErr w:type="spellStart"/>
      <w:r w:rsidR="00A25487" w:rsidRPr="00912DE0">
        <w:rPr>
          <w:i/>
        </w:rPr>
        <w:t>Hemizonia</w:t>
      </w:r>
      <w:proofErr w:type="spellEnd"/>
      <w:r w:rsidR="00A25487" w:rsidRPr="00912DE0">
        <w:rPr>
          <w:i/>
        </w:rPr>
        <w:t xml:space="preserve"> </w:t>
      </w:r>
      <w:proofErr w:type="spellStart"/>
      <w:r w:rsidR="00A25487" w:rsidRPr="00912DE0">
        <w:rPr>
          <w:i/>
        </w:rPr>
        <w:t>congesta</w:t>
      </w:r>
      <w:proofErr w:type="spellEnd"/>
      <w:r w:rsidR="00A25487" w:rsidRPr="00912DE0">
        <w:t>.</w:t>
      </w:r>
      <w:r w:rsidR="00FA3AF0" w:rsidRPr="00912DE0">
        <w:t xml:space="preserve"> During the 2016-2017 year, we added a sixth species, </w:t>
      </w:r>
      <w:proofErr w:type="spellStart"/>
      <w:r w:rsidR="00FA3AF0" w:rsidRPr="00912DE0">
        <w:rPr>
          <w:i/>
        </w:rPr>
        <w:t>Calycadenia</w:t>
      </w:r>
      <w:proofErr w:type="spellEnd"/>
      <w:r w:rsidR="00FA3AF0" w:rsidRPr="00912DE0">
        <w:rPr>
          <w:i/>
        </w:rPr>
        <w:t xml:space="preserve"> </w:t>
      </w:r>
      <w:proofErr w:type="spellStart"/>
      <w:r w:rsidR="00FA3AF0" w:rsidRPr="00912DE0">
        <w:rPr>
          <w:i/>
        </w:rPr>
        <w:t>pauciflora</w:t>
      </w:r>
      <w:proofErr w:type="spellEnd"/>
      <w:r w:rsidR="00FA3AF0" w:rsidRPr="00912DE0">
        <w:t xml:space="preserve">. </w:t>
      </w:r>
    </w:p>
    <w:p w14:paraId="410A5CEB" w14:textId="27D00113" w:rsidR="007C5F9F" w:rsidRPr="00E77BCC" w:rsidRDefault="00F44694" w:rsidP="00602EF0">
      <w:pPr>
        <w:spacing w:line="480" w:lineRule="auto"/>
        <w:ind w:firstLine="720"/>
      </w:pPr>
      <w:r>
        <w:lastRenderedPageBreak/>
        <w:t>We counted number of</w:t>
      </w:r>
      <w:r w:rsidR="00D52438" w:rsidRPr="00912DE0">
        <w:t xml:space="preserve"> </w:t>
      </w:r>
      <w:proofErr w:type="spellStart"/>
      <w:r>
        <w:t>germinants</w:t>
      </w:r>
      <w:proofErr w:type="spellEnd"/>
      <w:r>
        <w:t xml:space="preserve"> </w:t>
      </w:r>
      <w:r w:rsidR="00D52438" w:rsidRPr="00912DE0">
        <w:t xml:space="preserve">before thinning </w:t>
      </w:r>
      <w:r w:rsidR="00602EF0">
        <w:t>all</w:t>
      </w:r>
      <w:r w:rsidR="00602EF0" w:rsidRPr="00912DE0">
        <w:t xml:space="preserve"> </w:t>
      </w:r>
      <w:r w:rsidR="007A7FAB">
        <w:t>sub</w:t>
      </w:r>
      <w:r w:rsidR="00D52438" w:rsidRPr="00912DE0">
        <w:t>plot</w:t>
      </w:r>
      <w:r w:rsidR="00602EF0">
        <w:t>s</w:t>
      </w:r>
      <w:r w:rsidR="00D52438" w:rsidRPr="00912DE0">
        <w:t xml:space="preserve"> to </w:t>
      </w:r>
      <w:r w:rsidR="00095941">
        <w:sym w:font="Symbol" w:char="F0A3"/>
      </w:r>
      <w:r w:rsidR="00095941">
        <w:t xml:space="preserve"> </w:t>
      </w:r>
      <w:r w:rsidR="00D52438" w:rsidRPr="00912DE0">
        <w:t>20 individuals per species</w:t>
      </w:r>
      <w:r w:rsidR="00602EF0">
        <w:t xml:space="preserve">, each marked with a toothpick. </w:t>
      </w:r>
      <w:r w:rsidR="00D52438" w:rsidRPr="00912DE0">
        <w:t xml:space="preserve">Throughout the growing season, plots were visited 1-2 times a month and monitored for </w:t>
      </w:r>
      <w:r w:rsidR="007C5F9F">
        <w:t xml:space="preserve">further </w:t>
      </w:r>
      <w:r w:rsidR="00D52438" w:rsidRPr="00912DE0">
        <w:t xml:space="preserve">germination and mortality. </w:t>
      </w:r>
    </w:p>
    <w:p w14:paraId="459B73C5" w14:textId="782ACF4B" w:rsidR="00912DE0" w:rsidRDefault="00EE4299" w:rsidP="00EE4299">
      <w:pPr>
        <w:spacing w:line="480" w:lineRule="auto"/>
        <w:ind w:firstLine="720"/>
      </w:pPr>
      <w:r>
        <w:t xml:space="preserve">To estimate seed set, </w:t>
      </w:r>
      <w:r w:rsidRPr="00912DE0">
        <w:t xml:space="preserve">flowers </w:t>
      </w:r>
      <w:r>
        <w:t>were counted</w:t>
      </w:r>
      <w:r w:rsidRPr="00912DE0">
        <w:t xml:space="preserve"> on </w:t>
      </w:r>
      <w:r>
        <w:t>1-</w:t>
      </w:r>
      <w:r w:rsidRPr="00912DE0">
        <w:t xml:space="preserve">5 individuals per species </w:t>
      </w:r>
      <w:r>
        <w:t>and</w:t>
      </w:r>
      <w:r w:rsidRPr="00912DE0">
        <w:t xml:space="preserve"> </w:t>
      </w:r>
      <w:r>
        <w:t xml:space="preserve">seeds were counted on </w:t>
      </w:r>
      <w:r w:rsidRPr="00B14301">
        <w:t>1-30</w:t>
      </w:r>
      <w:r w:rsidRPr="00912DE0">
        <w:t xml:space="preserve"> flowers per species</w:t>
      </w:r>
      <w:r>
        <w:t xml:space="preserve"> in each subplot; these means were multiplied to obtain a subplot-level estimate of seeds per individual</w:t>
      </w:r>
      <w:r w:rsidRPr="00912DE0">
        <w:t xml:space="preserve">. </w:t>
      </w:r>
    </w:p>
    <w:p w14:paraId="77B52295" w14:textId="322AD1FC" w:rsidR="00FA3AF0" w:rsidRPr="00912DE0" w:rsidRDefault="00EE4299" w:rsidP="001C1C93">
      <w:pPr>
        <w:spacing w:line="480" w:lineRule="auto"/>
        <w:ind w:firstLine="720"/>
      </w:pPr>
      <w:r>
        <w:t>T</w:t>
      </w:r>
      <w:r w:rsidR="007C5F9F">
        <w:t>o measure b</w:t>
      </w:r>
      <w:r w:rsidR="00BC7B09" w:rsidRPr="00912DE0">
        <w:t xml:space="preserve">elowground seed survival </w:t>
      </w:r>
      <w:r w:rsidR="007C5F9F">
        <w:t>we</w:t>
      </w:r>
      <w:r>
        <w:t xml:space="preserve"> </w:t>
      </w:r>
      <w:r w:rsidR="00602EF0">
        <w:t xml:space="preserve">buried </w:t>
      </w:r>
      <w:r w:rsidR="00F44694">
        <w:t xml:space="preserve">one </w:t>
      </w:r>
      <w:r w:rsidR="007C5F9F">
        <w:t>mesh bag</w:t>
      </w:r>
      <w:r>
        <w:t xml:space="preserve"> per species</w:t>
      </w:r>
      <w:r w:rsidR="007C5F9F">
        <w:t>,</w:t>
      </w:r>
      <w:r>
        <w:t xml:space="preserve"> </w:t>
      </w:r>
      <w:r w:rsidR="007C5F9F">
        <w:t>filled with 50-100 seed</w:t>
      </w:r>
      <w:r w:rsidR="009977E8">
        <w:t>s</w:t>
      </w:r>
      <w:r w:rsidR="00CD161A">
        <w:t xml:space="preserve"> </w:t>
      </w:r>
      <w:r w:rsidR="00602EF0">
        <w:t xml:space="preserve">mixed with </w:t>
      </w:r>
      <w:r w:rsidR="007C5F9F">
        <w:t>sand</w:t>
      </w:r>
      <w:r w:rsidR="00602EF0">
        <w:t>,</w:t>
      </w:r>
      <w:r w:rsidR="007C5F9F">
        <w:t xml:space="preserve"> </w:t>
      </w:r>
      <w:r w:rsidR="00BC7B09" w:rsidRPr="00912DE0">
        <w:t xml:space="preserve">5-10 cm belowground in each plot </w:t>
      </w:r>
      <w:r w:rsidR="007C5F9F">
        <w:t xml:space="preserve">prior to </w:t>
      </w:r>
      <w:r w:rsidR="00CD161A">
        <w:t>the onset of fall rains</w:t>
      </w:r>
      <w:r w:rsidR="00602EF0">
        <w:t>. We dug up the bags the following summer</w:t>
      </w:r>
      <w:r w:rsidR="00A5582D">
        <w:t xml:space="preserve"> </w:t>
      </w:r>
      <w:r w:rsidR="00602EF0">
        <w:t xml:space="preserve">and counted the </w:t>
      </w:r>
      <w:r w:rsidR="00BC7B09" w:rsidRPr="00912DE0">
        <w:t xml:space="preserve">number of viable seeds by inspecting embryos under a dissecting scope. </w:t>
      </w:r>
      <w:r w:rsidR="00FA3AF0" w:rsidRPr="00912DE0">
        <w:t>Seed</w:t>
      </w:r>
      <w:r w:rsidR="00A5582D">
        <w:t>s</w:t>
      </w:r>
      <w:r w:rsidR="00FA3AF0" w:rsidRPr="00912DE0">
        <w:t xml:space="preserve"> </w:t>
      </w:r>
      <w:r w:rsidR="00A5582D">
        <w:t>were</w:t>
      </w:r>
      <w:r w:rsidR="00FA3AF0" w:rsidRPr="00912DE0">
        <w:t xml:space="preserve"> tested for viability in a growth chamber to adjust </w:t>
      </w:r>
      <w:r w:rsidR="001F489B">
        <w:t xml:space="preserve">number of viable seeds </w:t>
      </w:r>
      <w:r w:rsidR="00870265">
        <w:t xml:space="preserve">in </w:t>
      </w:r>
      <w:r w:rsidR="00A5582D">
        <w:t xml:space="preserve">our estimates of </w:t>
      </w:r>
      <w:r w:rsidR="00FA3AF0" w:rsidRPr="00912DE0">
        <w:t xml:space="preserve">germination </w:t>
      </w:r>
      <w:r w:rsidR="00730B34">
        <w:t>rates,</w:t>
      </w:r>
      <w:r w:rsidR="00FA3AF0" w:rsidRPr="00912DE0">
        <w:t xml:space="preserve"> seed set</w:t>
      </w:r>
      <w:r w:rsidR="00730B34">
        <w:t>, and belowground seed survival</w:t>
      </w:r>
      <w:r w:rsidR="00FA3AF0" w:rsidRPr="00912DE0">
        <w:t>.</w:t>
      </w:r>
      <w:r w:rsidR="00345D97">
        <w:t xml:space="preserve"> </w:t>
      </w:r>
    </w:p>
    <w:p w14:paraId="7AFC9C0C" w14:textId="0904D7F7" w:rsidR="009F5CD1" w:rsidRPr="00912DE0" w:rsidRDefault="00A5582D" w:rsidP="00912DE0">
      <w:pPr>
        <w:spacing w:line="480" w:lineRule="auto"/>
        <w:rPr>
          <w:i/>
        </w:rPr>
      </w:pPr>
      <w:r>
        <w:rPr>
          <w:i/>
        </w:rPr>
        <w:t>Functional Strategy</w:t>
      </w:r>
      <w:r w:rsidRPr="00912DE0">
        <w:rPr>
          <w:i/>
        </w:rPr>
        <w:t xml:space="preserve"> </w:t>
      </w:r>
      <w:r w:rsidR="009F5CD1" w:rsidRPr="00912DE0">
        <w:rPr>
          <w:i/>
        </w:rPr>
        <w:t>Measurement</w:t>
      </w:r>
    </w:p>
    <w:p w14:paraId="40284927" w14:textId="404FB7BB" w:rsidR="00777DDB" w:rsidRDefault="007A7FAB" w:rsidP="001C7FFD">
      <w:pPr>
        <w:spacing w:line="480" w:lineRule="auto"/>
        <w:ind w:firstLine="720"/>
      </w:pPr>
      <w:r>
        <w:t xml:space="preserve">To </w:t>
      </w:r>
      <w:r w:rsidR="00A5582D">
        <w:t>characterize</w:t>
      </w:r>
      <w:r>
        <w:t xml:space="preserve"> the drought strategies of our species we measured</w:t>
      </w:r>
      <w:r w:rsidR="00024A06">
        <w:t xml:space="preserve"> relative growth rate </w:t>
      </w:r>
      <w:r w:rsidR="00A5582D">
        <w:t xml:space="preserve">(RGR) </w:t>
      </w:r>
      <w:r w:rsidR="00024A06">
        <w:t>and water use efficiency</w:t>
      </w:r>
      <w:r w:rsidR="00A5582D">
        <w:t xml:space="preserve"> (WUE)</w:t>
      </w:r>
      <w:r w:rsidR="00024A06">
        <w:t>, two</w:t>
      </w:r>
      <w:r w:rsidR="00A5582D">
        <w:t>, two key performance measures that are correlated with widely studied morphological traits (</w:t>
      </w:r>
      <w:r w:rsidR="00024A06">
        <w:t>SLA, seed size</w:t>
      </w:r>
      <w:r w:rsidR="009A12BB">
        <w:t>, and specific root length</w:t>
      </w:r>
      <w:r w:rsidR="00A5582D">
        <w:t>) and</w:t>
      </w:r>
      <w:r w:rsidR="009A12BB">
        <w:t xml:space="preserve"> </w:t>
      </w:r>
      <w:r w:rsidR="00A5582D">
        <w:t xml:space="preserve">that have been </w:t>
      </w:r>
      <w:r w:rsidR="00024A06">
        <w:t>strongly linked to demographic rate changes</w:t>
      </w:r>
      <w:r w:rsidR="00752164">
        <w:t xml:space="preserve"> in other annual systems</w:t>
      </w:r>
      <w:r w:rsidR="00024A06">
        <w:t xml:space="preserve"> </w:t>
      </w:r>
      <w:r w:rsidR="00024A06" w:rsidRPr="001C597B">
        <w:t>(</w:t>
      </w:r>
      <w:proofErr w:type="spellStart"/>
      <w:r w:rsidR="00024A06" w:rsidRPr="001C597B">
        <w:t>Huxman</w:t>
      </w:r>
      <w:proofErr w:type="spellEnd"/>
      <w:r w:rsidR="00024A06" w:rsidRPr="001C597B">
        <w:t xml:space="preserve">, Kimball, </w:t>
      </w:r>
      <w:proofErr w:type="spellStart"/>
      <w:r w:rsidR="00024A06" w:rsidRPr="001C597B">
        <w:t>Angert</w:t>
      </w:r>
      <w:proofErr w:type="spellEnd"/>
      <w:r w:rsidR="00024A06" w:rsidRPr="001C597B">
        <w:t xml:space="preserve"> papers </w:t>
      </w:r>
      <w:proofErr w:type="spellStart"/>
      <w:r w:rsidR="00024A06" w:rsidRPr="001C597B">
        <w:t>etc</w:t>
      </w:r>
      <w:proofErr w:type="spellEnd"/>
      <w:r w:rsidR="00024A06" w:rsidRPr="001C597B">
        <w:t>).</w:t>
      </w:r>
      <w:r w:rsidR="00024A06">
        <w:t xml:space="preserve"> </w:t>
      </w:r>
      <w:r w:rsidR="00752164">
        <w:t xml:space="preserve">To quantify </w:t>
      </w:r>
      <w:r w:rsidR="00A5582D">
        <w:t>RGR</w:t>
      </w:r>
      <w:r w:rsidR="00752164">
        <w:t>, we monitored total leaf area accumulation over</w:t>
      </w:r>
      <w:r w:rsidR="00A5582D">
        <w:t xml:space="preserve"> the 2016-2017 growing season</w:t>
      </w:r>
      <w:r w:rsidR="00752164">
        <w:t xml:space="preserve">. </w:t>
      </w:r>
      <w:r w:rsidR="00A5582D">
        <w:t>T</w:t>
      </w:r>
      <w:r w:rsidR="00CA4106" w:rsidRPr="000B656C">
        <w:t>wo individuals per species were tagged in control plots just after germination</w:t>
      </w:r>
      <w:r w:rsidR="00A5582D">
        <w:t>. Leaves were counted monthly,</w:t>
      </w:r>
      <w:r w:rsidR="007B55E6" w:rsidRPr="000B656C">
        <w:t xml:space="preserve"> </w:t>
      </w:r>
      <w:r w:rsidR="00A5582D">
        <w:t>their sizes were recorded</w:t>
      </w:r>
      <w:r w:rsidR="00A5582D" w:rsidRPr="000B656C">
        <w:t xml:space="preserve"> </w:t>
      </w:r>
      <w:r w:rsidR="007B55E6" w:rsidRPr="000B656C">
        <w:t>as small, average, or large</w:t>
      </w:r>
      <w:r w:rsidR="00A5582D">
        <w:t>,</w:t>
      </w:r>
      <w:r w:rsidR="002605E1">
        <w:t xml:space="preserve"> and the length and width of a leaf representative of each size class was measured</w:t>
      </w:r>
      <w:r w:rsidR="007B55E6" w:rsidRPr="000B656C">
        <w:t xml:space="preserve">. </w:t>
      </w:r>
      <w:r w:rsidR="002605E1">
        <w:t xml:space="preserve">From this we calculated total leaf area and </w:t>
      </w:r>
      <w:r w:rsidR="00A5582D">
        <w:t xml:space="preserve">parameterized standard models describing </w:t>
      </w:r>
      <w:r w:rsidR="000B656C">
        <w:t xml:space="preserve">leaf area accumulation over time </w:t>
      </w:r>
      <w:r w:rsidR="001C7FFD">
        <w:t>(</w:t>
      </w:r>
      <w:r w:rsidR="000B656C">
        <w:t xml:space="preserve">Paine et al. </w:t>
      </w:r>
      <w:r w:rsidR="00CB0F46">
        <w:fldChar w:fldCharType="begin"/>
      </w:r>
      <w:r w:rsidR="00CB0F46">
        <w:instrText xml:space="preserve"> ADDIN ZOTERO_ITEM CSL_CITATION {"citationID":"itqrvVLY","properties":{"formattedCitation":"(2012)","plainCitation":"(2012)","noteIndex":0},"citationItems":[{"id":290,"uris":["http://zotero.org/users/1207110/items/D8RJM8LF"],"uri":["http://zotero.org/users/1207110/items/D8RJM8LF"],"itemData":{"id":290,"type":"article-journal","title":"How to fit nonlinear plant growth models and calculate growth rates: an update for ecologists","container-title":"Methods in Ecology and Evolution","page":"245-256","volume":"3","abstract":"1. Plant growth is a fundamental ecological process, integrating across scales from physiology to community dynamics and ecosystem properties. Recent improvements in plant growth modelling have allowed deeper understanding and more accurate predictions for a wide range of ecological issues, including competition among plants, plant–herbivore interactions and ecosystem functioning. 2. One challenge in modelling plant growth is that, for a variety of reasons, relative growth rate (RGR) almost universally decreases with increasing size, although traditional calculations assume that RGR is constant. Nonlinear growth models are flexible enough to account for varying growth rates. 3. We demonstrate a variety of nonlinear models that are appropriate for modelling plant growth and, for each, show how to calculate function-derived growth rates, which allow unbiased comparisons among species at a common time or size. We show how to propagate uncertainty in estimated parameters to express uncertainty in growth rates. Fitting nonlinear models can be challenging, so we present extensive worked examples and practical recommendations, all implemented in R. 4. The use of nonlinear models coupled with function-derived growth rates can facilitate the testing of novel hypotheses in population and community ecology. For example, the use of such techniques has allowed better understanding of the components of RGR, the costs of rapid growth and the linkage between host and parasite growth rates. We hope this contribution will demystify nonlinear modelling and persuade more ecologists to use these techniques.","DOI":"10.1111/j.2041-210X.2011.00155.x","ISSN":"2041-210X","author":[{"family":"Paine","given":"C. E. Timothy"},{"family":"Marthews","given":"Toby R."},{"family":"Vogt","given":"Deborah R."},{"family":"Purves","given":"Drew"},{"family":"Rees","given":"Mark"},{"family":"Hector","given":"Andy"},{"family":"Turnbull","given":"Lindsay A."}],"issued":{"date-parts":[["2012"]]}},"suppress-author":true}],"schema":"https://github.com/citation-style-language/schema/raw/master/csl-citation.json"} </w:instrText>
      </w:r>
      <w:r w:rsidR="00CB0F46">
        <w:fldChar w:fldCharType="separate"/>
      </w:r>
      <w:r w:rsidR="00CB0F46">
        <w:rPr>
          <w:noProof/>
        </w:rPr>
        <w:t>2012)</w:t>
      </w:r>
      <w:r w:rsidR="00CB0F46">
        <w:fldChar w:fldCharType="end"/>
      </w:r>
      <w:r w:rsidR="000B656C">
        <w:t>.</w:t>
      </w:r>
      <w:r w:rsidR="009977E8">
        <w:t xml:space="preserve"> </w:t>
      </w:r>
      <w:r w:rsidR="001C7FFD">
        <w:t>To quantify WUE we used l</w:t>
      </w:r>
      <w:r w:rsidR="00D84874">
        <w:t xml:space="preserve">eaf carbon isotope discrimination </w:t>
      </w:r>
      <w:r w:rsidR="004A5CF3">
        <w:fldChar w:fldCharType="begin"/>
      </w:r>
      <w:r w:rsidR="00BE118C">
        <w:instrText xml:space="preserve"> ADDIN ZOTERO_ITEM CSL_CITATION {"citationID":"j1oullnS","properties":{"formattedCitation":"(Dawson {\\i{}et al.} 2002)","plainCitation":"(Dawson et al. 2002)","noteIndex":0},"citationItems":[{"id":2904,"uris":["http://zotero.org/users/1207110/items/7DXI2BYV"],"uri":["http://zotero.org/users/1207110/items/7DXI2BYV"],"itemData":{"id":2904,"type":"article-journal","title":"Stable Isotopes in Plant Ecology","container-title":"Annual Review of Ecology and Systematics","page":"507-559","volume":"33","issue":"1","source":"Annual Reviews","abstract":"The use of stable isotope techniques in plant ecological research has grown steadily during the past two decades. This trend will continue as investigators realize that stable isotopes can serve as valuable nonradioactive tracers and nondestructive integrators of how plants today and in the past have interacted with and responded to their abiotic and biotic environments. At the center of nearly all plant ecological research which has made use of stable isotope methods are the notions of interactions and the resources that mediate or influence them. Our review, therefore, highlights recent advances in plant ecology that have embraced these notions, particularly at different spatial and temporal scales. Specifically, we review how isotope measurements associated with the critical plant resources carbon, water, and nitrogen have helped deepen our understanding of plant-resource acquisition, plant interactions with other organisms, and the role of plants in ecosystem studies. Where possible we also introduce how stable isotope information has provided insights into plant ecological research being done in a paleontological context. Progress in our understanding of plants in natural environments has shown that the future of plant ecological research will continue to see some of its greatest advances when stable isotope methods are applied.","DOI":"10.1146/annurev.ecolsys.33.020602.095451","author":[{"family":"Dawson","given":"Todd E."},{"family":"Mambelli","given":"Stefania"},{"family":"Plamboeck","given":"Agneta H."},{"family":"Templer","given":"Pamela H."},{"family":"Tu","given":"Kevin P."}],"issued":{"date-parts":[["2002"]]}}}],"schema":"https://github.com/citation-style-language/schema/raw/master/csl-citation.json"} </w:instrText>
      </w:r>
      <w:r w:rsidR="004A5CF3">
        <w:fldChar w:fldCharType="separate"/>
      </w:r>
      <w:r w:rsidR="00BE118C" w:rsidRPr="00BE118C">
        <w:t xml:space="preserve">(Dawson </w:t>
      </w:r>
      <w:r w:rsidR="00BE118C" w:rsidRPr="00BE118C">
        <w:rPr>
          <w:i/>
          <w:iCs/>
        </w:rPr>
        <w:t>et al.</w:t>
      </w:r>
      <w:r w:rsidR="00BE118C" w:rsidRPr="00BE118C">
        <w:t xml:space="preserve"> 2002)</w:t>
      </w:r>
      <w:r w:rsidR="004A5CF3">
        <w:fldChar w:fldCharType="end"/>
      </w:r>
      <w:r w:rsidR="00D84874">
        <w:t xml:space="preserve">. </w:t>
      </w:r>
      <w:r w:rsidR="001C7FFD">
        <w:t>J</w:t>
      </w:r>
      <w:r w:rsidR="00463951">
        <w:t xml:space="preserve">ust before peak flowering, </w:t>
      </w:r>
      <w:r w:rsidR="00CF60F7">
        <w:t>young but fully mature</w:t>
      </w:r>
      <w:r w:rsidR="00CC2901">
        <w:t xml:space="preserve"> leaves</w:t>
      </w:r>
      <w:r w:rsidR="00CF60F7">
        <w:t xml:space="preserve"> </w:t>
      </w:r>
      <w:r w:rsidR="00CC2901">
        <w:t xml:space="preserve">from </w:t>
      </w:r>
      <w:r w:rsidR="009977E8">
        <w:t>five</w:t>
      </w:r>
      <w:r w:rsidR="00752164">
        <w:t xml:space="preserve"> </w:t>
      </w:r>
      <w:r w:rsidR="00CC2901">
        <w:lastRenderedPageBreak/>
        <w:t xml:space="preserve">individuals </w:t>
      </w:r>
      <w:r w:rsidR="00CF60F7">
        <w:t>per</w:t>
      </w:r>
      <w:r w:rsidR="00CC2901">
        <w:t xml:space="preserve"> species</w:t>
      </w:r>
      <w:r w:rsidR="00463951">
        <w:t xml:space="preserve"> were collected</w:t>
      </w:r>
      <w:r w:rsidR="00A6034E">
        <w:t>,</w:t>
      </w:r>
      <w:r w:rsidR="00777DDB">
        <w:t xml:space="preserve"> dried</w:t>
      </w:r>
      <w:r w:rsidR="00282273">
        <w:t xml:space="preserve">, ground, </w:t>
      </w:r>
      <w:r w:rsidR="00CC2901">
        <w:t xml:space="preserve">and analyzed at the UC Davis Stable Isotope </w:t>
      </w:r>
      <w:r w:rsidR="00CC2901" w:rsidRPr="00D84874">
        <w:t>Facility (</w:t>
      </w:r>
      <w:hyperlink r:id="rId15" w:history="1">
        <w:r w:rsidR="009D6F10" w:rsidRPr="00D84874">
          <w:t>https://stableisotopefacility.ucdavis.edu/</w:t>
        </w:r>
      </w:hyperlink>
      <w:r w:rsidR="009D6F10" w:rsidRPr="00D84874">
        <w:t>).</w:t>
      </w:r>
      <w:r w:rsidR="009D6F10">
        <w:t xml:space="preserve"> </w:t>
      </w:r>
      <w:r w:rsidR="00CF60F7">
        <w:t xml:space="preserve">Carbon isotope delta values were converted to discrimination (∆, </w:t>
      </w:r>
      <w:r w:rsidR="00CF60F7" w:rsidRPr="009F6495">
        <w:rPr>
          <w:vertAlign w:val="superscript"/>
        </w:rPr>
        <w:t>0</w:t>
      </w:r>
      <w:r w:rsidR="00CF60F7">
        <w:t>/</w:t>
      </w:r>
      <w:r w:rsidR="00CF60F7">
        <w:softHyphen/>
      </w:r>
      <w:r w:rsidR="00CF60F7">
        <w:softHyphen/>
      </w:r>
      <w:r w:rsidR="00CF60F7">
        <w:softHyphen/>
      </w:r>
      <w:r w:rsidR="00CF60F7" w:rsidRPr="009F6495">
        <w:rPr>
          <w:vertAlign w:val="subscript"/>
        </w:rPr>
        <w:t>00</w:t>
      </w:r>
      <w:r w:rsidR="00CF60F7">
        <w:t>) by the equation:</w:t>
      </w:r>
    </w:p>
    <w:p w14:paraId="648B2818" w14:textId="77777777" w:rsidR="00CF60F7" w:rsidRDefault="00CF60F7" w:rsidP="00CF60F7">
      <w:pPr>
        <w:spacing w:line="480" w:lineRule="auto"/>
        <w:ind w:left="360"/>
        <w:jc w:val="center"/>
      </w:pPr>
      <w:r>
        <w:t>∆ = (</w:t>
      </w:r>
      <w:r w:rsidRPr="00D106F7">
        <w:rPr>
          <w:i/>
        </w:rPr>
        <w:sym w:font="Symbol" w:char="F064"/>
      </w:r>
      <w:r w:rsidRPr="001A71C8">
        <w:rPr>
          <w:i/>
        </w:rPr>
        <w:t>a</w:t>
      </w:r>
      <w:r>
        <w:t xml:space="preserve"> - </w:t>
      </w:r>
      <w:r w:rsidRPr="00D106F7">
        <w:rPr>
          <w:i/>
        </w:rPr>
        <w:sym w:font="Symbol" w:char="F064"/>
      </w:r>
      <w:r w:rsidRPr="001A71C8">
        <w:rPr>
          <w:i/>
        </w:rPr>
        <w:t>p</w:t>
      </w:r>
      <w:r>
        <w:t xml:space="preserve">)/(1 + </w:t>
      </w:r>
      <w:r w:rsidRPr="00D106F7">
        <w:rPr>
          <w:i/>
        </w:rPr>
        <w:sym w:font="Symbol" w:char="F064"/>
      </w:r>
      <w:r w:rsidRPr="001A71C8">
        <w:rPr>
          <w:i/>
        </w:rPr>
        <w:t>p</w:t>
      </w:r>
      <w:r>
        <w:t>/1000)</w:t>
      </w:r>
    </w:p>
    <w:p w14:paraId="498E1322" w14:textId="0ADC9337" w:rsidR="001A71C8" w:rsidRPr="00983E63" w:rsidRDefault="001C7FFD" w:rsidP="00983E63">
      <w:pPr>
        <w:spacing w:line="480" w:lineRule="auto"/>
      </w:pPr>
      <w:r>
        <w:fldChar w:fldCharType="begin"/>
      </w:r>
      <w:r>
        <w:instrText xml:space="preserve"> ADDIN ZOTERO_ITEM CSL_CITATION {"citationID":"nqqqA7Xf","properties":{"formattedCitation":"(Farquhar {\\i{}et al.} 1989)","plainCitation":"(Farquhar et al. 1989)","noteIndex":0},"citationItems":[{"id":3040,"uris":["http://zotero.org/users/1207110/items/WEM2D5KF"],"uri":["http://zotero.org/users/1207110/items/WEM2D5KF"],"itemData":{"id":3040,"type":"article-journal","title":"Carbon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T"}],"issued":{"date-parts":[["1989"]]}}}],"schema":"https://github.com/citation-style-language/schema/raw/master/csl-citation.json"} </w:instrText>
      </w:r>
      <w:r>
        <w:fldChar w:fldCharType="separate"/>
      </w:r>
      <w:r w:rsidRPr="00BE118C">
        <w:t xml:space="preserve">(Farquhar </w:t>
      </w:r>
      <w:r w:rsidRPr="00BE118C">
        <w:rPr>
          <w:i/>
          <w:iCs/>
        </w:rPr>
        <w:t>et al.</w:t>
      </w:r>
      <w:r w:rsidRPr="00BE118C">
        <w:t xml:space="preserve"> 1989)</w:t>
      </w:r>
      <w:r>
        <w:fldChar w:fldCharType="end"/>
      </w:r>
      <w:r>
        <w:t xml:space="preserve"> </w:t>
      </w:r>
      <w:r w:rsidR="001A71C8">
        <w:t xml:space="preserve">where </w:t>
      </w:r>
      <w:r w:rsidR="00983E63" w:rsidRPr="00AC4DDE">
        <w:rPr>
          <w:i/>
        </w:rPr>
        <w:sym w:font="Symbol" w:char="F064"/>
      </w:r>
      <w:r w:rsidR="00983E63" w:rsidRPr="00463951">
        <w:rPr>
          <w:i/>
        </w:rPr>
        <w:t>a</w:t>
      </w:r>
      <w:r w:rsidR="00983E63" w:rsidRPr="00983E63">
        <w:t xml:space="preserve"> </w:t>
      </w:r>
      <w:r w:rsidR="00983E63">
        <w:t>is the carbon isotope ratio of CO</w:t>
      </w:r>
      <w:r w:rsidR="00983E63" w:rsidRPr="00983E63">
        <w:t>2</w:t>
      </w:r>
      <w:r w:rsidR="00983E63">
        <w:t xml:space="preserve"> in the atmosphere (-8 p</w:t>
      </w:r>
      <w:r w:rsidR="007D20BF">
        <w:t>pm</w:t>
      </w:r>
      <w:r w:rsidR="00983E63">
        <w:t xml:space="preserve">, </w:t>
      </w:r>
      <w:r w:rsidR="007D20BF" w:rsidRPr="009F6495">
        <w:rPr>
          <w:vertAlign w:val="superscript"/>
        </w:rPr>
        <w:t>0</w:t>
      </w:r>
      <w:r w:rsidR="007D20BF">
        <w:t>/</w:t>
      </w:r>
      <w:r w:rsidR="007D20BF">
        <w:softHyphen/>
      </w:r>
      <w:r w:rsidR="007D20BF">
        <w:softHyphen/>
      </w:r>
      <w:r w:rsidR="007D20BF">
        <w:softHyphen/>
      </w:r>
      <w:r w:rsidR="007D20BF" w:rsidRPr="009F6495">
        <w:rPr>
          <w:vertAlign w:val="subscript"/>
        </w:rPr>
        <w:t>00</w:t>
      </w:r>
      <w:r w:rsidR="00983E63">
        <w:t xml:space="preserve">) and </w:t>
      </w:r>
      <w:r w:rsidR="00983E63" w:rsidRPr="00AC4DDE">
        <w:rPr>
          <w:i/>
        </w:rPr>
        <w:sym w:font="Symbol" w:char="F064"/>
      </w:r>
      <w:r w:rsidR="00983E63" w:rsidRPr="00463951">
        <w:rPr>
          <w:i/>
        </w:rPr>
        <w:t>p</w:t>
      </w:r>
      <w:r w:rsidR="00983E63">
        <w:t xml:space="preserve"> is the measured relative delta value of carbon isotope found in leaf tissue</w:t>
      </w:r>
      <w:r w:rsidR="00983E63" w:rsidRPr="00983E63">
        <w:t xml:space="preserve">. </w:t>
      </w:r>
      <w:r w:rsidR="00983E63">
        <w:t xml:space="preserve">Lower ∆  indicates higher integrated </w:t>
      </w:r>
      <w:r w:rsidR="007D20BF">
        <w:t>WUE</w:t>
      </w:r>
      <w:r w:rsidR="00983E63">
        <w:t xml:space="preserve"> </w:t>
      </w:r>
      <w:r w:rsidR="00BE118C">
        <w:fldChar w:fldCharType="begin"/>
      </w:r>
      <w:r w:rsidR="00BE118C">
        <w:instrText xml:space="preserve"> ADDIN ZOTERO_ITEM CSL_CITATION {"citationID":"uFZjiBrK","properties":{"formattedCitation":"(Farquhar {\\i{}et al.} 1989; Seibt {\\i{}et al.} 2008)","plainCitation":"(Farquhar et al. 1989; Seibt et al. 2008)","noteIndex":0},"citationItems":[{"id":3040,"uris":["http://zotero.org/users/1207110/items/WEM2D5KF"],"uri":["http://zotero.org/users/1207110/items/WEM2D5KF"],"itemData":{"id":3040,"type":"article-journal","title":"Carbon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T"}],"issued":{"date-parts":[["1989"]]}}},{"id":621,"uris":["http://zotero.org/users/1207110/items/T3MG4T8D"],"uri":["http://zotero.org/users/1207110/items/T3MG4T8D"],"itemData":{"id":621,"type":"article-journal","title":"Carbon isotopes and water use efficiency: sense and sensitivity","container-title":"Oecologia","page":"441-454","volume":"155","abstract":"We revisit the relationship between plant water use efficiency and carbon isotope signatures (delta(13)C) of plant material. Based on the definitions of intrinsic, instantaneous and integrated water use efficiency, we discuss the implications for interpreting delta(13)C data from leaf to landscape levels, and across diurnal to decadal timescales. Previous studies have often applied a simplified, linear relationship between delta(13)C, ratios of intercellular to ambient CO(2) mole fraction (C(i)/C(a)), and water use efficiency. In contrast, photosynthetic (13)C discrimination (Delta) is sensitive to the ratio of the chloroplast to ambient CO(2) mole fraction, C(c)/C(a) (rather than C(i)/C(a)) and, consequently, to mesophyll conductance. Because mesophyll conductance may differ between species and over time, it is not possible to determine C(c)/C(a) from the same gas exchange measurements as C(i)/C(a). On the other hand, water use efficiency at the leaf level depends on evaporative demand, which does not directly affect Delta. Water use efficiency and Delta can thus vary independently, making it difficult to obtain trends in water use efficiency from delta(13)C data. As an alternative approach, we offer a model available at http://carbonisotopes.googlepages.com to explore how water use efficiency and (13)C discrimination are related across leaf and canopy scales. The model provides a tool to investigate whether trends in Delta indicate changes in leaf functional traits and/or environmental conditions during leaf growth, and how they are associated with trends in plant water use efficiency. The model can be used, for example, to examine whether trends in delta(13)C signatures obtained from tree rings imply changes in tree water use efficiency in response to atmospheric CO(2) increase. This is crucial for predicting how plants may respond to future climate change.","DOI":"10.1007/s00442-007-0932-7","ISSN":"0029-8549","journalAbbreviation":"Oecologia","author":[{"family":"Seibt","given":"U."},{"family":"Rajabi","given":"A."},{"family":"Griffiths","given":"H."},{"family":"Berry","given":"J. A."}],"issued":{"date-parts":[["2008",3]]}}}],"schema":"https://github.com/citation-style-language/schema/raw/master/csl-citation.json"} </w:instrText>
      </w:r>
      <w:r w:rsidR="00BE118C">
        <w:fldChar w:fldCharType="separate"/>
      </w:r>
      <w:r w:rsidR="00BE118C" w:rsidRPr="00BE118C">
        <w:t xml:space="preserve">(Farquhar </w:t>
      </w:r>
      <w:r w:rsidR="00BE118C" w:rsidRPr="00BE118C">
        <w:rPr>
          <w:i/>
          <w:iCs/>
        </w:rPr>
        <w:t>et al.</w:t>
      </w:r>
      <w:r w:rsidR="00BE118C" w:rsidRPr="00BE118C">
        <w:t xml:space="preserve"> 1989; Seibt </w:t>
      </w:r>
      <w:r w:rsidR="00BE118C" w:rsidRPr="00BE118C">
        <w:rPr>
          <w:i/>
          <w:iCs/>
        </w:rPr>
        <w:t>et al.</w:t>
      </w:r>
      <w:r w:rsidR="00BE118C" w:rsidRPr="00BE118C">
        <w:t xml:space="preserve"> 2008)</w:t>
      </w:r>
      <w:r w:rsidR="00BE118C">
        <w:fldChar w:fldCharType="end"/>
      </w:r>
      <w:r w:rsidR="00983E63">
        <w:t>.</w:t>
      </w:r>
    </w:p>
    <w:p w14:paraId="47C680EA" w14:textId="2DF35ECB" w:rsidR="00A25134" w:rsidRDefault="00101A78" w:rsidP="00A25134">
      <w:pPr>
        <w:spacing w:line="480" w:lineRule="auto"/>
        <w:ind w:firstLine="720"/>
      </w:pPr>
      <w:r>
        <w:t xml:space="preserve">The six species showed </w:t>
      </w:r>
      <w:r w:rsidR="00A25134">
        <w:t>the standard</w:t>
      </w:r>
      <w:r>
        <w:t xml:space="preserve"> strong tradeoff between these two </w:t>
      </w:r>
      <w:r w:rsidR="00A25134">
        <w:t xml:space="preserve">measures, </w:t>
      </w:r>
      <w:r>
        <w:t xml:space="preserve">with </w:t>
      </w:r>
      <w:r w:rsidRPr="00101A78">
        <w:rPr>
          <w:i/>
        </w:rPr>
        <w:t xml:space="preserve">L. </w:t>
      </w:r>
      <w:proofErr w:type="spellStart"/>
      <w:r w:rsidRPr="00101A78">
        <w:rPr>
          <w:i/>
        </w:rPr>
        <w:t>californica</w:t>
      </w:r>
      <w:proofErr w:type="spellEnd"/>
      <w:r>
        <w:t xml:space="preserve">, </w:t>
      </w:r>
      <w:r w:rsidRPr="00101A78">
        <w:rPr>
          <w:i/>
        </w:rPr>
        <w:t xml:space="preserve">A. </w:t>
      </w:r>
      <w:proofErr w:type="spellStart"/>
      <w:r w:rsidRPr="00101A78">
        <w:rPr>
          <w:i/>
        </w:rPr>
        <w:t>heterophylla</w:t>
      </w:r>
      <w:proofErr w:type="spellEnd"/>
      <w:r>
        <w:t xml:space="preserve">, and </w:t>
      </w:r>
      <w:r w:rsidRPr="00101A78">
        <w:rPr>
          <w:i/>
        </w:rPr>
        <w:t xml:space="preserve">P. </w:t>
      </w:r>
      <w:proofErr w:type="spellStart"/>
      <w:r w:rsidRPr="00101A78">
        <w:rPr>
          <w:i/>
        </w:rPr>
        <w:t>erecta</w:t>
      </w:r>
      <w:proofErr w:type="spellEnd"/>
      <w:r>
        <w:t xml:space="preserve"> displaying </w:t>
      </w:r>
      <w:r w:rsidR="00A25134">
        <w:t xml:space="preserve">the high RGR and low WUE </w:t>
      </w:r>
      <w:r>
        <w:t>typical of drought avoiders</w:t>
      </w:r>
      <w:r w:rsidR="00A25134">
        <w:t>,</w:t>
      </w:r>
      <w:r w:rsidR="00A00507">
        <w:t xml:space="preserve"> </w:t>
      </w:r>
      <w:r>
        <w:t xml:space="preserve">and </w:t>
      </w:r>
      <w:r w:rsidRPr="00101A78">
        <w:rPr>
          <w:i/>
        </w:rPr>
        <w:t xml:space="preserve">C. </w:t>
      </w:r>
      <w:proofErr w:type="spellStart"/>
      <w:r w:rsidRPr="00101A78">
        <w:rPr>
          <w:i/>
        </w:rPr>
        <w:t>pupurea</w:t>
      </w:r>
      <w:proofErr w:type="spellEnd"/>
      <w:r>
        <w:t xml:space="preserve">, </w:t>
      </w:r>
      <w:r w:rsidRPr="00101A78">
        <w:rPr>
          <w:i/>
        </w:rPr>
        <w:t xml:space="preserve">C. </w:t>
      </w:r>
      <w:proofErr w:type="spellStart"/>
      <w:r w:rsidRPr="00101A78">
        <w:rPr>
          <w:i/>
        </w:rPr>
        <w:t>pauciflora</w:t>
      </w:r>
      <w:proofErr w:type="spellEnd"/>
      <w:r>
        <w:t xml:space="preserve">, and </w:t>
      </w:r>
      <w:r w:rsidRPr="00101A78">
        <w:rPr>
          <w:i/>
        </w:rPr>
        <w:t xml:space="preserve">H. </w:t>
      </w:r>
      <w:proofErr w:type="spellStart"/>
      <w:r w:rsidRPr="00101A78">
        <w:rPr>
          <w:i/>
        </w:rPr>
        <w:t>congesta</w:t>
      </w:r>
      <w:proofErr w:type="spellEnd"/>
      <w:r>
        <w:t xml:space="preserve"> </w:t>
      </w:r>
      <w:r w:rsidR="00A25134">
        <w:t xml:space="preserve">having the low RGR and high WUE of drought tolerators </w:t>
      </w:r>
      <w:r>
        <w:t>(Fig. 1)</w:t>
      </w:r>
      <w:r w:rsidR="007A7FAB">
        <w:t xml:space="preserve">. </w:t>
      </w:r>
      <w:r w:rsidR="00A25134">
        <w:t>As a single index of drought tolerance we used the first axis of a principal components analysis on RGR and WUE, which explained 90% of the variation.  This index clearly separated the drought avoiders (negative values) and drought tolerators (positive values), which also differed in SLA in the expected direction (Table 1).</w:t>
      </w:r>
    </w:p>
    <w:p w14:paraId="18D1D340" w14:textId="37622D8D" w:rsidR="00D2386A" w:rsidRDefault="009F5CD1" w:rsidP="00117266">
      <w:pPr>
        <w:spacing w:line="480" w:lineRule="auto"/>
      </w:pPr>
      <w:r w:rsidRPr="00912DE0">
        <w:rPr>
          <w:i/>
        </w:rPr>
        <w:t>Analys</w:t>
      </w:r>
      <w:r w:rsidR="00A25134">
        <w:rPr>
          <w:i/>
        </w:rPr>
        <w:t>e</w:t>
      </w:r>
      <w:r w:rsidRPr="00912DE0">
        <w:rPr>
          <w:i/>
        </w:rPr>
        <w:t>s</w:t>
      </w:r>
    </w:p>
    <w:p w14:paraId="563C3D4E" w14:textId="77777777" w:rsidR="00A120A6" w:rsidRPr="00A466BC" w:rsidRDefault="00A120A6" w:rsidP="00A120A6">
      <w:pPr>
        <w:spacing w:line="480" w:lineRule="auto"/>
        <w:ind w:firstLine="720"/>
      </w:pPr>
      <w:r>
        <w:t>To test how annual grass competition interacted with water and drought treatments to affect the relative success of avoiders and tolerators, we estimated per capita growth rates (λ) from individual vital rate models in each treatment combination. To understand the causes of  changes in λ</w:t>
      </w:r>
      <w:r w:rsidDel="00942712">
        <w:t xml:space="preserve"> </w:t>
      </w:r>
      <w:r>
        <w:t xml:space="preserve">, we conducted parallel analyses on individual vital rates. </w:t>
      </w:r>
    </w:p>
    <w:p w14:paraId="52C1C86B" w14:textId="6F99878C" w:rsidR="00A76D21" w:rsidRDefault="00DC385C" w:rsidP="001954E7">
      <w:pPr>
        <w:spacing w:line="480" w:lineRule="auto"/>
        <w:ind w:firstLine="720"/>
      </w:pPr>
      <w:r>
        <w:t>W</w:t>
      </w:r>
      <w:r w:rsidR="00C6269D">
        <w:t xml:space="preserve">e first built individual vital rate models for mortality, seed set, and germination. </w:t>
      </w:r>
      <w:r w:rsidR="00EF7E60">
        <w:t xml:space="preserve">For mortality, we used </w:t>
      </w:r>
      <w:r w:rsidR="00422446">
        <w:t xml:space="preserve">generalized linear </w:t>
      </w:r>
      <w:r w:rsidR="008D47A4" w:rsidRPr="00912DE0">
        <w:t xml:space="preserve">mixed effect models with </w:t>
      </w:r>
      <w:r w:rsidR="00422446">
        <w:t>a</w:t>
      </w:r>
      <w:r w:rsidR="00435391">
        <w:t xml:space="preserve"> </w:t>
      </w:r>
      <w:r w:rsidR="00422446">
        <w:t>binomial response variable reflecting success (number dead) and failures (number survived)</w:t>
      </w:r>
      <w:r w:rsidR="00B44B63">
        <w:t>,</w:t>
      </w:r>
      <w:r w:rsidR="00CC41B6">
        <w:t xml:space="preserve"> </w:t>
      </w:r>
      <w:r w:rsidR="00DB21DF">
        <w:t xml:space="preserve">and included </w:t>
      </w:r>
      <w:r w:rsidR="008D47A4" w:rsidRPr="00912DE0">
        <w:t>watering</w:t>
      </w:r>
      <w:r w:rsidR="00422446">
        <w:t xml:space="preserve"> treatment, grass </w:t>
      </w:r>
      <w:r w:rsidR="00A120A6">
        <w:t>treatment</w:t>
      </w:r>
      <w:r w:rsidR="00422446">
        <w:t>, PC s</w:t>
      </w:r>
      <w:r w:rsidR="008D47A4" w:rsidRPr="00912DE0">
        <w:t>core</w:t>
      </w:r>
      <w:r w:rsidR="00422446">
        <w:t>, and their interactions</w:t>
      </w:r>
      <w:r w:rsidR="008D47A4" w:rsidRPr="00912DE0">
        <w:t xml:space="preserve"> </w:t>
      </w:r>
      <w:r w:rsidR="00CC41B6">
        <w:t>as our predictors</w:t>
      </w:r>
      <w:r w:rsidR="004A7C6A">
        <w:t xml:space="preserve"> and a random intercept for species nested within plots within years</w:t>
      </w:r>
      <w:r w:rsidR="00CC41B6">
        <w:t>.</w:t>
      </w:r>
      <w:r w:rsidR="00422446">
        <w:t xml:space="preserve"> </w:t>
      </w:r>
      <w:r w:rsidR="00EF7E60">
        <w:t>For s</w:t>
      </w:r>
      <w:r w:rsidR="00422446">
        <w:t>eed set</w:t>
      </w:r>
      <w:r w:rsidR="00EF7E60">
        <w:t>,</w:t>
      </w:r>
      <w:r w:rsidR="00422446">
        <w:t xml:space="preserve"> </w:t>
      </w:r>
      <w:r w:rsidR="00A120A6">
        <w:t>log-transformed values were</w:t>
      </w:r>
      <w:r w:rsidR="00422446">
        <w:t xml:space="preserve"> </w:t>
      </w:r>
      <w:r w:rsidR="00422446">
        <w:lastRenderedPageBreak/>
        <w:t xml:space="preserve">modeled with watering treatment, grass </w:t>
      </w:r>
      <w:r w:rsidR="00A120A6">
        <w:t>treatment</w:t>
      </w:r>
      <w:r w:rsidR="00422446">
        <w:t xml:space="preserve">, PC </w:t>
      </w:r>
      <w:r w:rsidR="00422446" w:rsidRPr="009D19B0">
        <w:t xml:space="preserve">score, and </w:t>
      </w:r>
      <w:r w:rsidR="00294DE5">
        <w:t>all two way</w:t>
      </w:r>
      <w:r w:rsidR="00422446" w:rsidRPr="009D19B0">
        <w:t xml:space="preserve"> interaction</w:t>
      </w:r>
      <w:r w:rsidR="005C691A" w:rsidRPr="009D19B0">
        <w:t>s</w:t>
      </w:r>
      <w:r w:rsidR="00422446" w:rsidRPr="009D19B0">
        <w:t xml:space="preserve"> as predictors</w:t>
      </w:r>
      <w:r w:rsidR="00294DE5">
        <w:t xml:space="preserve">. This model was determined </w:t>
      </w:r>
      <w:r w:rsidR="004D3157">
        <w:t xml:space="preserve">through AIC </w:t>
      </w:r>
      <w:r w:rsidR="00294DE5">
        <w:t xml:space="preserve">to be better than a model that included </w:t>
      </w:r>
      <w:r w:rsidR="004D3157">
        <w:t>the three-way interactions. We</w:t>
      </w:r>
      <w:r w:rsidR="005026DD">
        <w:t xml:space="preserve"> also included a</w:t>
      </w:r>
      <w:r w:rsidR="005C691A" w:rsidRPr="009D19B0">
        <w:t xml:space="preserve"> </w:t>
      </w:r>
      <w:r w:rsidR="004A7C6A" w:rsidRPr="009D19B0">
        <w:t>random intercept for species nested withi</w:t>
      </w:r>
      <w:r w:rsidR="004A7C6A">
        <w:t>n plots within years</w:t>
      </w:r>
      <w:r w:rsidR="00422446">
        <w:t>.</w:t>
      </w:r>
      <w:r w:rsidR="00B44B63">
        <w:t xml:space="preserve"> </w:t>
      </w:r>
      <w:r w:rsidR="00B44B63" w:rsidRPr="00435391">
        <w:t xml:space="preserve">We did not analyze </w:t>
      </w:r>
      <w:r w:rsidR="00A120A6">
        <w:t>treatment effects on</w:t>
      </w:r>
      <w:r w:rsidR="00A120A6" w:rsidRPr="00435391">
        <w:t xml:space="preserve"> </w:t>
      </w:r>
      <w:r w:rsidR="00B44B63" w:rsidRPr="00435391">
        <w:t>germination</w:t>
      </w:r>
      <w:r w:rsidR="00A120A6">
        <w:t>,</w:t>
      </w:r>
      <w:r w:rsidR="00B44B63" w:rsidRPr="00435391">
        <w:t xml:space="preserve"> </w:t>
      </w:r>
      <w:r w:rsidR="00A120A6">
        <w:t>since grasses were absent and watering treatments not yet initiated at the time of germination</w:t>
      </w:r>
      <w:r w:rsidR="00B44B63" w:rsidRPr="00435391">
        <w:t xml:space="preserve">. </w:t>
      </w:r>
      <w:r w:rsidR="00B46A52" w:rsidRPr="00435391">
        <w:t xml:space="preserve">Instead, germination rates were </w:t>
      </w:r>
      <w:r w:rsidR="00435391" w:rsidRPr="00435391">
        <w:t>modeled using a binomial model with PC score as the only predictor</w:t>
      </w:r>
      <w:r w:rsidR="004A7C6A">
        <w:t xml:space="preserve"> and a random intercept for each species nested in subplots within plots within years</w:t>
      </w:r>
      <w:r w:rsidR="00FA3529">
        <w:t>.</w:t>
      </w:r>
    </w:p>
    <w:p w14:paraId="4C815779" w14:textId="57B030A9" w:rsidR="00422446" w:rsidRDefault="00B46A52" w:rsidP="00C6269D">
      <w:pPr>
        <w:spacing w:line="480" w:lineRule="auto"/>
        <w:ind w:firstLine="720"/>
      </w:pPr>
      <w:r>
        <w:t>We then used</w:t>
      </w:r>
      <w:r w:rsidR="00BA3F26">
        <w:t xml:space="preserve"> </w:t>
      </w:r>
      <w:r w:rsidR="00DC6855">
        <w:t>individual vital rate</w:t>
      </w:r>
      <w:r w:rsidR="00BA3F26">
        <w:t xml:space="preserve"> models to </w:t>
      </w:r>
      <w:r w:rsidR="00CF4F79">
        <w:t>estimate parameter</w:t>
      </w:r>
      <w:r w:rsidR="00DC6855">
        <w:t xml:space="preserve"> </w:t>
      </w:r>
      <w:r w:rsidR="00BA3F26">
        <w:t xml:space="preserve">distributions for each watering/grass/species combination using 1000 simulated bootstraps for each model with the </w:t>
      </w:r>
      <w:proofErr w:type="spellStart"/>
      <w:r w:rsidR="00BA3F26">
        <w:t>bootMer</w:t>
      </w:r>
      <w:proofErr w:type="spellEnd"/>
      <w:r w:rsidR="00BA3F26">
        <w:t xml:space="preserve"> function in the lme4 library </w:t>
      </w:r>
      <w:r w:rsidR="00BE118C">
        <w:fldChar w:fldCharType="begin"/>
      </w:r>
      <w:r w:rsidR="00BE118C">
        <w:instrText xml:space="preserve"> ADDIN ZOTERO_ITEM CSL_CITATION {"citationID":"n8VboHkU","properties":{"formattedCitation":"(Bates {\\i{}et al.} 2015)","plainCitation":"(Bates et al. 2015)","noteIndex":0},"citationItems":[{"id":3042,"uris":["http://zotero.org/users/1207110/items/7AN8LYXL"],"uri":["http://zotero.org/users/1207110/items/7AN8LYXL"],"itemData":{"id":3042,"type":"article-journal","title":"Fitting Linear Mixed-Effects Models Using lme4","container-title":"Journal of Statistical Software","page":"1-48","volume":"67","issue":"1","source":"www.jstatsoft.org","DOI":"10.18637/jss.v067.i01","ISSN":"1548-7660","language":"en","author":[{"family":"Bates","given":"Douglas"},{"family":"Mächler","given":"Martin"},{"family":"Bolker","given":"Ben"},{"family":"Walker","given":"Steve"}],"issued":{"date-parts":[["2015",10,7]]}}}],"schema":"https://github.com/citation-style-language/schema/raw/master/csl-citation.json"} </w:instrText>
      </w:r>
      <w:r w:rsidR="00BE118C">
        <w:fldChar w:fldCharType="separate"/>
      </w:r>
      <w:r w:rsidR="00BE118C" w:rsidRPr="00BE118C">
        <w:t xml:space="preserve">(Bates </w:t>
      </w:r>
      <w:r w:rsidR="00BE118C" w:rsidRPr="00BE118C">
        <w:rPr>
          <w:i/>
          <w:iCs/>
        </w:rPr>
        <w:t>et al.</w:t>
      </w:r>
      <w:r w:rsidR="00BE118C" w:rsidRPr="00BE118C">
        <w:t xml:space="preserve"> 2015)</w:t>
      </w:r>
      <w:r w:rsidR="00BE118C">
        <w:fldChar w:fldCharType="end"/>
      </w:r>
      <w:r w:rsidR="00BA3F26">
        <w:t xml:space="preserve">. We </w:t>
      </w:r>
      <w:r w:rsidR="00DC6855">
        <w:t xml:space="preserve">constructed simulated per capita growth rate values by sampling from </w:t>
      </w:r>
      <w:r w:rsidR="00BA3F26">
        <w:t>the</w:t>
      </w:r>
      <w:r w:rsidR="00721CA2">
        <w:t>se</w:t>
      </w:r>
      <w:r w:rsidR="00842387">
        <w:t xml:space="preserve"> </w:t>
      </w:r>
      <w:r w:rsidR="00721CA2">
        <w:t>bootstrapped</w:t>
      </w:r>
      <w:r w:rsidR="00BA3F26">
        <w:t xml:space="preserve"> distributions </w:t>
      </w:r>
      <w:r w:rsidR="00842387">
        <w:t>of</w:t>
      </w:r>
      <w:r w:rsidR="00DC6855">
        <w:t xml:space="preserve"> individual rates and calculating </w:t>
      </w:r>
      <w:r w:rsidR="00842387">
        <w:t>per capita growth rate</w:t>
      </w:r>
      <w:r w:rsidR="00DB21DF">
        <w:t xml:space="preserve">, </w:t>
      </w:r>
      <w:r w:rsidR="00DB21DF">
        <w:sym w:font="Symbol" w:char="F06C"/>
      </w:r>
      <w:r w:rsidR="00DB21DF">
        <w:t>,</w:t>
      </w:r>
      <w:r w:rsidR="00DC6855">
        <w:t xml:space="preserve"> for each species</w:t>
      </w:r>
      <w:r w:rsidR="00101A78">
        <w:t xml:space="preserve"> in each </w:t>
      </w:r>
      <w:r w:rsidR="00DC6855">
        <w:t>treatment</w:t>
      </w:r>
      <w:r w:rsidR="00C6269D">
        <w:t xml:space="preserve"> </w:t>
      </w:r>
      <w:r w:rsidR="00DC6855">
        <w:t xml:space="preserve">combination </w:t>
      </w:r>
      <w:r w:rsidR="00860FA5">
        <w:t xml:space="preserve">using the annual plant model, adapted from Levine et al. </w:t>
      </w:r>
      <w:r w:rsidR="00BE118C">
        <w:fldChar w:fldCharType="begin"/>
      </w:r>
      <w:r w:rsidR="00BE118C">
        <w:instrText xml:space="preserve"> ADDIN ZOTERO_ITEM CSL_CITATION {"citationID":"fVH5vDMR","properties":{"formattedCitation":"(2008)","plainCitation":"(2008)","noteIndex":0},"citationItems":[{"id":1988,"uris":["http://zotero.org/users/1207110/items/BXDGJTY5"],"uri":["http://zotero.org/users/1207110/items/BXDGJTY5"],"itemData":{"id":1988,"type":"article-journal","title":"Rainfall effects on rare annual plants","container-title":"Journal of Ecology","page":"795-806","volume":"96","abstract":"1. Variation in climate is predicted to increase over much of the planet this century. Forecasting species persistence with climate change thus requires understanding of how populations respond to climate variability, and the mechanisms underlying this response. Variable rainfall is well known to drive fluctuations in annual plant populations, yet the degree to which population response is driven by between-year variation in germination cueing, water limitation or competitive suppression is poorly understood.2. We used demographic monitoring and population models to examine how three seed banking, rare annual plants of the California Channel Islands respond to natural variation in precipitation and their competitive environments. Island plants are particularly threatened by climate change because their current ranges are unlikely to overlap regions that are climatically favourable in the future.3. Species showed 9 to 100-fold between-year variation in plant density over the 5-12 years of censusing, including a severe drought and a wet El Nino year. During the drought, population sizes were low for all species. However, even in non-drought years, population sizes and per capita growth rates showed considerable temporal variation, variation that was uncorrelated with total rainfall. These population fluctuations were instead correlated with the temperature after the first major storm event of the season, a germination cue for annual plants.4. Temporal variation in the density of the focal species was uncorrelated with the total vegetative cover in the surrounding community, suggesting that variation in competitive environments does not strongly determine population fluctuations. At the same time, the uncorrelated responses of the focal species and their competitors to environmental variation may favour persistence via the storage effect.5. Population growth rate analyses suggested differential endangerment of the focal annuals. Elasticity analyses and life table response experiments indicated that variation in germination has the same potential as the seeds produced per germinant to drive variation in population growth rates, but only the former was clearly related to rainfall.6. Synthesis. Our work suggests that future changes in the timing and temperatures associated with the first major rains, acting through germination, may more strongly affect population persistence than changes in season-long rainfall.","DOI":"10.1111/j.1365-2745.2008.01375.x","ISSN":"0022-0477","author":[{"family":"Levine","given":"Jonathan M."},{"family":"McEachern","given":"A. Kathryn"},{"family":"Cowan","given":"Clark"}],"issued":{"date-parts":[["2008",7]]}},"suppress-author":true}],"schema":"https://github.com/citation-style-language/schema/raw/master/csl-citation.json"} </w:instrText>
      </w:r>
      <w:r w:rsidR="00BE118C">
        <w:fldChar w:fldCharType="separate"/>
      </w:r>
      <w:r w:rsidR="00BE118C">
        <w:rPr>
          <w:noProof/>
        </w:rPr>
        <w:t>(2008)</w:t>
      </w:r>
      <w:r w:rsidR="00BE118C">
        <w:fldChar w:fldCharType="end"/>
      </w:r>
      <w:r w:rsidR="00860FA5">
        <w:t>:</w:t>
      </w:r>
    </w:p>
    <w:p w14:paraId="57AB068F" w14:textId="67DE9E2B" w:rsidR="00C6269D" w:rsidRDefault="00860FA5" w:rsidP="00C6269D">
      <w:pPr>
        <w:spacing w:line="480" w:lineRule="auto"/>
        <w:jc w:val="center"/>
      </w:pPr>
      <w:r>
        <w:sym w:font="Symbol" w:char="F06C"/>
      </w:r>
      <w:r>
        <w:t xml:space="preserve"> = </w:t>
      </w:r>
      <w:r w:rsidRPr="00195403">
        <w:rPr>
          <w:i/>
        </w:rPr>
        <w:t>s</w:t>
      </w:r>
      <w:r>
        <w:t xml:space="preserve">(1 – </w:t>
      </w:r>
      <w:r w:rsidRPr="00195403">
        <w:rPr>
          <w:i/>
        </w:rPr>
        <w:t>g</w:t>
      </w:r>
      <w:r>
        <w:t xml:space="preserve">) + </w:t>
      </w:r>
      <w:r w:rsidRPr="00195403">
        <w:rPr>
          <w:i/>
        </w:rPr>
        <w:t>g</w:t>
      </w:r>
      <w:r>
        <w:t>(1-</w:t>
      </w:r>
      <w:r w:rsidRPr="00195403">
        <w:rPr>
          <w:i/>
        </w:rPr>
        <w:t>m</w:t>
      </w:r>
      <w:r>
        <w:t>)</w:t>
      </w:r>
      <w:r w:rsidRPr="00195403">
        <w:rPr>
          <w:i/>
        </w:rPr>
        <w:t>F</w:t>
      </w:r>
    </w:p>
    <w:p w14:paraId="5B8A9250" w14:textId="782B213C" w:rsidR="00BA3F26" w:rsidRPr="008A61CB" w:rsidRDefault="00195403" w:rsidP="00F12F9C">
      <w:pPr>
        <w:spacing w:line="480" w:lineRule="auto"/>
        <w:ind w:firstLine="720"/>
      </w:pPr>
      <w:r>
        <w:t>w</w:t>
      </w:r>
      <w:r w:rsidR="00860FA5">
        <w:t xml:space="preserve">here </w:t>
      </w:r>
      <w:r>
        <w:rPr>
          <w:i/>
        </w:rPr>
        <w:t>s</w:t>
      </w:r>
      <w:r>
        <w:t xml:space="preserve"> is the annual seed survival rate, </w:t>
      </w:r>
      <w:r w:rsidR="008A61CB">
        <w:rPr>
          <w:i/>
        </w:rPr>
        <w:t>g</w:t>
      </w:r>
      <w:r w:rsidR="008A61CB">
        <w:t xml:space="preserve"> is the proportion of germinated seeds, </w:t>
      </w:r>
      <w:r w:rsidR="008A61CB">
        <w:rPr>
          <w:i/>
        </w:rPr>
        <w:t>m</w:t>
      </w:r>
      <w:r w:rsidR="008A61CB">
        <w:t xml:space="preserve"> is the mortality rate, and </w:t>
      </w:r>
      <w:r w:rsidR="008A61CB">
        <w:rPr>
          <w:i/>
        </w:rPr>
        <w:t>F</w:t>
      </w:r>
      <w:r w:rsidR="008A61CB">
        <w:t xml:space="preserve"> is the number of viable seeds produced per survived germinant. </w:t>
      </w:r>
      <w:r w:rsidR="009528EC">
        <w:t xml:space="preserve">Seed survival </w:t>
      </w:r>
      <w:r w:rsidR="00A120A6">
        <w:t xml:space="preserve">varied strongly among species but not among plots or by drought tolerance </w:t>
      </w:r>
      <w:r w:rsidR="00DB21DF" w:rsidRPr="002F39C1">
        <w:t>(Table 1)</w:t>
      </w:r>
      <w:r w:rsidR="009528EC" w:rsidRPr="002F39C1">
        <w:t>, so we used species</w:t>
      </w:r>
      <w:r w:rsidR="00A120A6">
        <w:t>-</w:t>
      </w:r>
      <w:r w:rsidR="009528EC" w:rsidRPr="002F39C1">
        <w:t xml:space="preserve">level seed survival </w:t>
      </w:r>
      <w:r w:rsidR="001954E7">
        <w:t>estimates in the calculation of</w:t>
      </w:r>
      <w:r w:rsidR="00A120A6">
        <w:t xml:space="preserve"> </w:t>
      </w:r>
      <w:r w:rsidR="00A120A6">
        <w:sym w:font="Symbol" w:char="F06C"/>
      </w:r>
      <w:r w:rsidR="009528EC" w:rsidRPr="002F39C1">
        <w:t>.</w:t>
      </w:r>
      <w:r w:rsidR="009528EC">
        <w:t xml:space="preserve"> </w:t>
      </w:r>
      <w:r w:rsidR="008A61CB">
        <w:t>The first term thus describe</w:t>
      </w:r>
      <w:r w:rsidR="00D84874">
        <w:t>s</w:t>
      </w:r>
      <w:r w:rsidR="008A61CB">
        <w:t xml:space="preserve"> the contribution of the seed bank to the annual </w:t>
      </w:r>
      <w:r w:rsidR="00D84874">
        <w:t xml:space="preserve">per capita </w:t>
      </w:r>
      <w:r w:rsidR="008A61CB">
        <w:t>growth rate while the second term is the per</w:t>
      </w:r>
      <w:r w:rsidR="00A120A6">
        <w:t>-</w:t>
      </w:r>
      <w:r w:rsidR="008A61CB">
        <w:t>seed production of germinated individuals.</w:t>
      </w:r>
      <w:r w:rsidR="00BA3F26">
        <w:t xml:space="preserve"> </w:t>
      </w:r>
      <w:r w:rsidR="00A120A6">
        <w:t>V</w:t>
      </w:r>
      <w:r w:rsidR="00A77ADD">
        <w:t xml:space="preserve">alues </w:t>
      </w:r>
      <w:r w:rsidR="00A120A6">
        <w:t xml:space="preserve">of </w:t>
      </w:r>
      <w:r w:rsidR="00A120A6">
        <w:sym w:font="Symbol" w:char="F06C"/>
      </w:r>
      <w:r w:rsidR="00A120A6">
        <w:t xml:space="preserve"> </w:t>
      </w:r>
      <w:r w:rsidR="00A77ADD">
        <w:t>were log</w:t>
      </w:r>
      <w:r w:rsidR="00A120A6">
        <w:t>-</w:t>
      </w:r>
      <w:r w:rsidR="00A77ADD">
        <w:t xml:space="preserve">transformed to meet assumptions of normality and </w:t>
      </w:r>
      <w:r w:rsidR="00EE0012">
        <w:t xml:space="preserve">modeled with watering treatment, grass </w:t>
      </w:r>
      <w:r w:rsidR="00A120A6">
        <w:t>treatment</w:t>
      </w:r>
      <w:r w:rsidR="00EE0012">
        <w:t>, drought tolerance and their interactions as predictors.</w:t>
      </w:r>
      <w:r w:rsidR="000C5307" w:rsidRPr="000C5307">
        <w:t xml:space="preserve"> </w:t>
      </w:r>
      <w:r w:rsidR="000C5307">
        <w:t>All data analyses were done in R version 3.4.4</w:t>
      </w:r>
      <w:r w:rsidR="00303E51">
        <w:t xml:space="preserve"> </w:t>
      </w:r>
      <w:r w:rsidR="00303E51">
        <w:fldChar w:fldCharType="begin"/>
      </w:r>
      <w:r w:rsidR="00303E51">
        <w:instrText xml:space="preserve"> ADDIN ZOTERO_ITEM CSL_CITATION {"citationID":"0i7ESfOQ","properties":{"formattedCitation":"(R Core Team 2018)","plainCitation":"(R Core Team 2018)","noteIndex":0},"citationItems":[{"id":318,"uris":["http://zotero.org/users/1207110/items/S9LL52Z7"],"uri":["http://zotero.org/users/1207110/items/S9LL52Z7"],"itemData":{"id":318,"type":"book","title":"R: A language and environment for statistical computing","publisher":"R Foundation for Statistical Computing","publisher-place":"Vienna, Austria","event-place":"Vienna, Austria","author":[{"family":"R Core Team","given":""}],"issued":{"date-parts":[["2018"]]}}}],"schema":"https://github.com/citation-style-language/schema/raw/master/csl-citation.json"} </w:instrText>
      </w:r>
      <w:r w:rsidR="00303E51">
        <w:fldChar w:fldCharType="separate"/>
      </w:r>
      <w:r w:rsidR="00303E51">
        <w:rPr>
          <w:noProof/>
        </w:rPr>
        <w:t>(R Core Team 2018)</w:t>
      </w:r>
      <w:r w:rsidR="00303E51">
        <w:fldChar w:fldCharType="end"/>
      </w:r>
      <w:r w:rsidR="000C5307">
        <w:t>.</w:t>
      </w:r>
    </w:p>
    <w:p w14:paraId="1F7B6E0C" w14:textId="7C9FCE6F" w:rsidR="00FC01C4" w:rsidRPr="00C0077C" w:rsidRDefault="001C1087" w:rsidP="00412E89">
      <w:pPr>
        <w:spacing w:line="480" w:lineRule="auto"/>
        <w:rPr>
          <w:b/>
        </w:rPr>
      </w:pPr>
      <w:r w:rsidRPr="001C1087">
        <w:rPr>
          <w:b/>
        </w:rPr>
        <w:t>Results</w:t>
      </w:r>
    </w:p>
    <w:p w14:paraId="272F1EC6" w14:textId="25DA4EA9" w:rsidR="00D84874" w:rsidRDefault="006E63F6" w:rsidP="00412E89">
      <w:pPr>
        <w:spacing w:line="480" w:lineRule="auto"/>
        <w:rPr>
          <w:i/>
        </w:rPr>
      </w:pPr>
      <w:r>
        <w:rPr>
          <w:i/>
        </w:rPr>
        <w:lastRenderedPageBreak/>
        <w:t xml:space="preserve">Effects of </w:t>
      </w:r>
      <w:r w:rsidR="001954E7">
        <w:rPr>
          <w:i/>
        </w:rPr>
        <w:t xml:space="preserve">competition </w:t>
      </w:r>
      <w:r w:rsidR="00A120A6">
        <w:rPr>
          <w:i/>
        </w:rPr>
        <w:t>and climate</w:t>
      </w:r>
      <w:r w:rsidR="001954E7">
        <w:rPr>
          <w:i/>
        </w:rPr>
        <w:t xml:space="preserve"> on </w:t>
      </w:r>
      <w:r w:rsidR="00A120A6">
        <w:sym w:font="Symbol" w:char="F06C"/>
      </w:r>
      <w:r w:rsidR="00A120A6">
        <w:t xml:space="preserve"> in avoiders and tolerators</w:t>
      </w:r>
    </w:p>
    <w:p w14:paraId="4D940E8A" w14:textId="2E2B2259" w:rsidR="00986AC3" w:rsidRPr="001F489B" w:rsidRDefault="00986AC3" w:rsidP="001F489B">
      <w:pPr>
        <w:spacing w:line="480" w:lineRule="auto"/>
        <w:ind w:firstLine="720"/>
      </w:pPr>
      <w:r>
        <w:t>In the absence of grass competition, drought avoiders had higher λ values than drought tolerators, although this advantage was substantially diminished</w:t>
      </w:r>
      <w:r w:rsidRPr="00281AC4">
        <w:t xml:space="preserve"> </w:t>
      </w:r>
      <w:r>
        <w:t xml:space="preserve">under the drought treatment compared to the control or watered treatments (Fig. 2; Table 2).  However, grass competition not only reduced λ considerably for all species under all treatments, but as predicted, exerted an especially negative effect on avoiders under the drought treatment. In watered plots, the presence of grass competition largely eliminated the small positive effect of watering on λ, and again as predicted, this interactive effect was marginally stronger on drought tolerators than drought avoiders. </w:t>
      </w:r>
    </w:p>
    <w:p w14:paraId="43FEAAA3" w14:textId="77777777" w:rsidR="00986AC3" w:rsidRDefault="00986AC3" w:rsidP="00986AC3">
      <w:pPr>
        <w:spacing w:line="480" w:lineRule="auto"/>
        <w:rPr>
          <w:i/>
        </w:rPr>
      </w:pPr>
      <w:r>
        <w:rPr>
          <w:i/>
        </w:rPr>
        <w:t>Effects</w:t>
      </w:r>
      <w:r w:rsidRPr="00281AC4">
        <w:rPr>
          <w:i/>
        </w:rPr>
        <w:t xml:space="preserve"> </w:t>
      </w:r>
      <w:r>
        <w:rPr>
          <w:i/>
        </w:rPr>
        <w:t>of competition and climate on individual vital rates</w:t>
      </w:r>
      <w:r>
        <w:t xml:space="preserve"> </w:t>
      </w:r>
      <w:r>
        <w:rPr>
          <w:i/>
        </w:rPr>
        <w:t>in avoiders vs. tolerators</w:t>
      </w:r>
    </w:p>
    <w:p w14:paraId="1BE4F546" w14:textId="390DADEE" w:rsidR="00986AC3" w:rsidRPr="00D15E3D" w:rsidRDefault="00986AC3" w:rsidP="001F489B">
      <w:pPr>
        <w:spacing w:line="480" w:lineRule="auto"/>
        <w:ind w:firstLine="720"/>
        <w:rPr>
          <w:i/>
        </w:rPr>
      </w:pPr>
      <w:r>
        <w:t>Changes in λ</w:t>
      </w:r>
      <w:r w:rsidDel="00281AC4">
        <w:t xml:space="preserve"> </w:t>
      </w:r>
      <w:r>
        <w:t>were predominantly driven by mortality, which varied by drought strategy and in response to the interacting treatments (Fig. 3; Table 3a). Mortality was significantly higher in tolerators than avoiders except in the drought and grass removal treatment, where avoiders were more negatively affected by drought than tolerators. The drought and grass competition treatment caused the highest mortality in all species, but this effect was also strongest in avoiders. In the watering treatment, mortality was reduced in tolerators but only in the absence of grass, while watering had little effect on mortality in avoiders.</w:t>
      </w:r>
    </w:p>
    <w:p w14:paraId="39A251E7" w14:textId="77777777" w:rsidR="00986AC3" w:rsidRDefault="00986AC3" w:rsidP="00986AC3">
      <w:pPr>
        <w:spacing w:line="480" w:lineRule="auto"/>
        <w:ind w:firstLine="720"/>
      </w:pPr>
      <w:r>
        <w:t xml:space="preserve">Fecundity responded primarily to grass removal, with avoiders responding more than tolerators, and responding more strongly under drought (Fig. 4; Table 3b). Grass removal only affected tolerators when interacting with drought. </w:t>
      </w:r>
    </w:p>
    <w:p w14:paraId="232CCBBC" w14:textId="77777777" w:rsidR="00986AC3" w:rsidRDefault="00986AC3" w:rsidP="00986AC3">
      <w:pPr>
        <w:spacing w:line="480" w:lineRule="auto"/>
        <w:ind w:firstLine="720"/>
      </w:pPr>
      <w:r>
        <w:t>Germination was linked to drought tolerance; species with higher drought tolerance had significantly lower germination rates (</w:t>
      </w:r>
      <w:proofErr w:type="spellStart"/>
      <w:r>
        <w:t>est</w:t>
      </w:r>
      <w:proofErr w:type="spellEnd"/>
      <w:r>
        <w:t xml:space="preserve"> = -0.24, z = -3.34, p &lt; 0.001).</w:t>
      </w:r>
      <w:r>
        <w:tab/>
        <w:t xml:space="preserve"> </w:t>
      </w:r>
    </w:p>
    <w:p w14:paraId="5025B6A8" w14:textId="5A7E9CC8" w:rsidR="004C1ABB" w:rsidRDefault="009F5CD1" w:rsidP="004C1ABB">
      <w:pPr>
        <w:spacing w:line="480" w:lineRule="auto"/>
        <w:rPr>
          <w:b/>
        </w:rPr>
      </w:pPr>
      <w:r w:rsidRPr="001C1087">
        <w:rPr>
          <w:b/>
        </w:rPr>
        <w:t>Discussion</w:t>
      </w:r>
    </w:p>
    <w:p w14:paraId="60D7E9A8" w14:textId="7891DF25" w:rsidR="00CC7D45" w:rsidRDefault="000A3B19" w:rsidP="00EA5811">
      <w:pPr>
        <w:spacing w:line="480" w:lineRule="auto"/>
        <w:ind w:firstLine="720"/>
      </w:pPr>
      <w:r>
        <w:lastRenderedPageBreak/>
        <w:t xml:space="preserve">Per capita </w:t>
      </w:r>
      <w:r w:rsidR="00073D9D">
        <w:t xml:space="preserve">population </w:t>
      </w:r>
      <w:r>
        <w:t>growth rates of both tolerators and avoiders were mo</w:t>
      </w:r>
      <w:r w:rsidR="00B86CA9">
        <w:t>re sensitive to drought than to watering</w:t>
      </w:r>
      <w:r w:rsidR="0081543E">
        <w:t xml:space="preserve">, but </w:t>
      </w:r>
      <w:r w:rsidR="002E3ACB">
        <w:t xml:space="preserve">grass competition </w:t>
      </w:r>
      <w:r w:rsidR="00073D9D">
        <w:t>combined with</w:t>
      </w:r>
      <w:r w:rsidR="002E3ACB">
        <w:t xml:space="preserve"> drought</w:t>
      </w:r>
      <w:r w:rsidR="0081543E">
        <w:t xml:space="preserve"> </w:t>
      </w:r>
      <w:r w:rsidR="00DF6676">
        <w:t xml:space="preserve">elicited the strongest </w:t>
      </w:r>
      <w:r w:rsidR="00B04146">
        <w:t xml:space="preserve">negative </w:t>
      </w:r>
      <w:r w:rsidR="00AE394E">
        <w:t xml:space="preserve">responses </w:t>
      </w:r>
      <w:r w:rsidR="00620B9D">
        <w:t xml:space="preserve">of all treatments, </w:t>
      </w:r>
      <w:r w:rsidR="004A19D8">
        <w:t xml:space="preserve">with </w:t>
      </w:r>
      <w:r w:rsidR="00620B9D">
        <w:t xml:space="preserve">avoiders suffering the largest declines. </w:t>
      </w:r>
      <w:r w:rsidR="00B86CA9">
        <w:t xml:space="preserve">Though these </w:t>
      </w:r>
      <w:r w:rsidR="00E81AEC">
        <w:t xml:space="preserve">species </w:t>
      </w:r>
      <w:r w:rsidR="00B86CA9">
        <w:t>are adapted to drought, competition with</w:t>
      </w:r>
      <w:r w:rsidR="00D57CBB">
        <w:t xml:space="preserve"> </w:t>
      </w:r>
      <w:r w:rsidR="00B86CA9">
        <w:t xml:space="preserve">novel </w:t>
      </w:r>
      <w:r w:rsidR="00E27AEC">
        <w:t>invaders</w:t>
      </w:r>
      <w:r w:rsidR="00B86CA9">
        <w:t xml:space="preserve"> intensifie</w:t>
      </w:r>
      <w:r w:rsidR="00073D9D">
        <w:t>d</w:t>
      </w:r>
      <w:r w:rsidR="00B86CA9">
        <w:t xml:space="preserve"> the negative effects of drought</w:t>
      </w:r>
      <w:r w:rsidR="002A29BB">
        <w:t xml:space="preserve"> leading to </w:t>
      </w:r>
      <w:r w:rsidR="00B86CA9">
        <w:t>lower per capita growth rates across species.</w:t>
      </w:r>
      <w:r w:rsidR="000D0C8B" w:rsidRPr="00143047">
        <w:t xml:space="preserve"> These findings </w:t>
      </w:r>
      <w:r w:rsidR="002A29BB">
        <w:t>underscore that the</w:t>
      </w:r>
      <w:r w:rsidR="000D0C8B" w:rsidRPr="00143047">
        <w:t xml:space="preserve"> long</w:t>
      </w:r>
      <w:r w:rsidR="00073D9D">
        <w:t>-</w:t>
      </w:r>
      <w:r w:rsidR="000D0C8B" w:rsidRPr="00143047">
        <w:t>term decline in high SLA species observed in this system (</w:t>
      </w:r>
      <w:r w:rsidR="00303E51">
        <w:fldChar w:fldCharType="begin"/>
      </w:r>
      <w:r w:rsidR="00303E51">
        <w:instrText xml:space="preserve"> ADDIN ZOTERO_ITEM CSL_CITATION {"citationID":"6RDHVYhc","properties":{"formattedCitation":"(Harrison {\\i{}et al.} 2015, 2017)","plainCitation":"(Harrison et al. 2015, 2017)","noteIndex":0},"citationItems":[{"id":1071,"uris":["http://zotero.org/users/1207110/items/Y42GQPNK"],"uri":["http://zotero.org/users/1207110/items/Y42GQPNK"],"itemData":{"id":1071,"type":"article-journal","title":"Climate-driven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M."}],"issued":{"date-parts":[["2017"]]}}}],"schema":"https://github.com/citation-style-language/schema/raw/master/csl-citation.json"} </w:instrText>
      </w:r>
      <w:r w:rsidR="00303E51">
        <w:fldChar w:fldCharType="separate"/>
      </w:r>
      <w:r w:rsidR="00303E51" w:rsidRPr="00303E51">
        <w:t xml:space="preserve">Harrison </w:t>
      </w:r>
      <w:r w:rsidR="00303E51" w:rsidRPr="00303E51">
        <w:rPr>
          <w:i/>
          <w:iCs/>
        </w:rPr>
        <w:t>et al.</w:t>
      </w:r>
      <w:r w:rsidR="00303E51" w:rsidRPr="00303E51">
        <w:t xml:space="preserve"> 2015, 2017)</w:t>
      </w:r>
      <w:r w:rsidR="00303E51">
        <w:fldChar w:fldCharType="end"/>
      </w:r>
      <w:r w:rsidR="00684B5F">
        <w:t xml:space="preserve"> </w:t>
      </w:r>
      <w:r w:rsidR="000D0C8B" w:rsidRPr="00143047">
        <w:t>is n</w:t>
      </w:r>
      <w:r w:rsidR="001E0A25">
        <w:t xml:space="preserve">either a normal fluctuation nor </w:t>
      </w:r>
      <w:r w:rsidR="000D0C8B" w:rsidRPr="00143047">
        <w:t xml:space="preserve">strictly a consequence of </w:t>
      </w:r>
      <w:r w:rsidR="00073D9D">
        <w:t>a drier climate</w:t>
      </w:r>
      <w:r w:rsidR="000D0C8B" w:rsidRPr="00143047">
        <w:t xml:space="preserve">, but that competition with invasive grasses inhibits these species’ abilities to cope with fluctuating climates, especially drought. </w:t>
      </w:r>
      <w:r w:rsidR="00684B5F">
        <w:t>While t</w:t>
      </w:r>
      <w:r w:rsidR="00C91D2B">
        <w:t>olerators</w:t>
      </w:r>
      <w:r w:rsidR="00684B5F">
        <w:t xml:space="preserve"> </w:t>
      </w:r>
      <w:r w:rsidR="00C04AB6">
        <w:t xml:space="preserve">also </w:t>
      </w:r>
      <w:r w:rsidR="00684B5F">
        <w:t xml:space="preserve">responded negatively to the interaction of drought and competition, they </w:t>
      </w:r>
      <w:r w:rsidR="00C91D2B">
        <w:t>displayed the</w:t>
      </w:r>
      <w:r w:rsidR="00684B5F">
        <w:t>ir</w:t>
      </w:r>
      <w:r w:rsidR="00C91D2B">
        <w:t xml:space="preserve"> highest growth rates in drought plots without grass. </w:t>
      </w:r>
      <w:r w:rsidR="00377436">
        <w:t xml:space="preserve">Though this </w:t>
      </w:r>
      <w:r w:rsidR="00EE5AF1">
        <w:t xml:space="preserve">could be due in part to increased temperatures within sheltered plots (see </w:t>
      </w:r>
      <w:r w:rsidR="00EE5AF1">
        <w:fldChar w:fldCharType="begin"/>
      </w:r>
      <w:r w:rsidR="00EE5AF1">
        <w:instrText xml:space="preserve"> ADDIN ZOTERO_ITEM CSL_CITATION {"citationID":"8xmhV6IM","properties":{"formattedCitation":"(Lucas {\\i{}et al.} 2008)","plainCitation":"(Lucas et al. 2008)","noteIndex":0},"citationItems":[{"id":2988,"uris":["http://zotero.org/users/1207110/items/2LZ5L76W"],"uri":["http://zotero.org/users/1207110/items/2LZ5L76W"],"itemData":{"id":2988,"type":"article-journal","title":"Using rainout shelters to evaluate climate change effects on the demography of Cryptantha flava","container-title":"Journal of Ecology","page":"514-522","volume":"96","issue":"3","source":"Wiley Online Library","abstract":"1 Precipitation in arid regions is temporally variable with much of it arriving in discrete, unpredictable pulses. Climate change models predict an increase in the variation of precipitation, with longer droughts and larger rainfall events, in addition to increased temperatures. 2 A life table response experiment (LTRE) was conducted with the herbaceous arid-land perennial Cryptantha flava (Boraginaceae) from 1997 to 2000, in order to determine how variation in precipitation affects asymptotic population growth (l) and vital rates. Variation in precipitation took two forms, through rainout shelters erected just before and during the 1999 spring growing season, and through naturally occurring variation over the 4 years. 3 An unexpected effect of rainout shelters on l was observed that could not be attributed to drought. The l value decreased greatly in control census plots in the 1998–99 transition but did not decrease in sheltered of plots. The 1999 spring, when shelters were in place, was unusually cold, resulting in frost damage to unsheltered plants. Plants under shelters experienced elevated nighttime temperatures and escaped frost damage. The greater value of l in the sheltered plots is attributable almost entirely to greater contributions of survival, growth and stasis. 4 There were residual effects of the 1999 drought treatment in the 1999–2000 transition as l decreased in the sheltered populations while l increased in control populations. Compared to controls, there were large negative effects of survival, growth, and stasis and a large positive effect of retrogression in the droughted plots. 5 Natural variation in fecundity contributed considerably to inter-annual variation in l in control plots. Annual variation in fecundity strongly paralleled annual variation in seedling establishment. The relative contributions of other vital rates varied greatly among the annual transitions. 6 Synthesis. The study illustrates the sensitivity of this arid-land species to early season frost events and to variation in precipitation. It suggests the importance of considering the seasonal timing of precipitation events when projecting the population-level consequences of global climate change, with particular attention given to precipitation that triggers germination and seedling establishment. Researchers using shelters to create drought treatments should consider their nighttime warming effects.","DOI":"10.1111/j.1365-2745.2007.01350.x","ISSN":"1365-2745","language":"en","author":[{"family":"Lucas","given":"Richard W."},{"family":"Forseth","given":"Irwin N."},{"family":"Casper","given":"Brenda B."}],"issued":{"date-parts":[["2008"]]}}}],"schema":"https://github.com/citation-style-language/schema/raw/master/csl-citation.json"} </w:instrText>
      </w:r>
      <w:r w:rsidR="00EE5AF1">
        <w:fldChar w:fldCharType="separate"/>
      </w:r>
      <w:r w:rsidR="00EE5AF1" w:rsidRPr="0069599D">
        <w:t xml:space="preserve">Lucas </w:t>
      </w:r>
      <w:r w:rsidR="00EE5AF1" w:rsidRPr="0069599D">
        <w:rPr>
          <w:i/>
          <w:iCs/>
        </w:rPr>
        <w:t>et al.</w:t>
      </w:r>
      <w:r w:rsidR="00EE5AF1" w:rsidRPr="0069599D">
        <w:t xml:space="preserve"> 2008)</w:t>
      </w:r>
      <w:r w:rsidR="00EE5AF1">
        <w:fldChar w:fldCharType="end"/>
      </w:r>
      <w:r w:rsidR="00EE5AF1">
        <w:t>, these patterns a</w:t>
      </w:r>
      <w:r w:rsidR="00E1223D">
        <w:t>lso reinforce</w:t>
      </w:r>
      <w:r w:rsidR="00EE5AF1">
        <w:t xml:space="preserve"> </w:t>
      </w:r>
      <w:r w:rsidR="006B4833">
        <w:t>previous findings</w:t>
      </w:r>
      <w:r w:rsidR="000D0C8B">
        <w:t xml:space="preserve"> </w:t>
      </w:r>
      <w:r w:rsidR="00073D9D">
        <w:t>that</w:t>
      </w:r>
      <w:r w:rsidR="006B4833">
        <w:t xml:space="preserve"> tolerators increas</w:t>
      </w:r>
      <w:r w:rsidR="00073D9D">
        <w:t>ed</w:t>
      </w:r>
      <w:r w:rsidR="006B4833">
        <w:t xml:space="preserve"> in abundance during the recent extreme drought</w:t>
      </w:r>
      <w:r w:rsidR="00C04AB6">
        <w:t xml:space="preserve">, with the </w:t>
      </w:r>
      <w:r w:rsidR="006B4833">
        <w:t xml:space="preserve">concurrent </w:t>
      </w:r>
      <w:r w:rsidR="001861D0">
        <w:t>reduction in</w:t>
      </w:r>
      <w:r w:rsidR="006B4833">
        <w:t xml:space="preserve"> grass</w:t>
      </w:r>
      <w:r w:rsidR="00C04AB6">
        <w:t xml:space="preserve"> likely contributing to this increase</w:t>
      </w:r>
      <w:r w:rsidR="006B4833">
        <w:t xml:space="preserve"> </w:t>
      </w:r>
      <w:r w:rsidR="0069599D">
        <w:fldChar w:fldCharType="begin"/>
      </w:r>
      <w:r w:rsidR="0069599D">
        <w:instrText xml:space="preserve"> ADDIN ZOTERO_ITEM CSL_CITATION {"citationID":"Y7G0xzYb","properties":{"formattedCitation":"(Copeland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69599D">
        <w:fldChar w:fldCharType="separate"/>
      </w:r>
      <w:r w:rsidR="0069599D" w:rsidRPr="0069599D">
        <w:t xml:space="preserve">(Copeland </w:t>
      </w:r>
      <w:r w:rsidR="0069599D" w:rsidRPr="0069599D">
        <w:rPr>
          <w:i/>
          <w:iCs/>
        </w:rPr>
        <w:t>et al.</w:t>
      </w:r>
      <w:r w:rsidR="0069599D" w:rsidRPr="0069599D">
        <w:t xml:space="preserve"> 2016; LaForgia </w:t>
      </w:r>
      <w:r w:rsidR="0069599D" w:rsidRPr="0069599D">
        <w:rPr>
          <w:i/>
          <w:iCs/>
        </w:rPr>
        <w:t>et al.</w:t>
      </w:r>
      <w:r w:rsidR="0069599D" w:rsidRPr="0069599D">
        <w:t xml:space="preserve"> 2018)</w:t>
      </w:r>
      <w:r w:rsidR="0069599D">
        <w:fldChar w:fldCharType="end"/>
      </w:r>
      <w:r w:rsidR="0030285E">
        <w:t xml:space="preserve">. </w:t>
      </w:r>
    </w:p>
    <w:p w14:paraId="507E33E3" w14:textId="2D089FEC" w:rsidR="00C8261A" w:rsidRDefault="00217D57" w:rsidP="005F08DF">
      <w:pPr>
        <w:spacing w:line="480" w:lineRule="auto"/>
        <w:ind w:firstLine="720"/>
      </w:pPr>
      <w:r>
        <w:rPr>
          <w:rFonts w:ascii="TimesNewRomanPSMT" w:hAnsi="TimesNewRomanPSMT"/>
        </w:rPr>
        <w:t>Of the individual vital rates tested, population growth rates were most responsive to changes in mortality</w:t>
      </w:r>
      <w:r w:rsidR="003D74A8">
        <w:rPr>
          <w:rFonts w:ascii="TimesNewRomanPSMT" w:hAnsi="TimesNewRomanPSMT"/>
        </w:rPr>
        <w:t xml:space="preserve">, </w:t>
      </w:r>
      <w:r w:rsidR="003D74A8" w:rsidRPr="003D74A8">
        <w:rPr>
          <w:rFonts w:ascii="TimesNewRomanPSMT" w:hAnsi="TimesNewRomanPSMT"/>
        </w:rPr>
        <w:t xml:space="preserve">with smaller changes in seed set reinforcing these responses. </w:t>
      </w:r>
      <w:r w:rsidR="003D74A8">
        <w:rPr>
          <w:rFonts w:ascii="TimesNewRomanPSMT" w:hAnsi="TimesNewRomanPSMT"/>
        </w:rPr>
        <w:t>G</w:t>
      </w:r>
      <w:r w:rsidR="002F2451" w:rsidRPr="002F2451">
        <w:rPr>
          <w:rFonts w:ascii="TimesNewRomanPSMT" w:hAnsi="TimesNewRomanPSMT"/>
        </w:rPr>
        <w:t xml:space="preserve">rass competition intensified the </w:t>
      </w:r>
      <w:r w:rsidR="00947AC8">
        <w:rPr>
          <w:rFonts w:ascii="TimesNewRomanPSMT" w:hAnsi="TimesNewRomanPSMT"/>
        </w:rPr>
        <w:t xml:space="preserve">negative </w:t>
      </w:r>
      <w:r w:rsidR="002F2451" w:rsidRPr="002F2451">
        <w:rPr>
          <w:rFonts w:ascii="TimesNewRomanPSMT" w:hAnsi="TimesNewRomanPSMT"/>
        </w:rPr>
        <w:t xml:space="preserve">effects of drought, </w:t>
      </w:r>
      <w:r w:rsidR="00A765B9">
        <w:rPr>
          <w:rFonts w:ascii="TimesNewRomanPSMT" w:hAnsi="TimesNewRomanPSMT"/>
        </w:rPr>
        <w:t>causing</w:t>
      </w:r>
      <w:r w:rsidR="00D23264">
        <w:rPr>
          <w:rFonts w:ascii="TimesNewRomanPSMT" w:hAnsi="TimesNewRomanPSMT"/>
        </w:rPr>
        <w:t xml:space="preserve"> both</w:t>
      </w:r>
      <w:r w:rsidR="002F2451" w:rsidRPr="002F2451">
        <w:rPr>
          <w:rFonts w:ascii="TimesNewRomanPSMT" w:hAnsi="TimesNewRomanPSMT"/>
        </w:rPr>
        <w:t xml:space="preserve"> increased mortality and lower seed set</w:t>
      </w:r>
      <w:r w:rsidR="00A765B9">
        <w:rPr>
          <w:rFonts w:ascii="TimesNewRomanPSMT" w:hAnsi="TimesNewRomanPSMT"/>
        </w:rPr>
        <w:t>, ultimate leading to</w:t>
      </w:r>
      <w:r w:rsidR="00D23264">
        <w:rPr>
          <w:rFonts w:ascii="TimesNewRomanPSMT" w:hAnsi="TimesNewRomanPSMT"/>
        </w:rPr>
        <w:t xml:space="preserve"> </w:t>
      </w:r>
      <w:r w:rsidR="002F2451" w:rsidRPr="002F2451">
        <w:rPr>
          <w:rFonts w:ascii="TimesNewRomanPSMT" w:hAnsi="TimesNewRomanPSMT"/>
        </w:rPr>
        <w:t>lower growth rates</w:t>
      </w:r>
      <w:r w:rsidR="003D74A8">
        <w:rPr>
          <w:rFonts w:ascii="TimesNewRomanPSMT" w:hAnsi="TimesNewRomanPSMT"/>
        </w:rPr>
        <w:t xml:space="preserve"> in both tolerators and avoiders, but with stronger effects for avoiders</w:t>
      </w:r>
      <w:r w:rsidR="002F2451" w:rsidRPr="002F2451">
        <w:rPr>
          <w:rFonts w:ascii="TimesNewRomanPSMT" w:hAnsi="TimesNewRomanPSMT"/>
        </w:rPr>
        <w:t xml:space="preserve">. </w:t>
      </w:r>
      <w:r w:rsidR="006F28F6">
        <w:rPr>
          <w:rFonts w:ascii="TimesNewRomanPSMT" w:hAnsi="TimesNewRomanPSMT"/>
        </w:rPr>
        <w:t xml:space="preserve">Similarly, </w:t>
      </w:r>
      <w:r w:rsidR="00A41478">
        <w:rPr>
          <w:rFonts w:ascii="TimesNewRomanPSMT" w:hAnsi="TimesNewRomanPSMT"/>
        </w:rPr>
        <w:t xml:space="preserve">in one of the few studies </w:t>
      </w:r>
      <w:r w:rsidR="00A41478" w:rsidRPr="00A41478">
        <w:rPr>
          <w:rFonts w:ascii="TimesNewRomanPSMT" w:hAnsi="TimesNewRomanPSMT"/>
        </w:rPr>
        <w:t xml:space="preserve">investigating </w:t>
      </w:r>
      <w:r w:rsidR="00A41478" w:rsidRPr="00A41478">
        <w:t>differential responses of functional strategies to climate and competition</w:t>
      </w:r>
      <w:r w:rsidR="00A41478">
        <w:t xml:space="preserve">, </w:t>
      </w:r>
      <w:proofErr w:type="spellStart"/>
      <w:r w:rsidR="006F28F6" w:rsidRPr="00870857">
        <w:t>Gremer</w:t>
      </w:r>
      <w:proofErr w:type="spellEnd"/>
      <w:r w:rsidR="006F28F6" w:rsidRPr="00870857">
        <w:t xml:space="preserve"> et al. (2013) found competition</w:t>
      </w:r>
      <w:r w:rsidR="006F28F6">
        <w:t xml:space="preserve"> under low soil moisture</w:t>
      </w:r>
      <w:r w:rsidR="006F28F6" w:rsidRPr="00870857">
        <w:t xml:space="preserve"> to be more limiting of seed set in </w:t>
      </w:r>
      <w:r w:rsidR="006F28F6">
        <w:t xml:space="preserve">an </w:t>
      </w:r>
      <w:r w:rsidR="006F28F6" w:rsidRPr="00870857">
        <w:t>avoider</w:t>
      </w:r>
      <w:r w:rsidR="00E1223D">
        <w:t xml:space="preserve"> </w:t>
      </w:r>
      <w:r w:rsidR="006F28F6" w:rsidRPr="00870857">
        <w:t xml:space="preserve">than in </w:t>
      </w:r>
      <w:r w:rsidR="006F28F6">
        <w:t xml:space="preserve">a </w:t>
      </w:r>
      <w:proofErr w:type="spellStart"/>
      <w:r w:rsidR="006F28F6" w:rsidRPr="00870857">
        <w:t>tolerator</w:t>
      </w:r>
      <w:proofErr w:type="spellEnd"/>
      <w:r w:rsidR="006F28F6" w:rsidRPr="00870857">
        <w:t xml:space="preserve">. </w:t>
      </w:r>
      <w:r w:rsidR="00120E09">
        <w:t xml:space="preserve">Though </w:t>
      </w:r>
      <w:r w:rsidR="00144330">
        <w:t xml:space="preserve">both </w:t>
      </w:r>
      <w:r w:rsidR="00120E09" w:rsidRPr="00144330">
        <w:rPr>
          <w:rFonts w:ascii="TimesNewRomanPSMT" w:hAnsi="TimesNewRomanPSMT"/>
        </w:rPr>
        <w:t>d</w:t>
      </w:r>
      <w:r w:rsidR="00CC73CA" w:rsidRPr="00144330">
        <w:rPr>
          <w:rFonts w:ascii="TimesNewRomanPSMT" w:hAnsi="TimesNewRomanPSMT"/>
        </w:rPr>
        <w:t xml:space="preserve">rought-induced mortality (Harrison et al 2017, others) and </w:t>
      </w:r>
      <w:r w:rsidR="00120E09" w:rsidRPr="00144330">
        <w:rPr>
          <w:rFonts w:ascii="TimesNewRomanPSMT" w:hAnsi="TimesNewRomanPSMT"/>
        </w:rPr>
        <w:t>lower seed set in the presence of competitors (</w:t>
      </w:r>
      <w:r w:rsidR="00120E09" w:rsidRPr="00144330">
        <w:t>MacDougall &amp; Turkington 2005,</w:t>
      </w:r>
      <w:r w:rsidR="00120E09" w:rsidRPr="00144330">
        <w:rPr>
          <w:rFonts w:ascii="TimesNewRomanPSMT" w:hAnsi="TimesNewRomanPSMT"/>
        </w:rPr>
        <w:t xml:space="preserve"> Goldberg et al. 2001, Latimer and Jacobs 2010) are well-documented, </w:t>
      </w:r>
      <w:r w:rsidR="00144330" w:rsidRPr="00144330">
        <w:rPr>
          <w:rFonts w:ascii="TimesNewRomanPSMT" w:hAnsi="TimesNewRomanPSMT"/>
        </w:rPr>
        <w:t>support</w:t>
      </w:r>
      <w:r w:rsidR="00120E09" w:rsidRPr="00144330">
        <w:rPr>
          <w:rFonts w:ascii="TimesNewRomanPSMT" w:hAnsi="TimesNewRomanPSMT"/>
        </w:rPr>
        <w:t xml:space="preserve"> for </w:t>
      </w:r>
      <w:r w:rsidR="009B6563" w:rsidRPr="00144330">
        <w:rPr>
          <w:rFonts w:ascii="TimesNewRomanPSMT" w:hAnsi="TimesNewRomanPSMT"/>
        </w:rPr>
        <w:t xml:space="preserve">competition-induced mortality </w:t>
      </w:r>
      <w:r w:rsidR="00120E09" w:rsidRPr="00144330">
        <w:rPr>
          <w:rFonts w:ascii="TimesNewRomanPSMT" w:hAnsi="TimesNewRomanPSMT"/>
        </w:rPr>
        <w:t>is less clear.</w:t>
      </w:r>
      <w:r w:rsidR="006F28F6" w:rsidRPr="00144330">
        <w:rPr>
          <w:rFonts w:ascii="TimesNewRomanPSMT" w:hAnsi="TimesNewRomanPSMT"/>
        </w:rPr>
        <w:t xml:space="preserve"> </w:t>
      </w:r>
      <w:r w:rsidR="00120E09" w:rsidRPr="00144330">
        <w:rPr>
          <w:rFonts w:ascii="TimesNewRomanPSMT" w:hAnsi="TimesNewRomanPSMT"/>
        </w:rPr>
        <w:lastRenderedPageBreak/>
        <w:t xml:space="preserve">There is some </w:t>
      </w:r>
      <w:r w:rsidR="00DC5AF3" w:rsidRPr="00144330">
        <w:rPr>
          <w:rFonts w:ascii="TimesNewRomanPSMT" w:hAnsi="TimesNewRomanPSMT"/>
        </w:rPr>
        <w:t xml:space="preserve">evidence for </w:t>
      </w:r>
      <w:r w:rsidR="00CA616B" w:rsidRPr="00144330">
        <w:rPr>
          <w:rFonts w:ascii="TimesNewRomanPSMT" w:hAnsi="TimesNewRomanPSMT"/>
        </w:rPr>
        <w:t xml:space="preserve">increased survival in the absence of </w:t>
      </w:r>
      <w:r w:rsidR="003F402B" w:rsidRPr="00144330">
        <w:rPr>
          <w:rFonts w:ascii="TimesNewRomanPSMT" w:hAnsi="TimesNewRomanPSMT"/>
        </w:rPr>
        <w:t>competition</w:t>
      </w:r>
      <w:r w:rsidR="007A3456" w:rsidRPr="00144330">
        <w:rPr>
          <w:rFonts w:ascii="TimesNewRomanPSMT" w:hAnsi="TimesNewRomanPSMT"/>
        </w:rPr>
        <w:t xml:space="preserve"> (Thomson et al. 2017</w:t>
      </w:r>
      <w:r w:rsidR="00CA616B" w:rsidRPr="00144330">
        <w:rPr>
          <w:rFonts w:ascii="TimesNewRomanPSMT" w:hAnsi="TimesNewRomanPSMT"/>
        </w:rPr>
        <w:t>)</w:t>
      </w:r>
      <w:r w:rsidR="007A3456" w:rsidRPr="00144330">
        <w:rPr>
          <w:rFonts w:ascii="TimesNewRomanPSMT" w:hAnsi="TimesNewRomanPSMT"/>
        </w:rPr>
        <w:t xml:space="preserve">, </w:t>
      </w:r>
      <w:r w:rsidR="00EF5425">
        <w:rPr>
          <w:rFonts w:ascii="TimesNewRomanPSMT" w:hAnsi="TimesNewRomanPSMT"/>
        </w:rPr>
        <w:t>but</w:t>
      </w:r>
      <w:r w:rsidR="00120E09" w:rsidRPr="00144330">
        <w:rPr>
          <w:rFonts w:ascii="TimesNewRomanPSMT" w:hAnsi="TimesNewRomanPSMT"/>
        </w:rPr>
        <w:t xml:space="preserve"> other studies </w:t>
      </w:r>
      <w:r w:rsidR="009B6563" w:rsidRPr="00144330">
        <w:rPr>
          <w:rFonts w:ascii="TimesNewRomanPSMT" w:hAnsi="TimesNewRomanPSMT"/>
        </w:rPr>
        <w:t>find</w:t>
      </w:r>
      <w:r w:rsidR="00120E09" w:rsidRPr="00144330">
        <w:rPr>
          <w:rFonts w:ascii="TimesNewRomanPSMT" w:hAnsi="TimesNewRomanPSMT"/>
        </w:rPr>
        <w:t xml:space="preserve"> no effects of competition on survival (Thomson et al. 2018, Goldberg et al. 2001). </w:t>
      </w:r>
      <w:r w:rsidR="009B6563" w:rsidRPr="00144330">
        <w:rPr>
          <w:rFonts w:ascii="TimesNewRomanPSMT" w:hAnsi="TimesNewRomanPSMT"/>
        </w:rPr>
        <w:t>Instead, m</w:t>
      </w:r>
      <w:r w:rsidR="00995F4D" w:rsidRPr="00144330">
        <w:rPr>
          <w:rFonts w:ascii="TimesNewRomanPSMT" w:hAnsi="TimesNewRomanPSMT"/>
        </w:rPr>
        <w:t>ortality seems to be driven more by</w:t>
      </w:r>
      <w:r w:rsidR="009B6563" w:rsidRPr="00144330">
        <w:rPr>
          <w:rFonts w:ascii="TimesNewRomanPSMT" w:hAnsi="TimesNewRomanPSMT"/>
        </w:rPr>
        <w:t xml:space="preserve"> priority effects established during germination </w:t>
      </w:r>
      <w:r w:rsidR="006709E7" w:rsidRPr="00144330">
        <w:rPr>
          <w:rFonts w:ascii="TimesNewRomanPSMT" w:hAnsi="TimesNewRomanPSMT"/>
        </w:rPr>
        <w:t>and the</w:t>
      </w:r>
      <w:r w:rsidR="00995F4D" w:rsidRPr="00144330">
        <w:rPr>
          <w:rFonts w:ascii="TimesNewRomanPSMT" w:hAnsi="TimesNewRomanPSMT"/>
        </w:rPr>
        <w:t xml:space="preserve"> </w:t>
      </w:r>
      <w:r w:rsidR="00A41478" w:rsidRPr="00144330">
        <w:rPr>
          <w:rFonts w:ascii="TimesNewRomanPSMT" w:hAnsi="TimesNewRomanPSMT"/>
        </w:rPr>
        <w:t xml:space="preserve">distribution of </w:t>
      </w:r>
      <w:r w:rsidR="00995F4D" w:rsidRPr="00144330">
        <w:rPr>
          <w:rFonts w:ascii="TimesNewRomanPSMT" w:hAnsi="TimesNewRomanPSMT"/>
        </w:rPr>
        <w:t>rain event</w:t>
      </w:r>
      <w:r w:rsidR="006709E7" w:rsidRPr="00144330">
        <w:rPr>
          <w:rFonts w:ascii="TimesNewRomanPSMT" w:hAnsi="TimesNewRomanPSMT"/>
        </w:rPr>
        <w:t>s</w:t>
      </w:r>
      <w:r w:rsidR="00144330" w:rsidRPr="00144330">
        <w:rPr>
          <w:rFonts w:ascii="TimesNewRomanPSMT" w:hAnsi="TimesNewRomanPSMT"/>
        </w:rPr>
        <w:t xml:space="preserve"> that follow</w:t>
      </w:r>
      <w:r w:rsidR="00995F4D" w:rsidRPr="00144330">
        <w:rPr>
          <w:rFonts w:ascii="TimesNewRomanPSMT" w:hAnsi="TimesNewRomanPSMT"/>
        </w:rPr>
        <w:t xml:space="preserve"> (</w:t>
      </w:r>
      <w:r w:rsidR="007A3456" w:rsidRPr="00144330">
        <w:rPr>
          <w:rFonts w:ascii="TimesNewRomanPSMT" w:hAnsi="TimesNewRomanPSMT"/>
        </w:rPr>
        <w:t>Thomson et al. 2018</w:t>
      </w:r>
      <w:r w:rsidR="006709E7" w:rsidRPr="00144330">
        <w:rPr>
          <w:rFonts w:ascii="TimesNewRomanPSMT" w:hAnsi="TimesNewRomanPSMT"/>
        </w:rPr>
        <w:t>, Levine et al. 2008</w:t>
      </w:r>
      <w:r w:rsidR="007A3456" w:rsidRPr="00144330">
        <w:rPr>
          <w:rFonts w:ascii="TimesNewRomanPSMT" w:hAnsi="TimesNewRomanPSMT"/>
        </w:rPr>
        <w:t>)</w:t>
      </w:r>
      <w:r w:rsidR="00CC463A" w:rsidRPr="00144330">
        <w:rPr>
          <w:rFonts w:ascii="TimesNewRomanPSMT" w:hAnsi="TimesNewRomanPSMT"/>
        </w:rPr>
        <w:t>.</w:t>
      </w:r>
      <w:r w:rsidR="00CA616B" w:rsidRPr="00144330">
        <w:rPr>
          <w:rFonts w:ascii="TimesNewRomanPSMT" w:hAnsi="TimesNewRomanPSMT"/>
        </w:rPr>
        <w:t xml:space="preserve"> </w:t>
      </w:r>
      <w:r w:rsidR="006709E7" w:rsidRPr="00144330">
        <w:rPr>
          <w:rFonts w:ascii="TimesNewRomanPSMT" w:hAnsi="TimesNewRomanPSMT"/>
        </w:rPr>
        <w:t xml:space="preserve">Mortality is </w:t>
      </w:r>
      <w:r w:rsidR="00144330" w:rsidRPr="00144330">
        <w:rPr>
          <w:rFonts w:ascii="TimesNewRomanPSMT" w:hAnsi="TimesNewRomanPSMT"/>
        </w:rPr>
        <w:t xml:space="preserve">therefore </w:t>
      </w:r>
      <w:r w:rsidR="006709E7" w:rsidRPr="00144330">
        <w:rPr>
          <w:rFonts w:ascii="TimesNewRomanPSMT" w:hAnsi="TimesNewRomanPSMT"/>
        </w:rPr>
        <w:t xml:space="preserve">higher </w:t>
      </w:r>
      <w:r w:rsidR="00144330" w:rsidRPr="00144330">
        <w:rPr>
          <w:rFonts w:ascii="TimesNewRomanPSMT" w:hAnsi="TimesNewRomanPSMT"/>
        </w:rPr>
        <w:t xml:space="preserve">when good germinating rains, as we had in both years of the present study, are followed by drought, which together intensify drought-induced and competition-induced mortality non-additively. </w:t>
      </w:r>
      <w:r w:rsidR="00B2532F">
        <w:rPr>
          <w:rFonts w:ascii="TimesNewRomanPSMT" w:hAnsi="TimesNewRomanPSMT"/>
        </w:rPr>
        <w:t xml:space="preserve">Unlike </w:t>
      </w:r>
      <w:proofErr w:type="spellStart"/>
      <w:r w:rsidR="00B2532F">
        <w:rPr>
          <w:rFonts w:ascii="TimesNewRomanPSMT" w:hAnsi="TimesNewRomanPSMT"/>
        </w:rPr>
        <w:t>Gremer</w:t>
      </w:r>
      <w:proofErr w:type="spellEnd"/>
      <w:r w:rsidR="00B2532F">
        <w:rPr>
          <w:rFonts w:ascii="TimesNewRomanPSMT" w:hAnsi="TimesNewRomanPSMT"/>
        </w:rPr>
        <w:t xml:space="preserve"> et al. (2013), w</w:t>
      </w:r>
      <w:r w:rsidR="00A27F83">
        <w:rPr>
          <w:rFonts w:ascii="TimesNewRomanPSMT" w:hAnsi="TimesNewRomanPSMT"/>
        </w:rPr>
        <w:t>e found no evidence that</w:t>
      </w:r>
      <w:r w:rsidR="007A3456">
        <w:rPr>
          <w:rFonts w:ascii="TimesNewRomanPSMT" w:hAnsi="TimesNewRomanPSMT"/>
        </w:rPr>
        <w:t xml:space="preserve"> the interaction of watering and competition altered seed set</w:t>
      </w:r>
      <w:r w:rsidR="00B2532F">
        <w:rPr>
          <w:rFonts w:ascii="TimesNewRomanPSMT" w:hAnsi="TimesNewRomanPSMT"/>
        </w:rPr>
        <w:t>. Instead,</w:t>
      </w:r>
      <w:r w:rsidR="007A3456">
        <w:rPr>
          <w:rFonts w:ascii="TimesNewRomanPSMT" w:hAnsi="TimesNewRomanPSMT"/>
        </w:rPr>
        <w:t xml:space="preserve"> competitive pressure in watered plots negated the beneficial effects of watering, leading to increased mortality</w:t>
      </w:r>
      <w:r w:rsidR="00B2532F">
        <w:rPr>
          <w:rFonts w:ascii="TimesNewRomanPSMT" w:hAnsi="TimesNewRomanPSMT"/>
        </w:rPr>
        <w:t xml:space="preserve"> in tolerators</w:t>
      </w:r>
      <w:r w:rsidR="005F08DF" w:rsidRPr="00C001A4">
        <w:rPr>
          <w:rFonts w:ascii="TimesNewRomanPSMT" w:hAnsi="TimesNewRomanPSMT"/>
        </w:rPr>
        <w:t xml:space="preserve">. </w:t>
      </w:r>
      <w:r w:rsidR="007A3456">
        <w:rPr>
          <w:rFonts w:ascii="TimesNewRomanPSMT" w:hAnsi="TimesNewRomanPSMT"/>
        </w:rPr>
        <w:t xml:space="preserve">Similarly, </w:t>
      </w:r>
      <w:proofErr w:type="spellStart"/>
      <w:r w:rsidR="005F08DF">
        <w:t>Liancort</w:t>
      </w:r>
      <w:proofErr w:type="spellEnd"/>
      <w:r w:rsidR="005F08DF">
        <w:t xml:space="preserve"> et al. (2013) found that competition can override the effects of climate, with plants only responding to increased precipitation in the absence of neighbors. </w:t>
      </w:r>
    </w:p>
    <w:p w14:paraId="11201FF4" w14:textId="3CE7E056" w:rsidR="00D84D39" w:rsidRDefault="00EB3A2C" w:rsidP="00807043">
      <w:pPr>
        <w:spacing w:line="480" w:lineRule="auto"/>
        <w:ind w:firstLine="720"/>
      </w:pPr>
      <w:r w:rsidRPr="004C2581">
        <w:t xml:space="preserve">Although we </w:t>
      </w:r>
      <w:r w:rsidR="006136E5" w:rsidRPr="004C2581">
        <w:t xml:space="preserve">did not find </w:t>
      </w:r>
      <w:r w:rsidR="00DB65DB">
        <w:t>a strong</w:t>
      </w:r>
      <w:r w:rsidR="006136E5" w:rsidRPr="004C2581">
        <w:t xml:space="preserve"> </w:t>
      </w:r>
      <w:r w:rsidRPr="004C2581">
        <w:t>interact</w:t>
      </w:r>
      <w:r w:rsidR="00DB65DB">
        <w:t>ive effect</w:t>
      </w:r>
      <w:r w:rsidRPr="004C2581">
        <w:t xml:space="preserve"> </w:t>
      </w:r>
      <w:r w:rsidR="00DB65DB">
        <w:t xml:space="preserve">of </w:t>
      </w:r>
      <w:r w:rsidRPr="004C2581">
        <w:t>watering and grass on tolerators</w:t>
      </w:r>
      <w:r w:rsidR="0097561D" w:rsidRPr="004C2581">
        <w:t xml:space="preserve"> as </w:t>
      </w:r>
      <w:r w:rsidR="00636CA2">
        <w:t xml:space="preserve">we </w:t>
      </w:r>
      <w:r w:rsidR="0097561D" w:rsidRPr="004C2581">
        <w:t>expected</w:t>
      </w:r>
      <w:r>
        <w:t xml:space="preserve">, it is likely </w:t>
      </w:r>
      <w:r w:rsidR="00620B9D">
        <w:t xml:space="preserve">that </w:t>
      </w:r>
      <w:r w:rsidR="001461C2">
        <w:t xml:space="preserve">the effects of </w:t>
      </w:r>
      <w:r w:rsidR="0097561D">
        <w:t xml:space="preserve">grass </w:t>
      </w:r>
      <w:r w:rsidR="001461C2">
        <w:t xml:space="preserve">competition </w:t>
      </w:r>
      <w:r w:rsidR="00620B9D">
        <w:t>in a favorabl</w:t>
      </w:r>
      <w:r w:rsidR="0097561D">
        <w:t>y wet</w:t>
      </w:r>
      <w:r w:rsidR="00620B9D">
        <w:t xml:space="preserve"> environment</w:t>
      </w:r>
      <w:r w:rsidR="001461C2">
        <w:t xml:space="preserve"> build up over time. M</w:t>
      </w:r>
      <w:r w:rsidR="004C1ABB" w:rsidRPr="00D1775B">
        <w:t xml:space="preserve">ulti-year changes in rainfall </w:t>
      </w:r>
      <w:r w:rsidR="00620B9D">
        <w:t>can cause</w:t>
      </w:r>
      <w:r w:rsidR="004C1ABB" w:rsidRPr="00D1775B">
        <w:t xml:space="preserve"> profound shifts in population abundance and community composition</w:t>
      </w:r>
      <w:r w:rsidR="00790E78">
        <w:t xml:space="preserve"> through lagged </w:t>
      </w:r>
      <w:r w:rsidR="00814E55">
        <w:t xml:space="preserve">indirect </w:t>
      </w:r>
      <w:r w:rsidR="00790E78">
        <w:t>effects</w:t>
      </w:r>
      <w:r w:rsidR="00A765B9">
        <w:t xml:space="preserve"> that operate predominantly through thatch</w:t>
      </w:r>
      <w:r w:rsidR="00CD205D">
        <w:t xml:space="preserve"> in this system</w:t>
      </w:r>
      <w:r w:rsidR="00A765B9">
        <w:t xml:space="preserve"> (</w:t>
      </w:r>
      <w:r w:rsidR="00CD205D">
        <w:t xml:space="preserve">Levine and Rees, </w:t>
      </w:r>
      <w:proofErr w:type="spellStart"/>
      <w:r w:rsidR="00DB65DB">
        <w:t>D</w:t>
      </w:r>
      <w:r w:rsidR="00CD205D">
        <w:t>udney</w:t>
      </w:r>
      <w:proofErr w:type="spellEnd"/>
      <w:r w:rsidR="00A765B9">
        <w:t>)</w:t>
      </w:r>
      <w:r w:rsidR="0097561D">
        <w:t xml:space="preserve">. The </w:t>
      </w:r>
      <w:r w:rsidR="00A765B9">
        <w:t>buildup</w:t>
      </w:r>
      <w:r w:rsidR="0097561D">
        <w:t xml:space="preserve"> of grass thatch, caused by repeated </w:t>
      </w:r>
      <w:r w:rsidR="00790E78">
        <w:t xml:space="preserve">wet years, </w:t>
      </w:r>
      <w:r w:rsidR="0097561D">
        <w:t xml:space="preserve">has been shown to </w:t>
      </w:r>
      <w:r w:rsidR="00790E78">
        <w:t>depress native forb germination</w:t>
      </w:r>
      <w:r w:rsidR="00CD205D">
        <w:t xml:space="preserve"> (</w:t>
      </w:r>
      <w:r w:rsidR="00DB65DB">
        <w:t>T</w:t>
      </w:r>
      <w:r w:rsidR="00CD205D">
        <w:t>homs</w:t>
      </w:r>
      <w:r w:rsidR="00DB65DB">
        <w:t>o</w:t>
      </w:r>
      <w:r w:rsidR="00CD205D">
        <w:t>n)</w:t>
      </w:r>
      <w:r w:rsidR="0097561D">
        <w:t>,</w:t>
      </w:r>
      <w:r w:rsidR="00D84D39">
        <w:t xml:space="preserve"> </w:t>
      </w:r>
      <w:r w:rsidR="00864328">
        <w:t xml:space="preserve">leading to lower overall </w:t>
      </w:r>
      <w:r w:rsidR="00CD205D">
        <w:t xml:space="preserve">abundance, </w:t>
      </w:r>
      <w:r w:rsidR="00864328">
        <w:t>biomass</w:t>
      </w:r>
      <w:r w:rsidR="00CD205D">
        <w:t>, and</w:t>
      </w:r>
      <w:r w:rsidR="00864328">
        <w:t xml:space="preserve"> seed set (Thoms</w:t>
      </w:r>
      <w:r w:rsidR="00DB65DB">
        <w:t>o</w:t>
      </w:r>
      <w:r w:rsidR="00864328">
        <w:t>n</w:t>
      </w:r>
      <w:r w:rsidR="00620B9D">
        <w:t xml:space="preserve"> </w:t>
      </w:r>
      <w:r w:rsidR="00CD205D">
        <w:t xml:space="preserve">papers, </w:t>
      </w:r>
      <w:proofErr w:type="spellStart"/>
      <w:r w:rsidR="00DB65DB">
        <w:t>S</w:t>
      </w:r>
      <w:r w:rsidR="00CD205D">
        <w:t>uttle</w:t>
      </w:r>
      <w:proofErr w:type="spellEnd"/>
      <w:r w:rsidR="00CD205D">
        <w:t xml:space="preserve">, </w:t>
      </w:r>
      <w:proofErr w:type="spellStart"/>
      <w:r w:rsidR="00DB65DB">
        <w:t>D</w:t>
      </w:r>
      <w:r w:rsidR="00CD205D">
        <w:t>udney</w:t>
      </w:r>
      <w:proofErr w:type="spellEnd"/>
      <w:r w:rsidR="00864328">
        <w:t>)</w:t>
      </w:r>
      <w:r w:rsidR="00790E78">
        <w:t xml:space="preserve">. </w:t>
      </w:r>
      <w:r w:rsidR="0097561D">
        <w:t xml:space="preserve">We found a small but significant effect of grass in watered plots, where mortality of tolerators increased in comparison to watered plots without grass. </w:t>
      </w:r>
      <w:r w:rsidR="00807043" w:rsidRPr="00D1775B">
        <w:rPr>
          <w:rFonts w:ascii="TimesNewRomanPSMT" w:hAnsi="TimesNewRomanPSMT"/>
        </w:rPr>
        <w:t xml:space="preserve">It is possible that multiple wet years in a row would shift this </w:t>
      </w:r>
      <w:r w:rsidR="00620B9D">
        <w:rPr>
          <w:rFonts w:ascii="TimesNewRomanPSMT" w:hAnsi="TimesNewRomanPSMT"/>
        </w:rPr>
        <w:t xml:space="preserve">small interaction between grass and watering </w:t>
      </w:r>
      <w:r w:rsidR="00807043" w:rsidRPr="00D1775B">
        <w:rPr>
          <w:rFonts w:ascii="TimesNewRomanPSMT" w:hAnsi="TimesNewRomanPSMT"/>
        </w:rPr>
        <w:t xml:space="preserve">toward a negative indirect effect as grass biomass builds up, </w:t>
      </w:r>
      <w:r w:rsidR="00620B9D">
        <w:rPr>
          <w:rFonts w:ascii="TimesNewRomanPSMT" w:hAnsi="TimesNewRomanPSMT"/>
        </w:rPr>
        <w:t xml:space="preserve">ultimately </w:t>
      </w:r>
      <w:r w:rsidR="00807043" w:rsidRPr="00D1775B">
        <w:rPr>
          <w:rFonts w:ascii="TimesNewRomanPSMT" w:hAnsi="TimesNewRomanPSMT"/>
        </w:rPr>
        <w:t>decreasing per capita growth rates</w:t>
      </w:r>
      <w:r w:rsidR="00620B9D">
        <w:rPr>
          <w:rFonts w:ascii="TimesNewRomanPSMT" w:hAnsi="TimesNewRomanPSMT"/>
        </w:rPr>
        <w:t xml:space="preserve"> of tolerators</w:t>
      </w:r>
      <w:r w:rsidR="00000569">
        <w:rPr>
          <w:rFonts w:ascii="TimesNewRomanPSMT" w:hAnsi="TimesNewRomanPSMT"/>
        </w:rPr>
        <w:t xml:space="preserve"> more than avoiders through lower germination</w:t>
      </w:r>
      <w:r w:rsidR="004C2581">
        <w:rPr>
          <w:rFonts w:ascii="TimesNewRomanPSMT" w:hAnsi="TimesNewRomanPSMT"/>
        </w:rPr>
        <w:t>,</w:t>
      </w:r>
      <w:r w:rsidR="00000569">
        <w:rPr>
          <w:rFonts w:ascii="TimesNewRomanPSMT" w:hAnsi="TimesNewRomanPSMT"/>
        </w:rPr>
        <w:t xml:space="preserve"> higher mortality</w:t>
      </w:r>
      <w:r w:rsidR="004C2581">
        <w:rPr>
          <w:rFonts w:ascii="TimesNewRomanPSMT" w:hAnsi="TimesNewRomanPSMT"/>
        </w:rPr>
        <w:t xml:space="preserve">, and possibly </w:t>
      </w:r>
      <w:r w:rsidR="004C2581">
        <w:rPr>
          <w:rFonts w:ascii="TimesNewRomanPSMT" w:hAnsi="TimesNewRomanPSMT"/>
        </w:rPr>
        <w:lastRenderedPageBreak/>
        <w:t>decreased seed set</w:t>
      </w:r>
      <w:r w:rsidR="00215368">
        <w:rPr>
          <w:rFonts w:ascii="TimesNewRomanPSMT" w:hAnsi="TimesNewRomanPSMT"/>
        </w:rPr>
        <w:t xml:space="preserve"> (</w:t>
      </w:r>
      <w:proofErr w:type="spellStart"/>
      <w:r w:rsidR="00807043" w:rsidRPr="00BC7785">
        <w:t>Suttle</w:t>
      </w:r>
      <w:proofErr w:type="spellEnd"/>
      <w:r w:rsidR="00807043" w:rsidRPr="00BC7785">
        <w:t xml:space="preserve"> et al. 2007)</w:t>
      </w:r>
      <w:r w:rsidR="00215368">
        <w:t>.</w:t>
      </w:r>
      <w:r w:rsidR="00807043" w:rsidRPr="00BC7785">
        <w:t xml:space="preserve"> </w:t>
      </w:r>
      <w:r w:rsidR="004C1ABB" w:rsidRPr="00D1775B">
        <w:t>Therefore</w:t>
      </w:r>
      <w:r w:rsidR="001461C2">
        <w:t>, how well these strategies far</w:t>
      </w:r>
      <w:r w:rsidR="00730D5F">
        <w:t>e</w:t>
      </w:r>
      <w:r w:rsidR="001461C2">
        <w:t xml:space="preserve"> </w:t>
      </w:r>
      <w:r w:rsidR="00215368">
        <w:t>under higher future levels of rainfall variability</w:t>
      </w:r>
      <w:r w:rsidR="001461C2">
        <w:t xml:space="preserve"> will be directly tied to</w:t>
      </w:r>
      <w:r w:rsidR="004C1ABB" w:rsidRPr="00D1775B">
        <w:t xml:space="preserve"> the distribution of extreme events </w:t>
      </w:r>
      <w:r w:rsidR="00864328">
        <w:t>across years</w:t>
      </w:r>
      <w:r w:rsidR="001461C2">
        <w:t xml:space="preserve">. </w:t>
      </w:r>
      <w:r w:rsidR="0097561D">
        <w:t xml:space="preserve">If aridification occurs alongside increased variability, as is projected </w:t>
      </w:r>
      <w:r w:rsidR="00E83BB4">
        <w:t>in many areas including California</w:t>
      </w:r>
      <w:r w:rsidR="00455961">
        <w:t xml:space="preserve"> (</w:t>
      </w:r>
      <w:proofErr w:type="spellStart"/>
      <w:r w:rsidR="00455961">
        <w:t>Diffenbaugh</w:t>
      </w:r>
      <w:proofErr w:type="spellEnd"/>
      <w:r w:rsidR="00455961">
        <w:t xml:space="preserve"> 2015)</w:t>
      </w:r>
      <w:r w:rsidR="00E83BB4">
        <w:t xml:space="preserve">, </w:t>
      </w:r>
      <w:r w:rsidR="0097561D">
        <w:t xml:space="preserve">grasses may </w:t>
      </w:r>
      <w:r w:rsidR="00A765B9">
        <w:t xml:space="preserve">actually </w:t>
      </w:r>
      <w:r w:rsidR="0097561D">
        <w:t xml:space="preserve">decline, as previously </w:t>
      </w:r>
      <w:r w:rsidR="00DB65DB">
        <w:t>documented</w:t>
      </w:r>
      <w:r w:rsidR="00CD205D">
        <w:t xml:space="preserve"> in</w:t>
      </w:r>
      <w:r w:rsidR="0097561D">
        <w:t xml:space="preserve"> Copeland et al</w:t>
      </w:r>
      <w:r w:rsidR="00DB65DB">
        <w:t>.</w:t>
      </w:r>
      <w:r w:rsidR="0097561D">
        <w:t xml:space="preserve"> </w:t>
      </w:r>
      <w:r w:rsidR="00DB65DB">
        <w:t>(</w:t>
      </w:r>
      <w:r w:rsidR="0097561D">
        <w:t>2016</w:t>
      </w:r>
      <w:r w:rsidR="00DB65DB">
        <w:t>)</w:t>
      </w:r>
      <w:r w:rsidR="00A765B9">
        <w:t xml:space="preserve"> </w:t>
      </w:r>
      <w:r w:rsidR="0097561D">
        <w:t xml:space="preserve">and predicted </w:t>
      </w:r>
      <w:r w:rsidR="00CD205D">
        <w:t xml:space="preserve">to occur </w:t>
      </w:r>
      <w:r w:rsidR="0097561D">
        <w:t xml:space="preserve">for temperate grasslands </w:t>
      </w:r>
      <w:r w:rsidR="006B4833">
        <w:t>(</w:t>
      </w:r>
      <w:proofErr w:type="spellStart"/>
      <w:r w:rsidR="006B4833">
        <w:t>Gherardi</w:t>
      </w:r>
      <w:proofErr w:type="spellEnd"/>
      <w:r w:rsidR="006B4833">
        <w:t xml:space="preserve"> and Sala 20</w:t>
      </w:r>
      <w:r w:rsidR="0097561D">
        <w:t>1</w:t>
      </w:r>
      <w:r w:rsidR="006B4833">
        <w:t>9)</w:t>
      </w:r>
      <w:r w:rsidR="0097561D">
        <w:t>.</w:t>
      </w:r>
      <w:r w:rsidR="004C1ABB" w:rsidRPr="00D1775B">
        <w:t xml:space="preserve"> </w:t>
      </w:r>
      <w:r w:rsidR="0097561D">
        <w:t xml:space="preserve">The effect of competition may thus </w:t>
      </w:r>
      <w:r w:rsidR="00215368">
        <w:t xml:space="preserve">ultimately </w:t>
      </w:r>
      <w:r w:rsidR="0097561D">
        <w:t xml:space="preserve">be </w:t>
      </w:r>
      <w:r w:rsidR="00215368">
        <w:t>overridden</w:t>
      </w:r>
      <w:r w:rsidR="0097561D">
        <w:t xml:space="preserve"> by </w:t>
      </w:r>
      <w:r w:rsidR="00215368">
        <w:t>the</w:t>
      </w:r>
      <w:r w:rsidR="0097561D">
        <w:t xml:space="preserve"> direct effects of climate</w:t>
      </w:r>
      <w:r w:rsidR="00215368">
        <w:t xml:space="preserve"> on population growth</w:t>
      </w:r>
      <w:r w:rsidR="00F90111">
        <w:t>, though whether this will occur before avoidant species go extinct remains an active question.</w:t>
      </w:r>
    </w:p>
    <w:p w14:paraId="3F6D5598" w14:textId="093FF52F" w:rsidR="001F489B" w:rsidRPr="00807043" w:rsidRDefault="00155BC0" w:rsidP="00D635DC">
      <w:pPr>
        <w:spacing w:line="480" w:lineRule="auto"/>
        <w:ind w:firstLine="720"/>
      </w:pPr>
      <w:r w:rsidRPr="00D1775B">
        <w:t xml:space="preserve">The </w:t>
      </w:r>
      <w:r w:rsidR="00DE4F7E">
        <w:t xml:space="preserve">high </w:t>
      </w:r>
      <w:r w:rsidR="005B21C6">
        <w:t xml:space="preserve">per capita </w:t>
      </w:r>
      <w:r>
        <w:t>population growth rates</w:t>
      </w:r>
      <w:r w:rsidRPr="00D1775B">
        <w:t xml:space="preserve"> we obtained </w:t>
      </w:r>
      <w:r w:rsidR="00DE4F7E">
        <w:t>could be due to a number of reasons</w:t>
      </w:r>
      <w:r>
        <w:t xml:space="preserve">. One key rate we did not measure that could have reduced the estimated population growth rates is summer seed predation by granivores, which act as both consumers and dispersers of seed, and have been shown to depress forbs species abundance in this system (Grasslands </w:t>
      </w:r>
      <w:proofErr w:type="spellStart"/>
      <w:r>
        <w:t>pg</w:t>
      </w:r>
      <w:proofErr w:type="spellEnd"/>
      <w:r>
        <w:t xml:space="preserve"> 186, Hobbs 1985)</w:t>
      </w:r>
      <w:r w:rsidRPr="00D1775B">
        <w:t xml:space="preserve">. </w:t>
      </w:r>
      <w:r w:rsidR="00AC165C">
        <w:t>Additionally</w:t>
      </w:r>
      <w:r>
        <w:t xml:space="preserve">, </w:t>
      </w:r>
      <w:r w:rsidR="00A006F4">
        <w:t xml:space="preserve">per capita growth rates are likely sensitive to </w:t>
      </w:r>
      <w:r>
        <w:t>germination rates</w:t>
      </w:r>
      <w:r w:rsidR="00A006F4">
        <w:t>, which in turn are influenced by temperature after a large rainfall event (Levine) and thatch buildup (Reynolds, Thomson) and differentially affect tolerators and avoiders (Huang).</w:t>
      </w:r>
      <w:r>
        <w:t xml:space="preserve"> </w:t>
      </w:r>
      <w:r w:rsidR="002555E4">
        <w:t>Even with these higher population growth rates however</w:t>
      </w:r>
      <w:r w:rsidR="005B21C6" w:rsidRPr="00D1775B">
        <w:t xml:space="preserve">, the directional changes </w:t>
      </w:r>
      <w:r w:rsidR="002555E4">
        <w:t xml:space="preserve">in tolerators and avoiders </w:t>
      </w:r>
      <w:r w:rsidR="00D635DC">
        <w:t>in</w:t>
      </w:r>
      <w:r w:rsidR="005B21C6" w:rsidRPr="00D1775B">
        <w:t xml:space="preserve"> response to watering and grass treatments </w:t>
      </w:r>
      <w:r w:rsidR="00D635DC">
        <w:t xml:space="preserve">are </w:t>
      </w:r>
      <w:r w:rsidR="005B21C6">
        <w:t xml:space="preserve">qualitatively </w:t>
      </w:r>
      <w:r w:rsidR="005B21C6" w:rsidRPr="00D1775B">
        <w:t xml:space="preserve">consistent with observed changes </w:t>
      </w:r>
      <w:r w:rsidR="005B21C6">
        <w:t xml:space="preserve">in </w:t>
      </w:r>
      <w:r w:rsidR="005B21C6" w:rsidRPr="00D1775B">
        <w:t>this community</w:t>
      </w:r>
      <w:r w:rsidR="00D635DC">
        <w:t xml:space="preserve"> and reinforce the large effect drought and competition has on these species</w:t>
      </w:r>
      <w:r w:rsidR="005B21C6">
        <w:t xml:space="preserve">. </w:t>
      </w:r>
    </w:p>
    <w:p w14:paraId="4711E4E2" w14:textId="6482C574" w:rsidR="00D635DC" w:rsidRPr="008B5EFB" w:rsidRDefault="00F90111" w:rsidP="008B5EFB">
      <w:pPr>
        <w:spacing w:line="480" w:lineRule="auto"/>
        <w:ind w:firstLine="720"/>
        <w:rPr>
          <w:highlight w:val="yellow"/>
        </w:rPr>
      </w:pPr>
      <w:r>
        <w:t>W</w:t>
      </w:r>
      <w:r w:rsidRPr="001E0A25">
        <w:t>hile there are studies of climate-caused extinction debts</w:t>
      </w:r>
      <w:r w:rsidR="00EF5425">
        <w:t xml:space="preserve"> (refs)</w:t>
      </w:r>
      <w:r w:rsidRPr="001E0A25">
        <w:t>, and other studies of invasion-caused extinction debts</w:t>
      </w:r>
      <w:r w:rsidR="00EF5425">
        <w:t xml:space="preserve"> (refs)</w:t>
      </w:r>
      <w:r w:rsidRPr="001E0A25">
        <w:t>, this is the first study to examine how invasions might synergize with climatic fluctuations to create extinction debts</w:t>
      </w:r>
      <w:r>
        <w:t xml:space="preserve">. </w:t>
      </w:r>
      <w:r w:rsidR="00EF5425">
        <w:t>Furthermore, b</w:t>
      </w:r>
      <w:r w:rsidR="008B5EFB" w:rsidRPr="00D1775B">
        <w:t>y linking important ecological processes,</w:t>
      </w:r>
      <w:r w:rsidR="008B5EFB">
        <w:t xml:space="preserve"> </w:t>
      </w:r>
      <w:r w:rsidR="008B5EFB" w:rsidRPr="00EA17F6">
        <w:t xml:space="preserve">this study demonstrates </w:t>
      </w:r>
      <w:r w:rsidR="008B5EFB">
        <w:t xml:space="preserve">that functional traits can predict individual species’ demographic responses to the interacting effects biotic and abiotic environmental change, and </w:t>
      </w:r>
      <w:r w:rsidR="008B5EFB">
        <w:lastRenderedPageBreak/>
        <w:t xml:space="preserve">can thus help provide a causal explanation for observed shifts in community composition and a means of projecting those shifts into the </w:t>
      </w:r>
      <w:r w:rsidR="008B5EFB" w:rsidRPr="00EF5425">
        <w:t xml:space="preserve">future. </w:t>
      </w:r>
      <w:r w:rsidR="007877F6" w:rsidRPr="00EF5425">
        <w:t>While much</w:t>
      </w:r>
      <w:r w:rsidR="007877F6" w:rsidRPr="00D57CBB">
        <w:t xml:space="preserve"> of the research on </w:t>
      </w:r>
      <w:r w:rsidR="00215368">
        <w:t>plant drought-response</w:t>
      </w:r>
      <w:r w:rsidR="007877F6" w:rsidRPr="00D57CBB">
        <w:t xml:space="preserve"> strategies comes from desert </w:t>
      </w:r>
      <w:r w:rsidR="00EA17F6" w:rsidRPr="00D57CBB">
        <w:t xml:space="preserve">and grassland annuals </w:t>
      </w:r>
      <w:r w:rsidR="007877F6" w:rsidRPr="00D57CBB">
        <w:t>(</w:t>
      </w:r>
      <w:proofErr w:type="spellStart"/>
      <w:r w:rsidR="007877F6" w:rsidRPr="00D57CBB">
        <w:t>Gremer</w:t>
      </w:r>
      <w:proofErr w:type="spellEnd"/>
      <w:r w:rsidR="007877F6" w:rsidRPr="00D57CBB">
        <w:t>/Venable/</w:t>
      </w:r>
      <w:proofErr w:type="spellStart"/>
      <w:r w:rsidR="007877F6" w:rsidRPr="00D57CBB">
        <w:t>Huxman</w:t>
      </w:r>
      <w:proofErr w:type="spellEnd"/>
      <w:r w:rsidR="007877F6" w:rsidRPr="00D57CBB">
        <w:t>/</w:t>
      </w:r>
      <w:proofErr w:type="spellStart"/>
      <w:r w:rsidR="007877F6" w:rsidRPr="00D57CBB">
        <w:t>Angert</w:t>
      </w:r>
      <w:proofErr w:type="spellEnd"/>
      <w:r w:rsidR="007877F6" w:rsidRPr="00D57CBB">
        <w:t>), the trade-off between fast resource acquisition in avoiders and resource conservation in tolerators is fundamental among plants (Reich et al 2014, Diaz et al 2004)</w:t>
      </w:r>
      <w:r w:rsidR="00B15F5B" w:rsidRPr="00D57CBB">
        <w:t>,</w:t>
      </w:r>
      <w:r w:rsidR="007877F6" w:rsidRPr="00D57CBB">
        <w:t xml:space="preserve"> </w:t>
      </w:r>
      <w:r w:rsidR="001E6E99">
        <w:t xml:space="preserve">and </w:t>
      </w:r>
      <w:r w:rsidR="007877F6" w:rsidRPr="00D57CBB">
        <w:t>has been studied in various functional groups including tropical trees (</w:t>
      </w:r>
      <w:proofErr w:type="spellStart"/>
      <w:r w:rsidR="007877F6" w:rsidRPr="00D57CBB">
        <w:t>Visser</w:t>
      </w:r>
      <w:proofErr w:type="spellEnd"/>
      <w:r w:rsidR="007877F6" w:rsidRPr="00D57CBB">
        <w:t xml:space="preserve"> et al. 2018), herbaceous perennials (Adler), and shrubs (West et al 2007</w:t>
      </w:r>
      <w:r w:rsidR="001E6E99">
        <w:t>)</w:t>
      </w:r>
      <w:r w:rsidR="007877F6" w:rsidRPr="00D57CBB">
        <w:t xml:space="preserve">. </w:t>
      </w:r>
      <w:r w:rsidR="00DF2C77" w:rsidRPr="00143047">
        <w:t xml:space="preserve">As climate </w:t>
      </w:r>
      <w:r w:rsidR="0072075C" w:rsidRPr="00143047">
        <w:t>becomes increasingly variable and species ranges shift</w:t>
      </w:r>
      <w:r w:rsidR="00DF2C77" w:rsidRPr="00143047">
        <w:t xml:space="preserve">, interactions with novel competitors </w:t>
      </w:r>
      <w:r w:rsidR="0072075C" w:rsidRPr="00143047">
        <w:t xml:space="preserve">can make bad years worse and good years less good, harming the ability of some species </w:t>
      </w:r>
      <w:r w:rsidR="00DF2C77" w:rsidRPr="00143047">
        <w:t>to recover (</w:t>
      </w:r>
      <w:proofErr w:type="spellStart"/>
      <w:r w:rsidR="00DF2C77" w:rsidRPr="00143047">
        <w:t>Douda</w:t>
      </w:r>
      <w:proofErr w:type="spellEnd"/>
      <w:r w:rsidR="00DF2C77" w:rsidRPr="00143047">
        <w:t xml:space="preserve">, </w:t>
      </w:r>
      <w:proofErr w:type="spellStart"/>
      <w:r w:rsidR="00DF2C77" w:rsidRPr="00143047">
        <w:t>Rinnan</w:t>
      </w:r>
      <w:proofErr w:type="spellEnd"/>
      <w:r w:rsidR="00DF2C77" w:rsidRPr="00143047">
        <w:t>).</w:t>
      </w:r>
      <w:r w:rsidR="00DF2C77" w:rsidRPr="00DF2C77">
        <w:t xml:space="preserve"> </w:t>
      </w:r>
      <w:r w:rsidR="00D635DC">
        <w:t>W</w:t>
      </w:r>
      <w:r w:rsidR="00594506" w:rsidRPr="00DF2C77">
        <w:t xml:space="preserve">hen water is the main limiting resource, then the effects of drought, </w:t>
      </w:r>
      <w:r w:rsidR="00D635DC">
        <w:t xml:space="preserve">novel </w:t>
      </w:r>
      <w:r w:rsidR="00594506" w:rsidRPr="00DF2C77">
        <w:t>competition, and their interaction will</w:t>
      </w:r>
      <w:r w:rsidR="00594506" w:rsidRPr="00D57CBB">
        <w:rPr>
          <w:rFonts w:ascii="TimesNewRomanPSMT" w:hAnsi="TimesNewRomanPSMT"/>
        </w:rPr>
        <w:t xml:space="preserve"> be most severe</w:t>
      </w:r>
      <w:r w:rsidR="00594506" w:rsidRPr="004C1ABB">
        <w:rPr>
          <w:rFonts w:ascii="TimesNewRomanPSMT" w:hAnsi="TimesNewRomanPSMT"/>
        </w:rPr>
        <w:t xml:space="preserve"> on </w:t>
      </w:r>
      <w:r w:rsidR="00594506">
        <w:rPr>
          <w:rFonts w:ascii="TimesNewRomanPSMT" w:hAnsi="TimesNewRomanPSMT"/>
        </w:rPr>
        <w:t>avoiders</w:t>
      </w:r>
      <w:r w:rsidR="00594506" w:rsidRPr="004C1ABB">
        <w:rPr>
          <w:rFonts w:ascii="TimesNewRomanPSMT" w:hAnsi="TimesNewRomanPSMT"/>
        </w:rPr>
        <w:t>, hastening their decline</w:t>
      </w:r>
      <w:r w:rsidR="00594506">
        <w:rPr>
          <w:rFonts w:ascii="TimesNewRomanPSMT" w:hAnsi="TimesNewRomanPSMT"/>
        </w:rPr>
        <w:t xml:space="preserve"> through increased mortality and lower fecundity. </w:t>
      </w:r>
      <w:r w:rsidR="00594506" w:rsidRPr="00D1775B">
        <w:rPr>
          <w:rFonts w:ascii="TimesNewRomanPSMT" w:hAnsi="TimesNewRomanPSMT"/>
        </w:rPr>
        <w:t xml:space="preserve">Alternatively, if </w:t>
      </w:r>
      <w:r w:rsidR="00D635DC">
        <w:rPr>
          <w:rFonts w:ascii="TimesNewRomanPSMT" w:hAnsi="TimesNewRomanPSMT"/>
        </w:rPr>
        <w:t xml:space="preserve">invaders are </w:t>
      </w:r>
      <w:r w:rsidR="00594506" w:rsidRPr="00D1775B">
        <w:rPr>
          <w:rFonts w:ascii="TimesNewRomanPSMT" w:hAnsi="TimesNewRomanPSMT"/>
        </w:rPr>
        <w:t xml:space="preserve">mainly competing for light, </w:t>
      </w:r>
      <w:r w:rsidR="00684B5F">
        <w:rPr>
          <w:rFonts w:ascii="TimesNewRomanPSMT" w:hAnsi="TimesNewRomanPSMT"/>
        </w:rPr>
        <w:t>then</w:t>
      </w:r>
      <w:r w:rsidR="00594506" w:rsidRPr="00D1775B">
        <w:rPr>
          <w:rFonts w:ascii="TimesNewRomanPSMT" w:hAnsi="TimesNewRomanPSMT"/>
        </w:rPr>
        <w:t xml:space="preserve"> the effects of competition </w:t>
      </w:r>
      <w:r w:rsidR="00594506">
        <w:rPr>
          <w:rFonts w:ascii="TimesNewRomanPSMT" w:hAnsi="TimesNewRomanPSMT"/>
        </w:rPr>
        <w:t xml:space="preserve">may </w:t>
      </w:r>
      <w:r w:rsidR="00594506" w:rsidRPr="00D1775B">
        <w:rPr>
          <w:rFonts w:ascii="TimesNewRomanPSMT" w:hAnsi="TimesNewRomanPSMT"/>
        </w:rPr>
        <w:t>be worst on the drought tolerators</w:t>
      </w:r>
      <w:r w:rsidR="00217D57">
        <w:rPr>
          <w:rFonts w:ascii="TimesNewRomanPSMT" w:hAnsi="TimesNewRomanPSMT"/>
        </w:rPr>
        <w:t xml:space="preserve">. </w:t>
      </w:r>
      <w:r w:rsidR="008B5EFB">
        <w:rPr>
          <w:rFonts w:ascii="TimesNewRomanPSMT" w:hAnsi="TimesNewRomanPSMT"/>
        </w:rPr>
        <w:t>Regardless, it’s evident that competition with invaders adds to an increasing extinction debt that interacts with climate change to detrimentally affect the future of these species.</w:t>
      </w:r>
    </w:p>
    <w:p w14:paraId="34CFC529" w14:textId="77777777" w:rsidR="007877F6" w:rsidRPr="00D1775B" w:rsidRDefault="007877F6" w:rsidP="00E978D4">
      <w:pPr>
        <w:spacing w:line="480" w:lineRule="auto"/>
        <w:ind w:firstLine="720"/>
        <w:rPr>
          <w:b/>
        </w:rPr>
      </w:pPr>
    </w:p>
    <w:p w14:paraId="576EB2AA" w14:textId="77777777" w:rsidR="009F5CD1" w:rsidRDefault="00412E89" w:rsidP="00E978D4">
      <w:pPr>
        <w:spacing w:line="480" w:lineRule="auto"/>
        <w:rPr>
          <w:b/>
        </w:rPr>
      </w:pPr>
      <w:r w:rsidRPr="00412E89">
        <w:rPr>
          <w:b/>
        </w:rPr>
        <w:t>Acknowledgements</w:t>
      </w:r>
    </w:p>
    <w:p w14:paraId="1FE609EF" w14:textId="0BA067B6" w:rsidR="00E978D4" w:rsidRDefault="008B4354" w:rsidP="00E978D4">
      <w:pPr>
        <w:spacing w:line="480" w:lineRule="auto"/>
      </w:pPr>
      <w:r>
        <w:t xml:space="preserve">We thank C. Koehler, P. Aigner, and J. Garlock for logistical support at the UC McLaughlin Reserve. </w:t>
      </w:r>
      <w:r w:rsidR="00E978D4">
        <w:t xml:space="preserve">We also thank countless undergraduates who have helped with </w:t>
      </w:r>
      <w:r w:rsidR="00891F93">
        <w:t>prepping, censusing, counting, and processing samples</w:t>
      </w:r>
      <w:r w:rsidR="00E978D4">
        <w:t xml:space="preserve"> both in the field and in the </w:t>
      </w:r>
      <w:r w:rsidR="00891F93">
        <w:t>lab</w:t>
      </w:r>
      <w:r w:rsidR="00E978D4">
        <w:t xml:space="preserve">. Finally, </w:t>
      </w:r>
      <w:r w:rsidR="00891F93">
        <w:t xml:space="preserve">we thank </w:t>
      </w:r>
      <w:r w:rsidR="00E978D4">
        <w:t>members of the Latimer Lab</w:t>
      </w:r>
      <w:r w:rsidR="00891F93">
        <w:t>, who</w:t>
      </w:r>
      <w:r w:rsidR="00E978D4">
        <w:t xml:space="preserve"> provided valuable discussions on several steps of the data analysis and drafts of the manuscript.</w:t>
      </w:r>
    </w:p>
    <w:p w14:paraId="5F9E4829" w14:textId="1C37B34B" w:rsidR="00F3057E" w:rsidRDefault="00E978D4" w:rsidP="00E978D4">
      <w:pPr>
        <w:spacing w:line="480" w:lineRule="auto"/>
        <w:rPr>
          <w:b/>
        </w:rPr>
      </w:pPr>
      <w:r>
        <w:t xml:space="preserve"> </w:t>
      </w:r>
    </w:p>
    <w:p w14:paraId="7BF77A17" w14:textId="77777777" w:rsidR="00E978D4" w:rsidRDefault="00E978D4" w:rsidP="00E978D4">
      <w:pPr>
        <w:spacing w:line="480" w:lineRule="auto"/>
        <w:rPr>
          <w:b/>
        </w:rPr>
      </w:pPr>
    </w:p>
    <w:p w14:paraId="56993D8F" w14:textId="77777777" w:rsidR="00E978D4" w:rsidRDefault="00E978D4" w:rsidP="00E978D4">
      <w:pPr>
        <w:spacing w:line="480" w:lineRule="auto"/>
        <w:rPr>
          <w:b/>
        </w:rPr>
      </w:pPr>
    </w:p>
    <w:p w14:paraId="4CC8FF78" w14:textId="246A7751" w:rsidR="00412E89" w:rsidRDefault="00E978D4" w:rsidP="00E978D4">
      <w:pPr>
        <w:spacing w:line="480" w:lineRule="auto"/>
        <w:rPr>
          <w:b/>
        </w:rPr>
      </w:pPr>
      <w:r>
        <w:rPr>
          <w:b/>
        </w:rPr>
        <w:t>References</w:t>
      </w:r>
    </w:p>
    <w:p w14:paraId="76CB8F6E" w14:textId="77777777" w:rsidR="00F3057E" w:rsidRDefault="00F3057E" w:rsidP="00E978D4">
      <w:pPr>
        <w:spacing w:line="480" w:lineRule="auto"/>
        <w:rPr>
          <w:b/>
        </w:rPr>
      </w:pPr>
      <w:r>
        <w:rPr>
          <w:b/>
        </w:rPr>
        <w:br w:type="page"/>
      </w:r>
    </w:p>
    <w:p w14:paraId="2F6214D3" w14:textId="70C6712F" w:rsidR="00F6694F" w:rsidRPr="008A1B85" w:rsidRDefault="00F3057E" w:rsidP="00412E89">
      <w:pPr>
        <w:spacing w:line="480" w:lineRule="auto"/>
        <w:rPr>
          <w:b/>
        </w:rPr>
      </w:pPr>
      <w:r>
        <w:rPr>
          <w:b/>
        </w:rPr>
        <w:lastRenderedPageBreak/>
        <w:t>Table 1.</w:t>
      </w:r>
      <w:r w:rsidR="008A1B85">
        <w:rPr>
          <w:b/>
        </w:rPr>
        <w:t xml:space="preserve"> </w:t>
      </w:r>
      <w:r w:rsidR="008A1B85" w:rsidRPr="008A1B85">
        <w:t>Species</w:t>
      </w:r>
      <w:r w:rsidR="008A1B85">
        <w:t xml:space="preserve"> used in the study along with their PC score </w:t>
      </w:r>
      <w:r w:rsidR="00F7027B">
        <w:t>(</w:t>
      </w:r>
      <w:r w:rsidR="00A6088C">
        <w:t>tradeoff between WUE and RGR)</w:t>
      </w:r>
      <w:r w:rsidR="008A1B85">
        <w:t>, respective drought strategy, SLA (mm</w:t>
      </w:r>
      <w:r w:rsidR="008A1B85">
        <w:rPr>
          <w:vertAlign w:val="superscript"/>
        </w:rPr>
        <w:t>2</w:t>
      </w:r>
      <w:r w:rsidR="008A1B85">
        <w:t>/g), and seed survival rates.</w:t>
      </w:r>
    </w:p>
    <w:tbl>
      <w:tblPr>
        <w:tblW w:w="7601" w:type="dxa"/>
        <w:tblLook w:val="04A0" w:firstRow="1" w:lastRow="0" w:firstColumn="1" w:lastColumn="0" w:noHBand="0" w:noVBand="1"/>
      </w:tblPr>
      <w:tblGrid>
        <w:gridCol w:w="2166"/>
        <w:gridCol w:w="1380"/>
        <w:gridCol w:w="1592"/>
        <w:gridCol w:w="1125"/>
        <w:gridCol w:w="1338"/>
      </w:tblGrid>
      <w:tr w:rsidR="00F6694F" w:rsidRPr="00F6694F" w14:paraId="122A86C9" w14:textId="77777777" w:rsidTr="00F6694F">
        <w:trPr>
          <w:trHeight w:val="338"/>
        </w:trPr>
        <w:tc>
          <w:tcPr>
            <w:tcW w:w="2166" w:type="dxa"/>
            <w:tcBorders>
              <w:top w:val="double" w:sz="6" w:space="0" w:color="auto"/>
              <w:left w:val="nil"/>
              <w:bottom w:val="single" w:sz="4" w:space="0" w:color="auto"/>
              <w:right w:val="nil"/>
            </w:tcBorders>
            <w:shd w:val="clear" w:color="auto" w:fill="auto"/>
            <w:noWrap/>
            <w:vAlign w:val="center"/>
            <w:hideMark/>
          </w:tcPr>
          <w:p w14:paraId="60C5B12D" w14:textId="77777777" w:rsidR="00F6694F" w:rsidRPr="00F6694F" w:rsidRDefault="00F6694F" w:rsidP="00F6694F">
            <w:pPr>
              <w:rPr>
                <w:color w:val="000000"/>
                <w:sz w:val="20"/>
                <w:szCs w:val="20"/>
              </w:rPr>
            </w:pPr>
            <w:r w:rsidRPr="00F6694F">
              <w:rPr>
                <w:color w:val="000000"/>
                <w:sz w:val="20"/>
                <w:szCs w:val="20"/>
              </w:rPr>
              <w:t>Species</w:t>
            </w:r>
          </w:p>
        </w:tc>
        <w:tc>
          <w:tcPr>
            <w:tcW w:w="1380" w:type="dxa"/>
            <w:tcBorders>
              <w:top w:val="double" w:sz="6" w:space="0" w:color="auto"/>
              <w:left w:val="nil"/>
              <w:bottom w:val="single" w:sz="4" w:space="0" w:color="auto"/>
              <w:right w:val="nil"/>
            </w:tcBorders>
            <w:shd w:val="clear" w:color="auto" w:fill="auto"/>
            <w:noWrap/>
            <w:vAlign w:val="center"/>
            <w:hideMark/>
          </w:tcPr>
          <w:p w14:paraId="1B2AF2FA" w14:textId="77777777" w:rsidR="00F6694F" w:rsidRPr="00F6694F" w:rsidRDefault="00F6694F" w:rsidP="00F6694F">
            <w:pPr>
              <w:jc w:val="center"/>
              <w:rPr>
                <w:color w:val="000000"/>
                <w:sz w:val="20"/>
                <w:szCs w:val="20"/>
              </w:rPr>
            </w:pPr>
            <w:r w:rsidRPr="00F6694F">
              <w:rPr>
                <w:color w:val="000000"/>
                <w:sz w:val="20"/>
                <w:szCs w:val="20"/>
              </w:rPr>
              <w:t>PC Score</w:t>
            </w:r>
          </w:p>
        </w:tc>
        <w:tc>
          <w:tcPr>
            <w:tcW w:w="1592" w:type="dxa"/>
            <w:tcBorders>
              <w:top w:val="double" w:sz="6" w:space="0" w:color="auto"/>
              <w:left w:val="nil"/>
              <w:bottom w:val="single" w:sz="4" w:space="0" w:color="auto"/>
              <w:right w:val="nil"/>
            </w:tcBorders>
            <w:shd w:val="clear" w:color="auto" w:fill="auto"/>
            <w:noWrap/>
            <w:vAlign w:val="center"/>
            <w:hideMark/>
          </w:tcPr>
          <w:p w14:paraId="59B81C50" w14:textId="77777777" w:rsidR="00F6694F" w:rsidRPr="00F6694F" w:rsidRDefault="00F6694F" w:rsidP="00F6694F">
            <w:pPr>
              <w:jc w:val="center"/>
              <w:rPr>
                <w:color w:val="000000"/>
                <w:sz w:val="20"/>
                <w:szCs w:val="20"/>
              </w:rPr>
            </w:pPr>
            <w:r w:rsidRPr="00F6694F">
              <w:rPr>
                <w:color w:val="000000"/>
                <w:sz w:val="20"/>
                <w:szCs w:val="20"/>
              </w:rPr>
              <w:t>Drought strategy</w:t>
            </w:r>
          </w:p>
        </w:tc>
        <w:tc>
          <w:tcPr>
            <w:tcW w:w="1125" w:type="dxa"/>
            <w:tcBorders>
              <w:top w:val="double" w:sz="6" w:space="0" w:color="auto"/>
              <w:left w:val="nil"/>
              <w:bottom w:val="single" w:sz="4" w:space="0" w:color="auto"/>
              <w:right w:val="nil"/>
            </w:tcBorders>
            <w:shd w:val="clear" w:color="auto" w:fill="auto"/>
            <w:noWrap/>
            <w:vAlign w:val="center"/>
            <w:hideMark/>
          </w:tcPr>
          <w:p w14:paraId="07230B72" w14:textId="77777777" w:rsidR="00F6694F" w:rsidRPr="00F6694F" w:rsidRDefault="00F6694F" w:rsidP="00F6694F">
            <w:pPr>
              <w:jc w:val="center"/>
              <w:rPr>
                <w:color w:val="000000"/>
                <w:sz w:val="20"/>
                <w:szCs w:val="20"/>
              </w:rPr>
            </w:pPr>
            <w:r w:rsidRPr="00F6694F">
              <w:rPr>
                <w:color w:val="000000"/>
                <w:sz w:val="20"/>
                <w:szCs w:val="20"/>
              </w:rPr>
              <w:t>SLA</w:t>
            </w:r>
          </w:p>
        </w:tc>
        <w:tc>
          <w:tcPr>
            <w:tcW w:w="1338" w:type="dxa"/>
            <w:tcBorders>
              <w:top w:val="double" w:sz="6" w:space="0" w:color="auto"/>
              <w:left w:val="nil"/>
              <w:bottom w:val="single" w:sz="4" w:space="0" w:color="auto"/>
              <w:right w:val="nil"/>
            </w:tcBorders>
            <w:shd w:val="clear" w:color="auto" w:fill="auto"/>
            <w:noWrap/>
            <w:vAlign w:val="center"/>
            <w:hideMark/>
          </w:tcPr>
          <w:p w14:paraId="667ADAD8" w14:textId="77777777" w:rsidR="00F6694F" w:rsidRPr="00F6694F" w:rsidRDefault="00F6694F" w:rsidP="00F6694F">
            <w:pPr>
              <w:jc w:val="center"/>
              <w:rPr>
                <w:color w:val="000000"/>
                <w:sz w:val="20"/>
                <w:szCs w:val="20"/>
              </w:rPr>
            </w:pPr>
            <w:r w:rsidRPr="00F6694F">
              <w:rPr>
                <w:color w:val="000000"/>
                <w:sz w:val="20"/>
                <w:szCs w:val="20"/>
              </w:rPr>
              <w:t>Seed Survival</w:t>
            </w:r>
          </w:p>
        </w:tc>
      </w:tr>
      <w:tr w:rsidR="00F6694F" w:rsidRPr="00F6694F" w14:paraId="4A2FD4A7" w14:textId="77777777" w:rsidTr="00F6694F">
        <w:trPr>
          <w:trHeight w:val="318"/>
        </w:trPr>
        <w:tc>
          <w:tcPr>
            <w:tcW w:w="2166" w:type="dxa"/>
            <w:tcBorders>
              <w:top w:val="nil"/>
              <w:left w:val="nil"/>
              <w:bottom w:val="nil"/>
              <w:right w:val="nil"/>
            </w:tcBorders>
            <w:shd w:val="clear" w:color="auto" w:fill="auto"/>
            <w:noWrap/>
            <w:vAlign w:val="bottom"/>
            <w:hideMark/>
          </w:tcPr>
          <w:p w14:paraId="0481793B" w14:textId="77777777" w:rsidR="00F6694F" w:rsidRPr="00F6694F" w:rsidRDefault="00F6694F" w:rsidP="00F6694F">
            <w:pPr>
              <w:rPr>
                <w:color w:val="000000"/>
                <w:sz w:val="20"/>
                <w:szCs w:val="20"/>
              </w:rPr>
            </w:pPr>
            <w:proofErr w:type="spellStart"/>
            <w:r w:rsidRPr="00F6694F">
              <w:rPr>
                <w:color w:val="000000"/>
                <w:sz w:val="20"/>
                <w:szCs w:val="20"/>
              </w:rPr>
              <w:t>Lasthenia</w:t>
            </w:r>
            <w:proofErr w:type="spellEnd"/>
            <w:r w:rsidRPr="00F6694F">
              <w:rPr>
                <w:color w:val="000000"/>
                <w:sz w:val="20"/>
                <w:szCs w:val="20"/>
              </w:rPr>
              <w:t xml:space="preserve"> </w:t>
            </w:r>
            <w:proofErr w:type="spellStart"/>
            <w:r w:rsidRPr="00F6694F">
              <w:rPr>
                <w:color w:val="000000"/>
                <w:sz w:val="20"/>
                <w:szCs w:val="20"/>
              </w:rPr>
              <w:t>californica</w:t>
            </w:r>
            <w:proofErr w:type="spellEnd"/>
          </w:p>
        </w:tc>
        <w:tc>
          <w:tcPr>
            <w:tcW w:w="1380" w:type="dxa"/>
            <w:tcBorders>
              <w:top w:val="nil"/>
              <w:left w:val="nil"/>
              <w:bottom w:val="nil"/>
              <w:right w:val="nil"/>
            </w:tcBorders>
            <w:shd w:val="clear" w:color="auto" w:fill="auto"/>
            <w:noWrap/>
            <w:vAlign w:val="bottom"/>
            <w:hideMark/>
          </w:tcPr>
          <w:p w14:paraId="7614865A" w14:textId="77777777" w:rsidR="00F6694F" w:rsidRPr="00F6694F" w:rsidRDefault="00F6694F" w:rsidP="00F6694F">
            <w:pPr>
              <w:jc w:val="center"/>
              <w:rPr>
                <w:color w:val="000000"/>
                <w:sz w:val="20"/>
                <w:szCs w:val="20"/>
              </w:rPr>
            </w:pPr>
            <w:r w:rsidRPr="00F6694F">
              <w:rPr>
                <w:color w:val="000000"/>
                <w:sz w:val="20"/>
                <w:szCs w:val="20"/>
              </w:rPr>
              <w:t>-1.63</w:t>
            </w:r>
          </w:p>
        </w:tc>
        <w:tc>
          <w:tcPr>
            <w:tcW w:w="1592" w:type="dxa"/>
            <w:tcBorders>
              <w:top w:val="nil"/>
              <w:left w:val="nil"/>
              <w:bottom w:val="nil"/>
              <w:right w:val="nil"/>
            </w:tcBorders>
            <w:shd w:val="clear" w:color="auto" w:fill="auto"/>
            <w:noWrap/>
            <w:vAlign w:val="bottom"/>
            <w:hideMark/>
          </w:tcPr>
          <w:p w14:paraId="0C731433"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35DA926A" w14:textId="77777777" w:rsidR="00F6694F" w:rsidRPr="00F6694F" w:rsidRDefault="00F6694F" w:rsidP="00F6694F">
            <w:pPr>
              <w:jc w:val="center"/>
              <w:rPr>
                <w:color w:val="000000"/>
                <w:sz w:val="20"/>
                <w:szCs w:val="20"/>
              </w:rPr>
            </w:pPr>
            <w:r w:rsidRPr="00F6694F">
              <w:rPr>
                <w:color w:val="000000"/>
                <w:sz w:val="20"/>
                <w:szCs w:val="20"/>
              </w:rPr>
              <w:t>240.14</w:t>
            </w:r>
          </w:p>
        </w:tc>
        <w:tc>
          <w:tcPr>
            <w:tcW w:w="1338" w:type="dxa"/>
            <w:tcBorders>
              <w:top w:val="nil"/>
              <w:left w:val="nil"/>
              <w:bottom w:val="nil"/>
              <w:right w:val="nil"/>
            </w:tcBorders>
            <w:shd w:val="clear" w:color="auto" w:fill="auto"/>
            <w:noWrap/>
            <w:vAlign w:val="bottom"/>
            <w:hideMark/>
          </w:tcPr>
          <w:p w14:paraId="1D2FB497" w14:textId="77777777" w:rsidR="00F6694F" w:rsidRPr="00F6694F" w:rsidRDefault="00F6694F" w:rsidP="00F6694F">
            <w:pPr>
              <w:jc w:val="center"/>
              <w:rPr>
                <w:color w:val="000000"/>
                <w:sz w:val="20"/>
                <w:szCs w:val="20"/>
              </w:rPr>
            </w:pPr>
            <w:r w:rsidRPr="00F6694F">
              <w:rPr>
                <w:color w:val="000000"/>
                <w:sz w:val="20"/>
                <w:szCs w:val="20"/>
              </w:rPr>
              <w:t xml:space="preserve">46% </w:t>
            </w:r>
          </w:p>
        </w:tc>
      </w:tr>
      <w:tr w:rsidR="00F6694F" w:rsidRPr="00F6694F" w14:paraId="6D0DD2EE" w14:textId="77777777" w:rsidTr="00F6694F">
        <w:trPr>
          <w:trHeight w:val="318"/>
        </w:trPr>
        <w:tc>
          <w:tcPr>
            <w:tcW w:w="2166" w:type="dxa"/>
            <w:tcBorders>
              <w:top w:val="nil"/>
              <w:left w:val="nil"/>
              <w:bottom w:val="nil"/>
              <w:right w:val="nil"/>
            </w:tcBorders>
            <w:shd w:val="clear" w:color="auto" w:fill="auto"/>
            <w:noWrap/>
            <w:vAlign w:val="bottom"/>
            <w:hideMark/>
          </w:tcPr>
          <w:p w14:paraId="27FDF5AB" w14:textId="77777777" w:rsidR="00F6694F" w:rsidRPr="00F6694F" w:rsidRDefault="00F6694F" w:rsidP="00F6694F">
            <w:pPr>
              <w:rPr>
                <w:color w:val="000000"/>
                <w:sz w:val="20"/>
                <w:szCs w:val="20"/>
              </w:rPr>
            </w:pPr>
            <w:proofErr w:type="spellStart"/>
            <w:r w:rsidRPr="00F6694F">
              <w:rPr>
                <w:color w:val="000000"/>
                <w:sz w:val="20"/>
                <w:szCs w:val="20"/>
              </w:rPr>
              <w:t>Plantago</w:t>
            </w:r>
            <w:proofErr w:type="spellEnd"/>
            <w:r w:rsidRPr="00F6694F">
              <w:rPr>
                <w:color w:val="000000"/>
                <w:sz w:val="20"/>
                <w:szCs w:val="20"/>
              </w:rPr>
              <w:t xml:space="preserve"> </w:t>
            </w:r>
            <w:proofErr w:type="spellStart"/>
            <w:r w:rsidRPr="00F6694F">
              <w:rPr>
                <w:color w:val="000000"/>
                <w:sz w:val="20"/>
                <w:szCs w:val="20"/>
              </w:rPr>
              <w:t>erecta</w:t>
            </w:r>
            <w:proofErr w:type="spellEnd"/>
          </w:p>
        </w:tc>
        <w:tc>
          <w:tcPr>
            <w:tcW w:w="1380" w:type="dxa"/>
            <w:tcBorders>
              <w:top w:val="nil"/>
              <w:left w:val="nil"/>
              <w:bottom w:val="nil"/>
              <w:right w:val="nil"/>
            </w:tcBorders>
            <w:shd w:val="clear" w:color="auto" w:fill="auto"/>
            <w:noWrap/>
            <w:vAlign w:val="bottom"/>
            <w:hideMark/>
          </w:tcPr>
          <w:p w14:paraId="54C66348" w14:textId="77777777" w:rsidR="00F6694F" w:rsidRPr="00F6694F" w:rsidRDefault="00F6694F" w:rsidP="00F6694F">
            <w:pPr>
              <w:jc w:val="center"/>
              <w:rPr>
                <w:color w:val="000000"/>
                <w:sz w:val="20"/>
                <w:szCs w:val="20"/>
              </w:rPr>
            </w:pPr>
            <w:r w:rsidRPr="00F6694F">
              <w:rPr>
                <w:color w:val="000000"/>
                <w:sz w:val="20"/>
                <w:szCs w:val="20"/>
              </w:rPr>
              <w:t>-1.01</w:t>
            </w:r>
          </w:p>
        </w:tc>
        <w:tc>
          <w:tcPr>
            <w:tcW w:w="1592" w:type="dxa"/>
            <w:tcBorders>
              <w:top w:val="nil"/>
              <w:left w:val="nil"/>
              <w:bottom w:val="nil"/>
              <w:right w:val="nil"/>
            </w:tcBorders>
            <w:shd w:val="clear" w:color="auto" w:fill="auto"/>
            <w:noWrap/>
            <w:vAlign w:val="bottom"/>
            <w:hideMark/>
          </w:tcPr>
          <w:p w14:paraId="59DBA9E8"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5B120092" w14:textId="77777777" w:rsidR="00F6694F" w:rsidRPr="00F6694F" w:rsidRDefault="00F6694F" w:rsidP="00F6694F">
            <w:pPr>
              <w:jc w:val="center"/>
              <w:rPr>
                <w:color w:val="000000"/>
                <w:sz w:val="20"/>
                <w:szCs w:val="20"/>
              </w:rPr>
            </w:pPr>
            <w:r w:rsidRPr="00F6694F">
              <w:rPr>
                <w:color w:val="000000"/>
                <w:sz w:val="20"/>
                <w:szCs w:val="20"/>
              </w:rPr>
              <w:t>130.66</w:t>
            </w:r>
          </w:p>
        </w:tc>
        <w:tc>
          <w:tcPr>
            <w:tcW w:w="1338" w:type="dxa"/>
            <w:tcBorders>
              <w:top w:val="nil"/>
              <w:left w:val="nil"/>
              <w:bottom w:val="nil"/>
              <w:right w:val="nil"/>
            </w:tcBorders>
            <w:shd w:val="clear" w:color="auto" w:fill="auto"/>
            <w:noWrap/>
            <w:vAlign w:val="bottom"/>
            <w:hideMark/>
          </w:tcPr>
          <w:p w14:paraId="5CACD254" w14:textId="77777777" w:rsidR="00F6694F" w:rsidRPr="00F6694F" w:rsidRDefault="00F6694F" w:rsidP="00F6694F">
            <w:pPr>
              <w:jc w:val="center"/>
              <w:rPr>
                <w:color w:val="000000"/>
                <w:sz w:val="20"/>
                <w:szCs w:val="20"/>
              </w:rPr>
            </w:pPr>
            <w:r w:rsidRPr="00F6694F">
              <w:rPr>
                <w:color w:val="000000"/>
                <w:sz w:val="20"/>
                <w:szCs w:val="20"/>
              </w:rPr>
              <w:t>83%</w:t>
            </w:r>
          </w:p>
        </w:tc>
      </w:tr>
      <w:tr w:rsidR="00F6694F" w:rsidRPr="00F6694F" w14:paraId="0EB30C89" w14:textId="77777777" w:rsidTr="00F6694F">
        <w:trPr>
          <w:trHeight w:val="318"/>
        </w:trPr>
        <w:tc>
          <w:tcPr>
            <w:tcW w:w="2166" w:type="dxa"/>
            <w:tcBorders>
              <w:top w:val="nil"/>
              <w:left w:val="nil"/>
              <w:bottom w:val="nil"/>
              <w:right w:val="nil"/>
            </w:tcBorders>
            <w:shd w:val="clear" w:color="auto" w:fill="auto"/>
            <w:noWrap/>
            <w:vAlign w:val="bottom"/>
            <w:hideMark/>
          </w:tcPr>
          <w:p w14:paraId="4661DC50" w14:textId="77777777" w:rsidR="00F6694F" w:rsidRPr="00F6694F" w:rsidRDefault="00F6694F" w:rsidP="00F6694F">
            <w:pPr>
              <w:rPr>
                <w:color w:val="000000"/>
                <w:sz w:val="20"/>
                <w:szCs w:val="20"/>
              </w:rPr>
            </w:pPr>
            <w:proofErr w:type="spellStart"/>
            <w:r w:rsidRPr="00F6694F">
              <w:rPr>
                <w:color w:val="000000"/>
                <w:sz w:val="20"/>
                <w:szCs w:val="20"/>
              </w:rPr>
              <w:t>Agoseris</w:t>
            </w:r>
            <w:proofErr w:type="spellEnd"/>
            <w:r w:rsidRPr="00F6694F">
              <w:rPr>
                <w:color w:val="000000"/>
                <w:sz w:val="20"/>
                <w:szCs w:val="20"/>
              </w:rPr>
              <w:t xml:space="preserve"> </w:t>
            </w:r>
            <w:proofErr w:type="spellStart"/>
            <w:r w:rsidRPr="00F6694F">
              <w:rPr>
                <w:color w:val="000000"/>
                <w:sz w:val="20"/>
                <w:szCs w:val="20"/>
              </w:rPr>
              <w:t>heterophylla</w:t>
            </w:r>
            <w:proofErr w:type="spellEnd"/>
          </w:p>
        </w:tc>
        <w:tc>
          <w:tcPr>
            <w:tcW w:w="1380" w:type="dxa"/>
            <w:tcBorders>
              <w:top w:val="nil"/>
              <w:left w:val="nil"/>
              <w:bottom w:val="nil"/>
              <w:right w:val="nil"/>
            </w:tcBorders>
            <w:shd w:val="clear" w:color="auto" w:fill="auto"/>
            <w:noWrap/>
            <w:vAlign w:val="bottom"/>
            <w:hideMark/>
          </w:tcPr>
          <w:p w14:paraId="334DB99D" w14:textId="77777777" w:rsidR="00F6694F" w:rsidRPr="00F6694F" w:rsidRDefault="00F6694F" w:rsidP="00F6694F">
            <w:pPr>
              <w:jc w:val="center"/>
              <w:rPr>
                <w:color w:val="000000"/>
                <w:sz w:val="20"/>
                <w:szCs w:val="20"/>
              </w:rPr>
            </w:pPr>
            <w:r w:rsidRPr="00F6694F">
              <w:rPr>
                <w:color w:val="000000"/>
                <w:sz w:val="20"/>
                <w:szCs w:val="20"/>
              </w:rPr>
              <w:t>-0.88</w:t>
            </w:r>
          </w:p>
        </w:tc>
        <w:tc>
          <w:tcPr>
            <w:tcW w:w="1592" w:type="dxa"/>
            <w:tcBorders>
              <w:top w:val="nil"/>
              <w:left w:val="nil"/>
              <w:bottom w:val="nil"/>
              <w:right w:val="nil"/>
            </w:tcBorders>
            <w:shd w:val="clear" w:color="auto" w:fill="auto"/>
            <w:noWrap/>
            <w:vAlign w:val="bottom"/>
            <w:hideMark/>
          </w:tcPr>
          <w:p w14:paraId="47D679A0"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0A04D4CE" w14:textId="77777777" w:rsidR="00F6694F" w:rsidRPr="00F6694F" w:rsidRDefault="00F6694F" w:rsidP="00F6694F">
            <w:pPr>
              <w:jc w:val="center"/>
              <w:rPr>
                <w:color w:val="000000"/>
                <w:sz w:val="20"/>
                <w:szCs w:val="20"/>
              </w:rPr>
            </w:pPr>
            <w:r w:rsidRPr="00F6694F">
              <w:rPr>
                <w:color w:val="000000"/>
                <w:sz w:val="20"/>
                <w:szCs w:val="20"/>
              </w:rPr>
              <w:t>413.55</w:t>
            </w:r>
          </w:p>
        </w:tc>
        <w:tc>
          <w:tcPr>
            <w:tcW w:w="1338" w:type="dxa"/>
            <w:tcBorders>
              <w:top w:val="nil"/>
              <w:left w:val="nil"/>
              <w:bottom w:val="nil"/>
              <w:right w:val="nil"/>
            </w:tcBorders>
            <w:shd w:val="clear" w:color="auto" w:fill="auto"/>
            <w:noWrap/>
            <w:vAlign w:val="bottom"/>
            <w:hideMark/>
          </w:tcPr>
          <w:p w14:paraId="7664A8F7" w14:textId="77777777" w:rsidR="00F6694F" w:rsidRPr="00F6694F" w:rsidRDefault="00F6694F" w:rsidP="00F6694F">
            <w:pPr>
              <w:jc w:val="center"/>
              <w:rPr>
                <w:color w:val="000000"/>
                <w:sz w:val="20"/>
                <w:szCs w:val="20"/>
              </w:rPr>
            </w:pPr>
            <w:r w:rsidRPr="00F6694F">
              <w:rPr>
                <w:color w:val="000000"/>
                <w:sz w:val="20"/>
                <w:szCs w:val="20"/>
              </w:rPr>
              <w:t xml:space="preserve">1% </w:t>
            </w:r>
          </w:p>
        </w:tc>
      </w:tr>
      <w:tr w:rsidR="00F6694F" w:rsidRPr="00F6694F" w14:paraId="5D38A6BA" w14:textId="77777777" w:rsidTr="00F6694F">
        <w:trPr>
          <w:trHeight w:val="318"/>
        </w:trPr>
        <w:tc>
          <w:tcPr>
            <w:tcW w:w="2166" w:type="dxa"/>
            <w:tcBorders>
              <w:top w:val="nil"/>
              <w:left w:val="nil"/>
              <w:bottom w:val="nil"/>
              <w:right w:val="nil"/>
            </w:tcBorders>
            <w:shd w:val="clear" w:color="auto" w:fill="auto"/>
            <w:noWrap/>
            <w:vAlign w:val="bottom"/>
            <w:hideMark/>
          </w:tcPr>
          <w:p w14:paraId="05F4A08A" w14:textId="77777777" w:rsidR="00F6694F" w:rsidRPr="00F6694F" w:rsidRDefault="00F6694F" w:rsidP="00F6694F">
            <w:pPr>
              <w:rPr>
                <w:color w:val="000000"/>
                <w:sz w:val="20"/>
                <w:szCs w:val="20"/>
              </w:rPr>
            </w:pPr>
            <w:r w:rsidRPr="00F6694F">
              <w:rPr>
                <w:color w:val="000000"/>
                <w:sz w:val="20"/>
                <w:szCs w:val="20"/>
              </w:rPr>
              <w:t xml:space="preserve">Clarkia </w:t>
            </w:r>
            <w:proofErr w:type="spellStart"/>
            <w:r w:rsidRPr="00F6694F">
              <w:rPr>
                <w:color w:val="000000"/>
                <w:sz w:val="20"/>
                <w:szCs w:val="20"/>
              </w:rPr>
              <w:t>purpurea</w:t>
            </w:r>
            <w:proofErr w:type="spellEnd"/>
          </w:p>
        </w:tc>
        <w:tc>
          <w:tcPr>
            <w:tcW w:w="1380" w:type="dxa"/>
            <w:tcBorders>
              <w:top w:val="nil"/>
              <w:left w:val="nil"/>
              <w:bottom w:val="nil"/>
              <w:right w:val="nil"/>
            </w:tcBorders>
            <w:shd w:val="clear" w:color="auto" w:fill="auto"/>
            <w:noWrap/>
            <w:vAlign w:val="bottom"/>
            <w:hideMark/>
          </w:tcPr>
          <w:p w14:paraId="14BF8D86" w14:textId="77777777" w:rsidR="00F6694F" w:rsidRPr="00F6694F" w:rsidRDefault="00F6694F" w:rsidP="00F6694F">
            <w:pPr>
              <w:jc w:val="center"/>
              <w:rPr>
                <w:color w:val="000000"/>
                <w:sz w:val="20"/>
                <w:szCs w:val="20"/>
              </w:rPr>
            </w:pPr>
            <w:r w:rsidRPr="00F6694F">
              <w:rPr>
                <w:color w:val="000000"/>
                <w:sz w:val="20"/>
                <w:szCs w:val="20"/>
              </w:rPr>
              <w:t>0.61</w:t>
            </w:r>
          </w:p>
        </w:tc>
        <w:tc>
          <w:tcPr>
            <w:tcW w:w="1592" w:type="dxa"/>
            <w:tcBorders>
              <w:top w:val="nil"/>
              <w:left w:val="nil"/>
              <w:bottom w:val="nil"/>
              <w:right w:val="nil"/>
            </w:tcBorders>
            <w:shd w:val="clear" w:color="auto" w:fill="auto"/>
            <w:noWrap/>
            <w:vAlign w:val="bottom"/>
            <w:hideMark/>
          </w:tcPr>
          <w:p w14:paraId="13A51AC9"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400140F9" w14:textId="77777777" w:rsidR="00F6694F" w:rsidRPr="00F6694F" w:rsidRDefault="00F6694F" w:rsidP="00F6694F">
            <w:pPr>
              <w:jc w:val="center"/>
              <w:rPr>
                <w:color w:val="000000"/>
                <w:sz w:val="20"/>
                <w:szCs w:val="20"/>
              </w:rPr>
            </w:pPr>
            <w:r w:rsidRPr="00F6694F">
              <w:rPr>
                <w:color w:val="000000"/>
                <w:sz w:val="20"/>
                <w:szCs w:val="20"/>
              </w:rPr>
              <w:t>87.04</w:t>
            </w:r>
          </w:p>
        </w:tc>
        <w:tc>
          <w:tcPr>
            <w:tcW w:w="1338" w:type="dxa"/>
            <w:tcBorders>
              <w:top w:val="nil"/>
              <w:left w:val="nil"/>
              <w:bottom w:val="nil"/>
              <w:right w:val="nil"/>
            </w:tcBorders>
            <w:shd w:val="clear" w:color="auto" w:fill="auto"/>
            <w:noWrap/>
            <w:vAlign w:val="bottom"/>
            <w:hideMark/>
          </w:tcPr>
          <w:p w14:paraId="0B2673E4" w14:textId="77777777" w:rsidR="00F6694F" w:rsidRPr="00F6694F" w:rsidRDefault="00F6694F" w:rsidP="00F6694F">
            <w:pPr>
              <w:jc w:val="center"/>
              <w:rPr>
                <w:color w:val="000000"/>
                <w:sz w:val="20"/>
                <w:szCs w:val="20"/>
              </w:rPr>
            </w:pPr>
            <w:r w:rsidRPr="00F6694F">
              <w:rPr>
                <w:color w:val="000000"/>
                <w:sz w:val="20"/>
                <w:szCs w:val="20"/>
              </w:rPr>
              <w:t xml:space="preserve">56% </w:t>
            </w:r>
          </w:p>
        </w:tc>
      </w:tr>
      <w:tr w:rsidR="00F6694F" w:rsidRPr="00F6694F" w14:paraId="78BACFCB" w14:textId="77777777" w:rsidTr="00F6694F">
        <w:trPr>
          <w:trHeight w:val="318"/>
        </w:trPr>
        <w:tc>
          <w:tcPr>
            <w:tcW w:w="2166" w:type="dxa"/>
            <w:tcBorders>
              <w:top w:val="nil"/>
              <w:left w:val="nil"/>
              <w:bottom w:val="nil"/>
              <w:right w:val="nil"/>
            </w:tcBorders>
            <w:shd w:val="clear" w:color="auto" w:fill="auto"/>
            <w:noWrap/>
            <w:vAlign w:val="bottom"/>
            <w:hideMark/>
          </w:tcPr>
          <w:p w14:paraId="6161108D" w14:textId="77777777" w:rsidR="00F6694F" w:rsidRPr="00F6694F" w:rsidRDefault="00F6694F" w:rsidP="00F6694F">
            <w:pPr>
              <w:rPr>
                <w:color w:val="000000"/>
                <w:sz w:val="20"/>
                <w:szCs w:val="20"/>
              </w:rPr>
            </w:pPr>
            <w:proofErr w:type="spellStart"/>
            <w:r w:rsidRPr="00F6694F">
              <w:rPr>
                <w:color w:val="000000"/>
                <w:sz w:val="20"/>
                <w:szCs w:val="20"/>
              </w:rPr>
              <w:t>Hemizonia</w:t>
            </w:r>
            <w:proofErr w:type="spellEnd"/>
            <w:r w:rsidRPr="00F6694F">
              <w:rPr>
                <w:color w:val="000000"/>
                <w:sz w:val="20"/>
                <w:szCs w:val="20"/>
              </w:rPr>
              <w:t xml:space="preserve"> </w:t>
            </w:r>
            <w:proofErr w:type="spellStart"/>
            <w:r w:rsidRPr="00F6694F">
              <w:rPr>
                <w:color w:val="000000"/>
                <w:sz w:val="20"/>
                <w:szCs w:val="20"/>
              </w:rPr>
              <w:t>congesta</w:t>
            </w:r>
            <w:proofErr w:type="spellEnd"/>
          </w:p>
        </w:tc>
        <w:tc>
          <w:tcPr>
            <w:tcW w:w="1380" w:type="dxa"/>
            <w:tcBorders>
              <w:top w:val="nil"/>
              <w:left w:val="nil"/>
              <w:bottom w:val="nil"/>
              <w:right w:val="nil"/>
            </w:tcBorders>
            <w:shd w:val="clear" w:color="auto" w:fill="auto"/>
            <w:noWrap/>
            <w:vAlign w:val="bottom"/>
            <w:hideMark/>
          </w:tcPr>
          <w:p w14:paraId="63C4C909" w14:textId="77777777" w:rsidR="00F6694F" w:rsidRPr="00F6694F" w:rsidRDefault="00F6694F" w:rsidP="00F6694F">
            <w:pPr>
              <w:jc w:val="center"/>
              <w:rPr>
                <w:color w:val="000000"/>
                <w:sz w:val="20"/>
                <w:szCs w:val="20"/>
              </w:rPr>
            </w:pPr>
            <w:r w:rsidRPr="00F6694F">
              <w:rPr>
                <w:color w:val="000000"/>
                <w:sz w:val="20"/>
                <w:szCs w:val="20"/>
              </w:rPr>
              <w:t>1.38</w:t>
            </w:r>
          </w:p>
        </w:tc>
        <w:tc>
          <w:tcPr>
            <w:tcW w:w="1592" w:type="dxa"/>
            <w:tcBorders>
              <w:top w:val="nil"/>
              <w:left w:val="nil"/>
              <w:bottom w:val="nil"/>
              <w:right w:val="nil"/>
            </w:tcBorders>
            <w:shd w:val="clear" w:color="auto" w:fill="auto"/>
            <w:noWrap/>
            <w:vAlign w:val="bottom"/>
            <w:hideMark/>
          </w:tcPr>
          <w:p w14:paraId="0F6159FB"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24C5A164" w14:textId="77777777" w:rsidR="00F6694F" w:rsidRPr="00F6694F" w:rsidRDefault="00F6694F" w:rsidP="00F6694F">
            <w:pPr>
              <w:jc w:val="center"/>
              <w:rPr>
                <w:color w:val="000000"/>
                <w:sz w:val="20"/>
                <w:szCs w:val="20"/>
              </w:rPr>
            </w:pPr>
            <w:r w:rsidRPr="00F6694F">
              <w:rPr>
                <w:color w:val="000000"/>
                <w:sz w:val="20"/>
                <w:szCs w:val="20"/>
              </w:rPr>
              <w:t>64.05</w:t>
            </w:r>
          </w:p>
        </w:tc>
        <w:tc>
          <w:tcPr>
            <w:tcW w:w="1338" w:type="dxa"/>
            <w:tcBorders>
              <w:top w:val="nil"/>
              <w:left w:val="nil"/>
              <w:bottom w:val="nil"/>
              <w:right w:val="nil"/>
            </w:tcBorders>
            <w:shd w:val="clear" w:color="auto" w:fill="auto"/>
            <w:noWrap/>
            <w:vAlign w:val="bottom"/>
            <w:hideMark/>
          </w:tcPr>
          <w:p w14:paraId="4CCD3D70" w14:textId="77777777" w:rsidR="00F6694F" w:rsidRPr="00F6694F" w:rsidRDefault="00F6694F" w:rsidP="00F6694F">
            <w:pPr>
              <w:jc w:val="center"/>
              <w:rPr>
                <w:color w:val="000000"/>
                <w:sz w:val="20"/>
                <w:szCs w:val="20"/>
              </w:rPr>
            </w:pPr>
            <w:r w:rsidRPr="00F6694F">
              <w:rPr>
                <w:color w:val="000000"/>
                <w:sz w:val="20"/>
                <w:szCs w:val="20"/>
              </w:rPr>
              <w:t xml:space="preserve">43% </w:t>
            </w:r>
          </w:p>
        </w:tc>
      </w:tr>
      <w:tr w:rsidR="00F6694F" w:rsidRPr="00F6694F" w14:paraId="7AD41878" w14:textId="77777777" w:rsidTr="00F6694F">
        <w:trPr>
          <w:trHeight w:val="318"/>
        </w:trPr>
        <w:tc>
          <w:tcPr>
            <w:tcW w:w="2166" w:type="dxa"/>
            <w:tcBorders>
              <w:top w:val="nil"/>
              <w:left w:val="nil"/>
              <w:bottom w:val="single" w:sz="4" w:space="0" w:color="auto"/>
              <w:right w:val="nil"/>
            </w:tcBorders>
            <w:shd w:val="clear" w:color="auto" w:fill="auto"/>
            <w:noWrap/>
            <w:vAlign w:val="bottom"/>
            <w:hideMark/>
          </w:tcPr>
          <w:p w14:paraId="31C2A458" w14:textId="77777777" w:rsidR="00F6694F" w:rsidRPr="00F6694F" w:rsidRDefault="00F6694F" w:rsidP="00F6694F">
            <w:pPr>
              <w:rPr>
                <w:color w:val="000000"/>
                <w:sz w:val="20"/>
                <w:szCs w:val="20"/>
              </w:rPr>
            </w:pPr>
            <w:proofErr w:type="spellStart"/>
            <w:r w:rsidRPr="00F6694F">
              <w:rPr>
                <w:color w:val="000000"/>
                <w:sz w:val="20"/>
                <w:szCs w:val="20"/>
              </w:rPr>
              <w:t>Calycadenia</w:t>
            </w:r>
            <w:proofErr w:type="spellEnd"/>
            <w:r w:rsidRPr="00F6694F">
              <w:rPr>
                <w:color w:val="000000"/>
                <w:sz w:val="20"/>
                <w:szCs w:val="20"/>
              </w:rPr>
              <w:t xml:space="preserve"> </w:t>
            </w:r>
            <w:proofErr w:type="spellStart"/>
            <w:r w:rsidRPr="00F6694F">
              <w:rPr>
                <w:color w:val="000000"/>
                <w:sz w:val="20"/>
                <w:szCs w:val="20"/>
              </w:rPr>
              <w:t>pauciflora</w:t>
            </w:r>
            <w:proofErr w:type="spellEnd"/>
          </w:p>
        </w:tc>
        <w:tc>
          <w:tcPr>
            <w:tcW w:w="1380" w:type="dxa"/>
            <w:tcBorders>
              <w:top w:val="nil"/>
              <w:left w:val="nil"/>
              <w:bottom w:val="single" w:sz="4" w:space="0" w:color="auto"/>
              <w:right w:val="nil"/>
            </w:tcBorders>
            <w:shd w:val="clear" w:color="auto" w:fill="auto"/>
            <w:noWrap/>
            <w:vAlign w:val="bottom"/>
            <w:hideMark/>
          </w:tcPr>
          <w:p w14:paraId="132798B7" w14:textId="77777777" w:rsidR="00F6694F" w:rsidRPr="00F6694F" w:rsidRDefault="00F6694F" w:rsidP="00F6694F">
            <w:pPr>
              <w:jc w:val="center"/>
              <w:rPr>
                <w:color w:val="000000"/>
                <w:sz w:val="20"/>
                <w:szCs w:val="20"/>
              </w:rPr>
            </w:pPr>
            <w:r w:rsidRPr="00F6694F">
              <w:rPr>
                <w:color w:val="000000"/>
                <w:sz w:val="20"/>
                <w:szCs w:val="20"/>
              </w:rPr>
              <w:t>1.55</w:t>
            </w:r>
          </w:p>
        </w:tc>
        <w:tc>
          <w:tcPr>
            <w:tcW w:w="1592" w:type="dxa"/>
            <w:tcBorders>
              <w:top w:val="nil"/>
              <w:left w:val="nil"/>
              <w:bottom w:val="single" w:sz="4" w:space="0" w:color="auto"/>
              <w:right w:val="nil"/>
            </w:tcBorders>
            <w:shd w:val="clear" w:color="auto" w:fill="auto"/>
            <w:noWrap/>
            <w:vAlign w:val="bottom"/>
            <w:hideMark/>
          </w:tcPr>
          <w:p w14:paraId="711A68AA"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single" w:sz="4" w:space="0" w:color="auto"/>
              <w:right w:val="nil"/>
            </w:tcBorders>
            <w:shd w:val="clear" w:color="auto" w:fill="auto"/>
            <w:noWrap/>
            <w:vAlign w:val="bottom"/>
            <w:hideMark/>
          </w:tcPr>
          <w:p w14:paraId="1D2E26D7" w14:textId="77777777" w:rsidR="00F6694F" w:rsidRPr="00F6694F" w:rsidRDefault="00F6694F" w:rsidP="00F6694F">
            <w:pPr>
              <w:jc w:val="center"/>
              <w:rPr>
                <w:color w:val="000000"/>
                <w:sz w:val="20"/>
                <w:szCs w:val="20"/>
              </w:rPr>
            </w:pPr>
            <w:r w:rsidRPr="00F6694F">
              <w:rPr>
                <w:color w:val="000000"/>
                <w:sz w:val="20"/>
                <w:szCs w:val="20"/>
              </w:rPr>
              <w:t>54.56</w:t>
            </w:r>
          </w:p>
        </w:tc>
        <w:tc>
          <w:tcPr>
            <w:tcW w:w="1338" w:type="dxa"/>
            <w:tcBorders>
              <w:top w:val="nil"/>
              <w:left w:val="nil"/>
              <w:bottom w:val="single" w:sz="4" w:space="0" w:color="auto"/>
              <w:right w:val="nil"/>
            </w:tcBorders>
            <w:shd w:val="clear" w:color="auto" w:fill="auto"/>
            <w:noWrap/>
            <w:vAlign w:val="bottom"/>
            <w:hideMark/>
          </w:tcPr>
          <w:p w14:paraId="0E94BAEF" w14:textId="77777777" w:rsidR="00F6694F" w:rsidRPr="00F6694F" w:rsidRDefault="00F6694F" w:rsidP="00F6694F">
            <w:pPr>
              <w:jc w:val="center"/>
              <w:rPr>
                <w:color w:val="000000"/>
                <w:sz w:val="20"/>
                <w:szCs w:val="20"/>
              </w:rPr>
            </w:pPr>
            <w:r w:rsidRPr="00F6694F">
              <w:rPr>
                <w:color w:val="000000"/>
                <w:sz w:val="20"/>
                <w:szCs w:val="20"/>
              </w:rPr>
              <w:t xml:space="preserve">54% </w:t>
            </w:r>
          </w:p>
        </w:tc>
      </w:tr>
    </w:tbl>
    <w:p w14:paraId="35A3B972" w14:textId="77777777" w:rsidR="00172911" w:rsidRDefault="00172911">
      <w:pPr>
        <w:rPr>
          <w:b/>
        </w:rPr>
      </w:pPr>
      <w:r>
        <w:rPr>
          <w:b/>
        </w:rPr>
        <w:br w:type="page"/>
      </w:r>
    </w:p>
    <w:p w14:paraId="18360829" w14:textId="62A3FA4D" w:rsidR="002D2AE7" w:rsidRPr="00172911" w:rsidRDefault="002D2AE7" w:rsidP="002D2AE7">
      <w:pPr>
        <w:spacing w:line="480" w:lineRule="auto"/>
      </w:pPr>
      <w:r>
        <w:rPr>
          <w:b/>
        </w:rPr>
        <w:lastRenderedPageBreak/>
        <w:t xml:space="preserve">Table 2. </w:t>
      </w:r>
      <w:r w:rsidR="008A1B85">
        <w:t>Model r</w:t>
      </w:r>
      <w:r w:rsidR="008A1B85" w:rsidRPr="008A1B85">
        <w:t>esults f</w:t>
      </w:r>
      <w:r w:rsidR="008A1B85">
        <w:t>or treatment effects on</w:t>
      </w:r>
      <w:r w:rsidR="008A1B85">
        <w:rPr>
          <w:b/>
        </w:rPr>
        <w:t xml:space="preserve"> </w:t>
      </w:r>
      <w:r w:rsidR="008A1B85">
        <w:t>p</w:t>
      </w:r>
      <w:r>
        <w:t>er capita population growth rate</w:t>
      </w:r>
      <w:r w:rsidR="008A1B85">
        <w:t xml:space="preserve">s </w:t>
      </w:r>
      <w:r w:rsidR="000204BB">
        <w:t>for</w:t>
      </w:r>
      <w:r w:rsidR="00A00DE3">
        <w:t xml:space="preserve"> </w:t>
      </w:r>
      <w:r w:rsidR="000204BB">
        <w:t>species</w:t>
      </w:r>
      <w:r w:rsidR="00A00DE3">
        <w:t>.</w:t>
      </w:r>
    </w:p>
    <w:tbl>
      <w:tblPr>
        <w:tblW w:w="8054" w:type="dxa"/>
        <w:tblLook w:val="04A0" w:firstRow="1" w:lastRow="0" w:firstColumn="1" w:lastColumn="0" w:noHBand="0" w:noVBand="1"/>
      </w:tblPr>
      <w:tblGrid>
        <w:gridCol w:w="2620"/>
        <w:gridCol w:w="1300"/>
        <w:gridCol w:w="1300"/>
        <w:gridCol w:w="1300"/>
        <w:gridCol w:w="352"/>
        <w:gridCol w:w="782"/>
        <w:gridCol w:w="516"/>
      </w:tblGrid>
      <w:tr w:rsidR="002D2AE7" w:rsidRPr="00F3057E" w14:paraId="5C8F5C43" w14:textId="77777777" w:rsidTr="001D7723">
        <w:trPr>
          <w:trHeight w:val="340"/>
        </w:trPr>
        <w:tc>
          <w:tcPr>
            <w:tcW w:w="2620" w:type="dxa"/>
            <w:tcBorders>
              <w:top w:val="nil"/>
              <w:left w:val="nil"/>
              <w:bottom w:val="nil"/>
              <w:right w:val="nil"/>
            </w:tcBorders>
            <w:shd w:val="clear" w:color="auto" w:fill="auto"/>
            <w:noWrap/>
            <w:vAlign w:val="bottom"/>
            <w:hideMark/>
          </w:tcPr>
          <w:p w14:paraId="6BE3CFE1" w14:textId="77777777" w:rsidR="002D2AE7" w:rsidRPr="00F3057E" w:rsidRDefault="002D2AE7" w:rsidP="001D7723"/>
        </w:tc>
        <w:tc>
          <w:tcPr>
            <w:tcW w:w="1300" w:type="dxa"/>
            <w:tcBorders>
              <w:top w:val="nil"/>
              <w:left w:val="nil"/>
              <w:bottom w:val="nil"/>
              <w:right w:val="nil"/>
            </w:tcBorders>
            <w:shd w:val="clear" w:color="auto" w:fill="auto"/>
            <w:noWrap/>
            <w:vAlign w:val="bottom"/>
            <w:hideMark/>
          </w:tcPr>
          <w:p w14:paraId="1DAAD36A"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3D7D59E8"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0CEEEF4D" w14:textId="77777777" w:rsidR="002D2AE7" w:rsidRPr="00F3057E" w:rsidRDefault="002D2AE7" w:rsidP="001D7723">
            <w:pPr>
              <w:rPr>
                <w:sz w:val="20"/>
                <w:szCs w:val="20"/>
              </w:rPr>
            </w:pPr>
          </w:p>
        </w:tc>
        <w:tc>
          <w:tcPr>
            <w:tcW w:w="236" w:type="dxa"/>
            <w:tcBorders>
              <w:top w:val="nil"/>
              <w:left w:val="nil"/>
              <w:bottom w:val="nil"/>
              <w:right w:val="nil"/>
            </w:tcBorders>
            <w:shd w:val="clear" w:color="auto" w:fill="auto"/>
            <w:noWrap/>
            <w:vAlign w:val="bottom"/>
            <w:hideMark/>
          </w:tcPr>
          <w:p w14:paraId="455F2487" w14:textId="77777777" w:rsidR="002D2AE7" w:rsidRPr="00F3057E" w:rsidRDefault="002D2AE7" w:rsidP="001D7723">
            <w:pPr>
              <w:rPr>
                <w:sz w:val="20"/>
                <w:szCs w:val="20"/>
              </w:rPr>
            </w:pPr>
          </w:p>
        </w:tc>
        <w:tc>
          <w:tcPr>
            <w:tcW w:w="782" w:type="dxa"/>
            <w:tcBorders>
              <w:top w:val="nil"/>
              <w:left w:val="nil"/>
              <w:bottom w:val="nil"/>
              <w:right w:val="nil"/>
            </w:tcBorders>
            <w:shd w:val="clear" w:color="auto" w:fill="auto"/>
            <w:noWrap/>
            <w:vAlign w:val="bottom"/>
            <w:hideMark/>
          </w:tcPr>
          <w:p w14:paraId="6E093ACA" w14:textId="77777777" w:rsidR="002D2AE7" w:rsidRPr="00F3057E" w:rsidRDefault="002D2AE7" w:rsidP="001D7723">
            <w:pPr>
              <w:rPr>
                <w:sz w:val="20"/>
                <w:szCs w:val="20"/>
              </w:rPr>
            </w:pPr>
          </w:p>
        </w:tc>
        <w:tc>
          <w:tcPr>
            <w:tcW w:w="516" w:type="dxa"/>
            <w:tcBorders>
              <w:top w:val="nil"/>
              <w:left w:val="nil"/>
              <w:bottom w:val="nil"/>
              <w:right w:val="nil"/>
            </w:tcBorders>
            <w:shd w:val="clear" w:color="auto" w:fill="auto"/>
            <w:noWrap/>
            <w:vAlign w:val="bottom"/>
            <w:hideMark/>
          </w:tcPr>
          <w:p w14:paraId="732138DD" w14:textId="77777777" w:rsidR="002D2AE7" w:rsidRPr="00F3057E" w:rsidRDefault="002D2AE7" w:rsidP="001D7723">
            <w:pPr>
              <w:rPr>
                <w:sz w:val="20"/>
                <w:szCs w:val="20"/>
              </w:rPr>
            </w:pPr>
          </w:p>
        </w:tc>
      </w:tr>
      <w:tr w:rsidR="002D2AE7" w:rsidRPr="00F3057E" w14:paraId="28E686FE" w14:textId="77777777" w:rsidTr="001D7723">
        <w:trPr>
          <w:trHeight w:val="340"/>
        </w:trPr>
        <w:tc>
          <w:tcPr>
            <w:tcW w:w="2620" w:type="dxa"/>
            <w:tcBorders>
              <w:top w:val="nil"/>
              <w:left w:val="nil"/>
              <w:bottom w:val="single" w:sz="4" w:space="0" w:color="auto"/>
              <w:right w:val="nil"/>
            </w:tcBorders>
            <w:shd w:val="clear" w:color="auto" w:fill="auto"/>
            <w:noWrap/>
            <w:vAlign w:val="bottom"/>
            <w:hideMark/>
          </w:tcPr>
          <w:p w14:paraId="02D3586D" w14:textId="77777777" w:rsidR="002D2AE7" w:rsidRPr="00F3057E" w:rsidRDefault="002D2AE7" w:rsidP="001D7723">
            <w:pPr>
              <w:rPr>
                <w:rFonts w:ascii="Calibri" w:hAnsi="Calibri" w:cs="Calibri"/>
                <w:color w:val="000000"/>
              </w:rPr>
            </w:pPr>
            <w:r w:rsidRPr="00F3057E">
              <w:rPr>
                <w:rFonts w:ascii="Calibri" w:hAnsi="Calibri" w:cs="Calibri"/>
                <w:color w:val="00000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0F3F829" w14:textId="77777777" w:rsidR="002D2AE7" w:rsidRPr="00F3057E" w:rsidRDefault="002D2AE7" w:rsidP="001D7723">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83F6F8" w14:textId="77777777" w:rsidR="002D2AE7" w:rsidRPr="00F3057E" w:rsidRDefault="002D2AE7" w:rsidP="001D7723">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3A649CD" w14:textId="77777777" w:rsidR="002D2AE7" w:rsidRPr="00F3057E" w:rsidRDefault="002D2AE7" w:rsidP="001D7723">
            <w:pPr>
              <w:jc w:val="center"/>
              <w:rPr>
                <w:color w:val="000000"/>
                <w:sz w:val="20"/>
                <w:szCs w:val="20"/>
              </w:rPr>
            </w:pPr>
            <w:r w:rsidRPr="00F3057E">
              <w:rPr>
                <w:color w:val="000000"/>
                <w:sz w:val="20"/>
                <w:szCs w:val="20"/>
              </w:rPr>
              <w:t>t value</w:t>
            </w:r>
          </w:p>
        </w:tc>
        <w:tc>
          <w:tcPr>
            <w:tcW w:w="1534" w:type="dxa"/>
            <w:gridSpan w:val="3"/>
            <w:tcBorders>
              <w:top w:val="double" w:sz="6" w:space="0" w:color="auto"/>
              <w:left w:val="nil"/>
              <w:bottom w:val="single" w:sz="4" w:space="0" w:color="auto"/>
              <w:right w:val="nil"/>
            </w:tcBorders>
            <w:shd w:val="clear" w:color="auto" w:fill="auto"/>
            <w:noWrap/>
            <w:vAlign w:val="bottom"/>
            <w:hideMark/>
          </w:tcPr>
          <w:p w14:paraId="3D6A0FA2" w14:textId="77777777" w:rsidR="002D2AE7" w:rsidRPr="00F3057E" w:rsidRDefault="002D2AE7" w:rsidP="001D7723">
            <w:pPr>
              <w:jc w:val="center"/>
              <w:rPr>
                <w:color w:val="000000"/>
                <w:sz w:val="20"/>
                <w:szCs w:val="20"/>
              </w:rPr>
            </w:pPr>
            <w:r w:rsidRPr="00F3057E">
              <w:rPr>
                <w:color w:val="000000"/>
                <w:sz w:val="20"/>
                <w:szCs w:val="20"/>
              </w:rPr>
              <w:t>p-value</w:t>
            </w:r>
          </w:p>
        </w:tc>
      </w:tr>
      <w:tr w:rsidR="002D2AE7" w:rsidRPr="00F3057E" w14:paraId="742CE16A" w14:textId="77777777" w:rsidTr="001D7723">
        <w:trPr>
          <w:trHeight w:val="320"/>
        </w:trPr>
        <w:tc>
          <w:tcPr>
            <w:tcW w:w="2620" w:type="dxa"/>
            <w:tcBorders>
              <w:top w:val="nil"/>
              <w:left w:val="nil"/>
              <w:bottom w:val="nil"/>
              <w:right w:val="nil"/>
            </w:tcBorders>
            <w:shd w:val="clear" w:color="auto" w:fill="auto"/>
            <w:noWrap/>
            <w:vAlign w:val="bottom"/>
            <w:hideMark/>
          </w:tcPr>
          <w:p w14:paraId="2ED584DB" w14:textId="77777777" w:rsidR="002D2AE7" w:rsidRPr="00F3057E" w:rsidRDefault="002D2AE7" w:rsidP="001D7723">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56A371" w14:textId="77777777" w:rsidR="002D2AE7" w:rsidRPr="00F3057E" w:rsidRDefault="002D2AE7" w:rsidP="001D7723">
            <w:pPr>
              <w:jc w:val="center"/>
              <w:rPr>
                <w:color w:val="000000"/>
                <w:sz w:val="20"/>
                <w:szCs w:val="20"/>
              </w:rPr>
            </w:pPr>
            <w:r w:rsidRPr="00F3057E">
              <w:rPr>
                <w:color w:val="000000"/>
                <w:sz w:val="20"/>
                <w:szCs w:val="20"/>
              </w:rPr>
              <w:t>2.07</w:t>
            </w:r>
          </w:p>
        </w:tc>
        <w:tc>
          <w:tcPr>
            <w:tcW w:w="1300" w:type="dxa"/>
            <w:tcBorders>
              <w:top w:val="nil"/>
              <w:left w:val="nil"/>
              <w:bottom w:val="nil"/>
              <w:right w:val="nil"/>
            </w:tcBorders>
            <w:shd w:val="clear" w:color="auto" w:fill="auto"/>
            <w:noWrap/>
            <w:vAlign w:val="bottom"/>
            <w:hideMark/>
          </w:tcPr>
          <w:p w14:paraId="26C916BF"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0B7A580F" w14:textId="77777777" w:rsidR="002D2AE7" w:rsidRPr="00F3057E" w:rsidRDefault="002D2AE7" w:rsidP="001D7723">
            <w:pPr>
              <w:jc w:val="center"/>
              <w:rPr>
                <w:color w:val="000000"/>
                <w:sz w:val="20"/>
                <w:szCs w:val="20"/>
              </w:rPr>
            </w:pPr>
            <w:r w:rsidRPr="00F3057E">
              <w:rPr>
                <w:color w:val="000000"/>
                <w:sz w:val="20"/>
                <w:szCs w:val="20"/>
              </w:rPr>
              <w:t>174.59</w:t>
            </w:r>
          </w:p>
        </w:tc>
        <w:tc>
          <w:tcPr>
            <w:tcW w:w="236" w:type="dxa"/>
            <w:tcBorders>
              <w:top w:val="nil"/>
              <w:left w:val="nil"/>
              <w:bottom w:val="nil"/>
              <w:right w:val="nil"/>
            </w:tcBorders>
            <w:shd w:val="clear" w:color="auto" w:fill="auto"/>
            <w:noWrap/>
            <w:vAlign w:val="bottom"/>
            <w:hideMark/>
          </w:tcPr>
          <w:p w14:paraId="6F90F38A"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26DBE8E6"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5D828B75"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E777CFF" w14:textId="77777777" w:rsidTr="001D7723">
        <w:trPr>
          <w:trHeight w:val="320"/>
        </w:trPr>
        <w:tc>
          <w:tcPr>
            <w:tcW w:w="2620" w:type="dxa"/>
            <w:tcBorders>
              <w:top w:val="nil"/>
              <w:left w:val="nil"/>
              <w:bottom w:val="nil"/>
              <w:right w:val="nil"/>
            </w:tcBorders>
            <w:shd w:val="clear" w:color="auto" w:fill="auto"/>
            <w:noWrap/>
            <w:vAlign w:val="bottom"/>
            <w:hideMark/>
          </w:tcPr>
          <w:p w14:paraId="78D09E82" w14:textId="77777777" w:rsidR="002D2AE7" w:rsidRPr="00F3057E" w:rsidRDefault="002D2AE7" w:rsidP="001D7723">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765DDCEE" w14:textId="77777777" w:rsidR="002D2AE7" w:rsidRPr="00F3057E" w:rsidRDefault="002D2AE7" w:rsidP="001D7723">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09F19279"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138CD0C0" w14:textId="77777777" w:rsidR="002D2AE7" w:rsidRPr="00F3057E" w:rsidRDefault="002D2AE7" w:rsidP="001D7723">
            <w:pPr>
              <w:jc w:val="center"/>
              <w:rPr>
                <w:color w:val="000000"/>
                <w:sz w:val="20"/>
                <w:szCs w:val="20"/>
              </w:rPr>
            </w:pPr>
            <w:r w:rsidRPr="00F3057E">
              <w:rPr>
                <w:color w:val="000000"/>
                <w:sz w:val="20"/>
                <w:szCs w:val="20"/>
              </w:rPr>
              <w:t>22.49</w:t>
            </w:r>
          </w:p>
        </w:tc>
        <w:tc>
          <w:tcPr>
            <w:tcW w:w="236" w:type="dxa"/>
            <w:tcBorders>
              <w:top w:val="nil"/>
              <w:left w:val="nil"/>
              <w:bottom w:val="nil"/>
              <w:right w:val="nil"/>
            </w:tcBorders>
            <w:shd w:val="clear" w:color="auto" w:fill="auto"/>
            <w:noWrap/>
            <w:vAlign w:val="bottom"/>
            <w:hideMark/>
          </w:tcPr>
          <w:p w14:paraId="1C311059"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214CDB75"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1C8BE90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5861414" w14:textId="77777777" w:rsidTr="001D7723">
        <w:trPr>
          <w:trHeight w:val="320"/>
        </w:trPr>
        <w:tc>
          <w:tcPr>
            <w:tcW w:w="2620" w:type="dxa"/>
            <w:tcBorders>
              <w:top w:val="nil"/>
              <w:left w:val="nil"/>
              <w:bottom w:val="nil"/>
              <w:right w:val="nil"/>
            </w:tcBorders>
            <w:shd w:val="clear" w:color="auto" w:fill="auto"/>
            <w:noWrap/>
            <w:vAlign w:val="bottom"/>
            <w:hideMark/>
          </w:tcPr>
          <w:p w14:paraId="0903191C" w14:textId="77777777" w:rsidR="002D2AE7" w:rsidRPr="00F3057E" w:rsidRDefault="002D2AE7" w:rsidP="001D7723">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56E6EBD0" w14:textId="77777777" w:rsidR="002D2AE7" w:rsidRPr="00F3057E" w:rsidRDefault="002D2AE7" w:rsidP="001D7723">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73F15D95"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0DA000DD" w14:textId="77777777" w:rsidR="002D2AE7" w:rsidRPr="00F3057E" w:rsidRDefault="002D2AE7" w:rsidP="001D7723">
            <w:pPr>
              <w:jc w:val="center"/>
              <w:rPr>
                <w:color w:val="000000"/>
                <w:sz w:val="20"/>
                <w:szCs w:val="20"/>
              </w:rPr>
            </w:pPr>
            <w:r w:rsidRPr="00F3057E">
              <w:rPr>
                <w:color w:val="000000"/>
                <w:sz w:val="20"/>
                <w:szCs w:val="20"/>
              </w:rPr>
              <w:t>12.35</w:t>
            </w:r>
          </w:p>
        </w:tc>
        <w:tc>
          <w:tcPr>
            <w:tcW w:w="236" w:type="dxa"/>
            <w:tcBorders>
              <w:top w:val="nil"/>
              <w:left w:val="nil"/>
              <w:bottom w:val="nil"/>
              <w:right w:val="nil"/>
            </w:tcBorders>
            <w:shd w:val="clear" w:color="auto" w:fill="auto"/>
            <w:noWrap/>
            <w:vAlign w:val="bottom"/>
            <w:hideMark/>
          </w:tcPr>
          <w:p w14:paraId="4E4DC8C5"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191C0709"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3469319"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DEF0F34" w14:textId="77777777" w:rsidTr="001D7723">
        <w:trPr>
          <w:trHeight w:val="320"/>
        </w:trPr>
        <w:tc>
          <w:tcPr>
            <w:tcW w:w="2620" w:type="dxa"/>
            <w:tcBorders>
              <w:top w:val="nil"/>
              <w:left w:val="nil"/>
              <w:bottom w:val="nil"/>
              <w:right w:val="nil"/>
            </w:tcBorders>
            <w:shd w:val="clear" w:color="auto" w:fill="auto"/>
            <w:noWrap/>
            <w:vAlign w:val="bottom"/>
            <w:hideMark/>
          </w:tcPr>
          <w:p w14:paraId="23BD0F9F" w14:textId="77777777" w:rsidR="002D2AE7" w:rsidRPr="00F3057E" w:rsidRDefault="002D2AE7" w:rsidP="001D7723">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270CFDC3" w14:textId="77777777" w:rsidR="002D2AE7" w:rsidRPr="00F3057E" w:rsidRDefault="002D2AE7" w:rsidP="001D7723">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386FE1C1"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373480A1" w14:textId="77777777" w:rsidR="002D2AE7" w:rsidRPr="00F3057E" w:rsidRDefault="002D2AE7" w:rsidP="001D7723">
            <w:pPr>
              <w:jc w:val="center"/>
              <w:rPr>
                <w:color w:val="000000"/>
                <w:sz w:val="20"/>
                <w:szCs w:val="20"/>
              </w:rPr>
            </w:pPr>
            <w:r w:rsidRPr="00F3057E">
              <w:rPr>
                <w:color w:val="000000"/>
                <w:sz w:val="20"/>
                <w:szCs w:val="20"/>
              </w:rPr>
              <w:t>-22.95</w:t>
            </w:r>
          </w:p>
        </w:tc>
        <w:tc>
          <w:tcPr>
            <w:tcW w:w="236" w:type="dxa"/>
            <w:tcBorders>
              <w:top w:val="nil"/>
              <w:left w:val="nil"/>
              <w:bottom w:val="nil"/>
              <w:right w:val="nil"/>
            </w:tcBorders>
            <w:shd w:val="clear" w:color="auto" w:fill="auto"/>
            <w:noWrap/>
            <w:vAlign w:val="bottom"/>
            <w:hideMark/>
          </w:tcPr>
          <w:p w14:paraId="74378052"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1042AFD8"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960B43A"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54B7FD3" w14:textId="77777777" w:rsidTr="001D7723">
        <w:trPr>
          <w:trHeight w:val="320"/>
        </w:trPr>
        <w:tc>
          <w:tcPr>
            <w:tcW w:w="2620" w:type="dxa"/>
            <w:tcBorders>
              <w:top w:val="nil"/>
              <w:left w:val="nil"/>
              <w:bottom w:val="nil"/>
              <w:right w:val="nil"/>
            </w:tcBorders>
            <w:shd w:val="clear" w:color="auto" w:fill="auto"/>
            <w:noWrap/>
            <w:vAlign w:val="bottom"/>
            <w:hideMark/>
          </w:tcPr>
          <w:p w14:paraId="17271A94" w14:textId="77777777" w:rsidR="002D2AE7" w:rsidRPr="00F3057E" w:rsidRDefault="002D2AE7" w:rsidP="001D7723">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336DB1" w14:textId="77777777" w:rsidR="002D2AE7" w:rsidRPr="00F3057E" w:rsidRDefault="002D2AE7" w:rsidP="001D7723">
            <w:pPr>
              <w:jc w:val="center"/>
              <w:rPr>
                <w:color w:val="000000"/>
                <w:sz w:val="20"/>
                <w:szCs w:val="20"/>
              </w:rPr>
            </w:pPr>
            <w:r w:rsidRPr="00F3057E">
              <w:rPr>
                <w:color w:val="000000"/>
                <w:sz w:val="20"/>
                <w:szCs w:val="20"/>
              </w:rPr>
              <w:t>-0.52</w:t>
            </w:r>
          </w:p>
        </w:tc>
        <w:tc>
          <w:tcPr>
            <w:tcW w:w="1300" w:type="dxa"/>
            <w:tcBorders>
              <w:top w:val="nil"/>
              <w:left w:val="nil"/>
              <w:bottom w:val="nil"/>
              <w:right w:val="nil"/>
            </w:tcBorders>
            <w:shd w:val="clear" w:color="auto" w:fill="auto"/>
            <w:noWrap/>
            <w:vAlign w:val="bottom"/>
            <w:hideMark/>
          </w:tcPr>
          <w:p w14:paraId="1A03F58C"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24EFB1F6" w14:textId="77777777" w:rsidR="002D2AE7" w:rsidRPr="00F3057E" w:rsidRDefault="002D2AE7" w:rsidP="001D7723">
            <w:pPr>
              <w:jc w:val="center"/>
              <w:rPr>
                <w:color w:val="000000"/>
                <w:sz w:val="20"/>
                <w:szCs w:val="20"/>
              </w:rPr>
            </w:pPr>
            <w:r w:rsidRPr="00F3057E">
              <w:rPr>
                <w:color w:val="000000"/>
                <w:sz w:val="20"/>
                <w:szCs w:val="20"/>
              </w:rPr>
              <w:t>-54.28</w:t>
            </w:r>
          </w:p>
        </w:tc>
        <w:tc>
          <w:tcPr>
            <w:tcW w:w="236" w:type="dxa"/>
            <w:tcBorders>
              <w:top w:val="nil"/>
              <w:left w:val="nil"/>
              <w:bottom w:val="nil"/>
              <w:right w:val="nil"/>
            </w:tcBorders>
            <w:shd w:val="clear" w:color="auto" w:fill="auto"/>
            <w:noWrap/>
            <w:vAlign w:val="bottom"/>
            <w:hideMark/>
          </w:tcPr>
          <w:p w14:paraId="1A8AE364"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5D422F92"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4F27CF60"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503446B" w14:textId="77777777" w:rsidTr="001D7723">
        <w:trPr>
          <w:trHeight w:val="320"/>
        </w:trPr>
        <w:tc>
          <w:tcPr>
            <w:tcW w:w="2620" w:type="dxa"/>
            <w:tcBorders>
              <w:top w:val="nil"/>
              <w:left w:val="nil"/>
              <w:bottom w:val="nil"/>
              <w:right w:val="nil"/>
            </w:tcBorders>
            <w:shd w:val="clear" w:color="auto" w:fill="auto"/>
            <w:noWrap/>
            <w:vAlign w:val="bottom"/>
            <w:hideMark/>
          </w:tcPr>
          <w:p w14:paraId="7C739558" w14:textId="77777777" w:rsidR="002D2AE7" w:rsidRPr="00F3057E" w:rsidRDefault="002D2AE7" w:rsidP="001D7723">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9354D0C" w14:textId="77777777" w:rsidR="002D2AE7" w:rsidRPr="00F3057E" w:rsidRDefault="002D2AE7" w:rsidP="001D7723">
            <w:pPr>
              <w:jc w:val="center"/>
              <w:rPr>
                <w:color w:val="000000"/>
                <w:sz w:val="20"/>
                <w:szCs w:val="20"/>
              </w:rPr>
            </w:pPr>
            <w:r w:rsidRPr="00F3057E">
              <w:rPr>
                <w:color w:val="000000"/>
                <w:sz w:val="20"/>
                <w:szCs w:val="20"/>
              </w:rPr>
              <w:t>-0.56</w:t>
            </w:r>
          </w:p>
        </w:tc>
        <w:tc>
          <w:tcPr>
            <w:tcW w:w="1300" w:type="dxa"/>
            <w:tcBorders>
              <w:top w:val="nil"/>
              <w:left w:val="nil"/>
              <w:bottom w:val="nil"/>
              <w:right w:val="nil"/>
            </w:tcBorders>
            <w:shd w:val="clear" w:color="auto" w:fill="auto"/>
            <w:noWrap/>
            <w:vAlign w:val="bottom"/>
            <w:hideMark/>
          </w:tcPr>
          <w:p w14:paraId="0CD9BDC6"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18520483" w14:textId="77777777" w:rsidR="002D2AE7" w:rsidRPr="00F3057E" w:rsidRDefault="002D2AE7" w:rsidP="001D7723">
            <w:pPr>
              <w:jc w:val="center"/>
              <w:rPr>
                <w:color w:val="000000"/>
                <w:sz w:val="20"/>
                <w:szCs w:val="20"/>
              </w:rPr>
            </w:pPr>
            <w:r w:rsidRPr="00F3057E">
              <w:rPr>
                <w:color w:val="000000"/>
                <w:sz w:val="20"/>
                <w:szCs w:val="20"/>
              </w:rPr>
              <w:t>-23.79</w:t>
            </w:r>
          </w:p>
        </w:tc>
        <w:tc>
          <w:tcPr>
            <w:tcW w:w="236" w:type="dxa"/>
            <w:tcBorders>
              <w:top w:val="nil"/>
              <w:left w:val="nil"/>
              <w:bottom w:val="nil"/>
              <w:right w:val="nil"/>
            </w:tcBorders>
            <w:shd w:val="clear" w:color="auto" w:fill="auto"/>
            <w:noWrap/>
            <w:vAlign w:val="bottom"/>
            <w:hideMark/>
          </w:tcPr>
          <w:p w14:paraId="1D83D62E"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65BC6C37"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08905B1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619CE4A0" w14:textId="77777777" w:rsidTr="001D7723">
        <w:trPr>
          <w:trHeight w:val="320"/>
        </w:trPr>
        <w:tc>
          <w:tcPr>
            <w:tcW w:w="2620" w:type="dxa"/>
            <w:tcBorders>
              <w:top w:val="nil"/>
              <w:left w:val="nil"/>
              <w:bottom w:val="nil"/>
              <w:right w:val="nil"/>
            </w:tcBorders>
            <w:shd w:val="clear" w:color="auto" w:fill="auto"/>
            <w:noWrap/>
            <w:vAlign w:val="bottom"/>
            <w:hideMark/>
          </w:tcPr>
          <w:p w14:paraId="09648628" w14:textId="77777777" w:rsidR="002D2AE7" w:rsidRPr="00F3057E" w:rsidRDefault="002D2AE7" w:rsidP="001D7723">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707B525E" w14:textId="77777777" w:rsidR="002D2AE7" w:rsidRPr="00F3057E" w:rsidRDefault="002D2AE7" w:rsidP="001D7723">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4613D5F0"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02032059" w14:textId="77777777" w:rsidR="002D2AE7" w:rsidRPr="00F3057E" w:rsidRDefault="002D2AE7" w:rsidP="001D7723">
            <w:pPr>
              <w:jc w:val="center"/>
              <w:rPr>
                <w:color w:val="000000"/>
                <w:sz w:val="20"/>
                <w:szCs w:val="20"/>
              </w:rPr>
            </w:pPr>
            <w:r w:rsidRPr="00F3057E">
              <w:rPr>
                <w:color w:val="000000"/>
                <w:sz w:val="20"/>
                <w:szCs w:val="20"/>
              </w:rPr>
              <w:t>-3.30</w:t>
            </w:r>
          </w:p>
        </w:tc>
        <w:tc>
          <w:tcPr>
            <w:tcW w:w="236" w:type="dxa"/>
            <w:tcBorders>
              <w:top w:val="nil"/>
              <w:left w:val="nil"/>
              <w:bottom w:val="nil"/>
              <w:right w:val="nil"/>
            </w:tcBorders>
            <w:shd w:val="clear" w:color="auto" w:fill="auto"/>
            <w:noWrap/>
            <w:vAlign w:val="bottom"/>
            <w:hideMark/>
          </w:tcPr>
          <w:p w14:paraId="4CFCA6BC"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1395612E" w14:textId="77777777" w:rsidR="002D2AE7" w:rsidRPr="00F3057E" w:rsidRDefault="002D2AE7" w:rsidP="001D7723">
            <w:pPr>
              <w:jc w:val="center"/>
              <w:rPr>
                <w:color w:val="000000"/>
                <w:sz w:val="20"/>
                <w:szCs w:val="20"/>
              </w:rPr>
            </w:pPr>
            <w:r w:rsidRPr="00F3057E">
              <w:rPr>
                <w:color w:val="000000"/>
                <w:sz w:val="20"/>
                <w:szCs w:val="20"/>
              </w:rPr>
              <w:t>0.003</w:t>
            </w:r>
          </w:p>
        </w:tc>
        <w:tc>
          <w:tcPr>
            <w:tcW w:w="516" w:type="dxa"/>
            <w:tcBorders>
              <w:top w:val="nil"/>
              <w:left w:val="nil"/>
              <w:bottom w:val="nil"/>
              <w:right w:val="nil"/>
            </w:tcBorders>
            <w:shd w:val="clear" w:color="auto" w:fill="auto"/>
            <w:noWrap/>
            <w:vAlign w:val="bottom"/>
            <w:hideMark/>
          </w:tcPr>
          <w:p w14:paraId="64BDD4E3"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14B251B" w14:textId="77777777" w:rsidTr="001D7723">
        <w:trPr>
          <w:trHeight w:val="320"/>
        </w:trPr>
        <w:tc>
          <w:tcPr>
            <w:tcW w:w="2620" w:type="dxa"/>
            <w:tcBorders>
              <w:top w:val="nil"/>
              <w:left w:val="nil"/>
              <w:bottom w:val="nil"/>
              <w:right w:val="nil"/>
            </w:tcBorders>
            <w:shd w:val="clear" w:color="auto" w:fill="auto"/>
            <w:noWrap/>
            <w:vAlign w:val="bottom"/>
            <w:hideMark/>
          </w:tcPr>
          <w:p w14:paraId="5AFBB7FF" w14:textId="77777777" w:rsidR="002D2AE7" w:rsidRPr="00F3057E" w:rsidRDefault="002D2AE7" w:rsidP="001D7723">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5CEA4BB" w14:textId="77777777" w:rsidR="002D2AE7" w:rsidRPr="00F3057E" w:rsidRDefault="002D2AE7" w:rsidP="001D7723">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63924D68"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7EB086D0" w14:textId="77777777" w:rsidR="002D2AE7" w:rsidRPr="00F3057E" w:rsidRDefault="002D2AE7" w:rsidP="001D7723">
            <w:pPr>
              <w:jc w:val="center"/>
              <w:rPr>
                <w:color w:val="000000"/>
                <w:sz w:val="20"/>
                <w:szCs w:val="20"/>
              </w:rPr>
            </w:pPr>
            <w:r w:rsidRPr="00F3057E">
              <w:rPr>
                <w:color w:val="000000"/>
                <w:sz w:val="20"/>
                <w:szCs w:val="20"/>
              </w:rPr>
              <w:t>27.05</w:t>
            </w:r>
          </w:p>
        </w:tc>
        <w:tc>
          <w:tcPr>
            <w:tcW w:w="236" w:type="dxa"/>
            <w:tcBorders>
              <w:top w:val="nil"/>
              <w:left w:val="nil"/>
              <w:bottom w:val="nil"/>
              <w:right w:val="nil"/>
            </w:tcBorders>
            <w:shd w:val="clear" w:color="auto" w:fill="auto"/>
            <w:noWrap/>
            <w:vAlign w:val="bottom"/>
            <w:hideMark/>
          </w:tcPr>
          <w:p w14:paraId="5530D950"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4E0DC6BA"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018DA04C"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80255CF" w14:textId="77777777" w:rsidTr="001D7723">
        <w:trPr>
          <w:trHeight w:val="320"/>
        </w:trPr>
        <w:tc>
          <w:tcPr>
            <w:tcW w:w="2620" w:type="dxa"/>
            <w:tcBorders>
              <w:top w:val="nil"/>
              <w:left w:val="nil"/>
              <w:bottom w:val="nil"/>
              <w:right w:val="nil"/>
            </w:tcBorders>
            <w:shd w:val="clear" w:color="auto" w:fill="auto"/>
            <w:noWrap/>
            <w:vAlign w:val="bottom"/>
            <w:hideMark/>
          </w:tcPr>
          <w:p w14:paraId="2ADB37B4" w14:textId="77777777" w:rsidR="002D2AE7" w:rsidRPr="00F3057E" w:rsidRDefault="002D2AE7" w:rsidP="001D7723">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6F4D0E4" w14:textId="77777777" w:rsidR="002D2AE7" w:rsidRPr="00F3057E" w:rsidRDefault="002D2AE7" w:rsidP="001D7723">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68FE8A83"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0814B748" w14:textId="77777777" w:rsidR="002D2AE7" w:rsidRPr="00F3057E" w:rsidRDefault="002D2AE7" w:rsidP="001D7723">
            <w:pPr>
              <w:jc w:val="center"/>
              <w:rPr>
                <w:color w:val="000000"/>
                <w:sz w:val="20"/>
                <w:szCs w:val="20"/>
              </w:rPr>
            </w:pPr>
            <w:r w:rsidRPr="00F3057E">
              <w:rPr>
                <w:color w:val="000000"/>
                <w:sz w:val="20"/>
                <w:szCs w:val="20"/>
              </w:rPr>
              <w:t>2.97</w:t>
            </w:r>
          </w:p>
        </w:tc>
        <w:tc>
          <w:tcPr>
            <w:tcW w:w="236" w:type="dxa"/>
            <w:tcBorders>
              <w:top w:val="nil"/>
              <w:left w:val="nil"/>
              <w:bottom w:val="nil"/>
              <w:right w:val="nil"/>
            </w:tcBorders>
            <w:shd w:val="clear" w:color="auto" w:fill="auto"/>
            <w:noWrap/>
            <w:vAlign w:val="bottom"/>
            <w:hideMark/>
          </w:tcPr>
          <w:p w14:paraId="1DC80A05"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1E351286" w14:textId="77777777" w:rsidR="002D2AE7" w:rsidRPr="00F3057E" w:rsidRDefault="002D2AE7" w:rsidP="001D7723">
            <w:pPr>
              <w:jc w:val="center"/>
              <w:rPr>
                <w:color w:val="000000"/>
                <w:sz w:val="20"/>
                <w:szCs w:val="20"/>
              </w:rPr>
            </w:pPr>
            <w:r w:rsidRPr="00F3057E">
              <w:rPr>
                <w:color w:val="000000"/>
                <w:sz w:val="20"/>
                <w:szCs w:val="20"/>
              </w:rPr>
              <w:t>0.007</w:t>
            </w:r>
          </w:p>
        </w:tc>
        <w:tc>
          <w:tcPr>
            <w:tcW w:w="516" w:type="dxa"/>
            <w:tcBorders>
              <w:top w:val="nil"/>
              <w:left w:val="nil"/>
              <w:bottom w:val="nil"/>
              <w:right w:val="nil"/>
            </w:tcBorders>
            <w:shd w:val="clear" w:color="auto" w:fill="auto"/>
            <w:noWrap/>
            <w:vAlign w:val="bottom"/>
            <w:hideMark/>
          </w:tcPr>
          <w:p w14:paraId="751454B3"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B87E02F" w14:textId="77777777" w:rsidTr="001D7723">
        <w:trPr>
          <w:trHeight w:val="320"/>
        </w:trPr>
        <w:tc>
          <w:tcPr>
            <w:tcW w:w="2620" w:type="dxa"/>
            <w:tcBorders>
              <w:top w:val="nil"/>
              <w:left w:val="nil"/>
              <w:bottom w:val="nil"/>
              <w:right w:val="nil"/>
            </w:tcBorders>
            <w:shd w:val="clear" w:color="auto" w:fill="auto"/>
            <w:noWrap/>
            <w:vAlign w:val="bottom"/>
            <w:hideMark/>
          </w:tcPr>
          <w:p w14:paraId="7CA2A68F" w14:textId="77777777" w:rsidR="002D2AE7" w:rsidRPr="00F3057E" w:rsidRDefault="002D2AE7" w:rsidP="001D7723">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06DCBD47" w14:textId="77777777" w:rsidR="002D2AE7" w:rsidRPr="00F3057E" w:rsidRDefault="002D2AE7" w:rsidP="001D7723">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5D56140C"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4A4C0699" w14:textId="77777777" w:rsidR="002D2AE7" w:rsidRPr="00F3057E" w:rsidRDefault="002D2AE7" w:rsidP="001D7723">
            <w:pPr>
              <w:jc w:val="center"/>
              <w:rPr>
                <w:color w:val="000000"/>
                <w:sz w:val="20"/>
                <w:szCs w:val="20"/>
              </w:rPr>
            </w:pPr>
            <w:r w:rsidRPr="00F3057E">
              <w:rPr>
                <w:color w:val="000000"/>
                <w:sz w:val="20"/>
                <w:szCs w:val="20"/>
              </w:rPr>
              <w:t>8.71</w:t>
            </w:r>
          </w:p>
        </w:tc>
        <w:tc>
          <w:tcPr>
            <w:tcW w:w="236" w:type="dxa"/>
            <w:tcBorders>
              <w:top w:val="nil"/>
              <w:left w:val="nil"/>
              <w:bottom w:val="nil"/>
              <w:right w:val="nil"/>
            </w:tcBorders>
            <w:shd w:val="clear" w:color="auto" w:fill="auto"/>
            <w:noWrap/>
            <w:vAlign w:val="bottom"/>
            <w:hideMark/>
          </w:tcPr>
          <w:p w14:paraId="61A5E72F"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34A2DA7B"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6A46371"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EFDB5C1" w14:textId="77777777" w:rsidTr="001D7723">
        <w:trPr>
          <w:trHeight w:val="320"/>
        </w:trPr>
        <w:tc>
          <w:tcPr>
            <w:tcW w:w="2620" w:type="dxa"/>
            <w:tcBorders>
              <w:top w:val="nil"/>
              <w:left w:val="nil"/>
              <w:bottom w:val="nil"/>
              <w:right w:val="nil"/>
            </w:tcBorders>
            <w:shd w:val="clear" w:color="auto" w:fill="auto"/>
            <w:noWrap/>
            <w:vAlign w:val="bottom"/>
            <w:hideMark/>
          </w:tcPr>
          <w:p w14:paraId="36B047C3" w14:textId="77777777" w:rsidR="002D2AE7" w:rsidRPr="00F3057E" w:rsidRDefault="002D2AE7" w:rsidP="001D7723">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23BDD1C4" w14:textId="77777777" w:rsidR="002D2AE7" w:rsidRPr="00F3057E" w:rsidRDefault="002D2AE7" w:rsidP="001D7723">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44252272"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FA74BE0" w14:textId="77777777" w:rsidR="002D2AE7" w:rsidRPr="00F3057E" w:rsidRDefault="002D2AE7" w:rsidP="001D7723">
            <w:pPr>
              <w:jc w:val="center"/>
              <w:rPr>
                <w:color w:val="000000"/>
                <w:sz w:val="20"/>
                <w:szCs w:val="20"/>
              </w:rPr>
            </w:pPr>
            <w:r w:rsidRPr="00F3057E">
              <w:rPr>
                <w:color w:val="000000"/>
                <w:sz w:val="20"/>
                <w:szCs w:val="20"/>
              </w:rPr>
              <w:t>-3.67</w:t>
            </w:r>
          </w:p>
        </w:tc>
        <w:tc>
          <w:tcPr>
            <w:tcW w:w="236" w:type="dxa"/>
            <w:tcBorders>
              <w:top w:val="nil"/>
              <w:left w:val="nil"/>
              <w:bottom w:val="nil"/>
              <w:right w:val="nil"/>
            </w:tcBorders>
            <w:shd w:val="clear" w:color="auto" w:fill="auto"/>
            <w:noWrap/>
            <w:vAlign w:val="bottom"/>
            <w:hideMark/>
          </w:tcPr>
          <w:p w14:paraId="3016AFC3"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71618814"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45AE68F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213A660" w14:textId="77777777" w:rsidTr="001D7723">
        <w:trPr>
          <w:trHeight w:val="320"/>
        </w:trPr>
        <w:tc>
          <w:tcPr>
            <w:tcW w:w="2620" w:type="dxa"/>
            <w:tcBorders>
              <w:top w:val="nil"/>
              <w:left w:val="nil"/>
              <w:bottom w:val="single" w:sz="4" w:space="0" w:color="auto"/>
              <w:right w:val="nil"/>
            </w:tcBorders>
            <w:shd w:val="clear" w:color="auto" w:fill="auto"/>
            <w:noWrap/>
            <w:vAlign w:val="bottom"/>
            <w:hideMark/>
          </w:tcPr>
          <w:p w14:paraId="763287C6" w14:textId="77777777" w:rsidR="002D2AE7" w:rsidRPr="00F3057E" w:rsidRDefault="002D2AE7" w:rsidP="001D7723">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B8FAEE5" w14:textId="77777777" w:rsidR="002D2AE7" w:rsidRPr="00F3057E" w:rsidRDefault="002D2AE7" w:rsidP="001D7723">
            <w:pPr>
              <w:jc w:val="center"/>
              <w:rPr>
                <w:color w:val="000000"/>
                <w:sz w:val="20"/>
                <w:szCs w:val="20"/>
              </w:rPr>
            </w:pPr>
            <w:r w:rsidRPr="00F3057E">
              <w:rPr>
                <w:color w:val="000000"/>
                <w:sz w:val="20"/>
                <w:szCs w:val="20"/>
              </w:rPr>
              <w:t>-0.04</w:t>
            </w:r>
          </w:p>
        </w:tc>
        <w:tc>
          <w:tcPr>
            <w:tcW w:w="1300" w:type="dxa"/>
            <w:tcBorders>
              <w:top w:val="nil"/>
              <w:left w:val="nil"/>
              <w:bottom w:val="single" w:sz="4" w:space="0" w:color="auto"/>
              <w:right w:val="nil"/>
            </w:tcBorders>
            <w:shd w:val="clear" w:color="auto" w:fill="auto"/>
            <w:noWrap/>
            <w:vAlign w:val="bottom"/>
            <w:hideMark/>
          </w:tcPr>
          <w:p w14:paraId="22353354"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single" w:sz="4" w:space="0" w:color="auto"/>
              <w:right w:val="nil"/>
            </w:tcBorders>
            <w:shd w:val="clear" w:color="auto" w:fill="auto"/>
            <w:noWrap/>
            <w:vAlign w:val="bottom"/>
            <w:hideMark/>
          </w:tcPr>
          <w:p w14:paraId="6DFED077" w14:textId="77777777" w:rsidR="002D2AE7" w:rsidRPr="00F3057E" w:rsidRDefault="002D2AE7" w:rsidP="001D7723">
            <w:pPr>
              <w:jc w:val="center"/>
              <w:rPr>
                <w:color w:val="000000"/>
                <w:sz w:val="20"/>
                <w:szCs w:val="20"/>
              </w:rPr>
            </w:pPr>
            <w:r w:rsidRPr="00F3057E">
              <w:rPr>
                <w:color w:val="000000"/>
                <w:sz w:val="20"/>
                <w:szCs w:val="20"/>
              </w:rPr>
              <w:t>-2.22</w:t>
            </w:r>
          </w:p>
        </w:tc>
        <w:tc>
          <w:tcPr>
            <w:tcW w:w="236" w:type="dxa"/>
            <w:tcBorders>
              <w:top w:val="nil"/>
              <w:left w:val="nil"/>
              <w:bottom w:val="single" w:sz="4" w:space="0" w:color="auto"/>
              <w:right w:val="nil"/>
            </w:tcBorders>
            <w:shd w:val="clear" w:color="auto" w:fill="auto"/>
            <w:noWrap/>
            <w:vAlign w:val="bottom"/>
            <w:hideMark/>
          </w:tcPr>
          <w:p w14:paraId="639052D9" w14:textId="77777777" w:rsidR="002D2AE7" w:rsidRPr="00F3057E" w:rsidRDefault="002D2AE7" w:rsidP="001D7723">
            <w:pPr>
              <w:rPr>
                <w:color w:val="000000"/>
              </w:rPr>
            </w:pPr>
            <w:r w:rsidRPr="00F3057E">
              <w:rPr>
                <w:color w:val="000000"/>
              </w:rPr>
              <w:t> </w:t>
            </w:r>
          </w:p>
        </w:tc>
        <w:tc>
          <w:tcPr>
            <w:tcW w:w="782" w:type="dxa"/>
            <w:tcBorders>
              <w:top w:val="nil"/>
              <w:left w:val="nil"/>
              <w:bottom w:val="single" w:sz="4" w:space="0" w:color="auto"/>
              <w:right w:val="nil"/>
            </w:tcBorders>
            <w:shd w:val="clear" w:color="auto" w:fill="auto"/>
            <w:noWrap/>
            <w:vAlign w:val="bottom"/>
            <w:hideMark/>
          </w:tcPr>
          <w:p w14:paraId="32C74525" w14:textId="77777777" w:rsidR="002D2AE7" w:rsidRPr="00F3057E" w:rsidRDefault="002D2AE7" w:rsidP="001D7723">
            <w:pPr>
              <w:jc w:val="center"/>
              <w:rPr>
                <w:color w:val="000000"/>
                <w:sz w:val="20"/>
                <w:szCs w:val="20"/>
              </w:rPr>
            </w:pPr>
            <w:r w:rsidRPr="00F3057E">
              <w:rPr>
                <w:color w:val="000000"/>
                <w:sz w:val="20"/>
                <w:szCs w:val="20"/>
              </w:rPr>
              <w:t>0.036</w:t>
            </w:r>
          </w:p>
        </w:tc>
        <w:tc>
          <w:tcPr>
            <w:tcW w:w="516" w:type="dxa"/>
            <w:tcBorders>
              <w:top w:val="nil"/>
              <w:left w:val="nil"/>
              <w:bottom w:val="single" w:sz="4" w:space="0" w:color="auto"/>
              <w:right w:val="nil"/>
            </w:tcBorders>
            <w:shd w:val="clear" w:color="auto" w:fill="auto"/>
            <w:noWrap/>
            <w:vAlign w:val="bottom"/>
            <w:hideMark/>
          </w:tcPr>
          <w:p w14:paraId="21B46F04"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06465BB9" w14:textId="77777777" w:rsidTr="001D7723">
        <w:trPr>
          <w:trHeight w:val="320"/>
        </w:trPr>
        <w:tc>
          <w:tcPr>
            <w:tcW w:w="2620" w:type="dxa"/>
            <w:tcBorders>
              <w:top w:val="nil"/>
              <w:left w:val="nil"/>
              <w:bottom w:val="nil"/>
              <w:right w:val="nil"/>
            </w:tcBorders>
            <w:shd w:val="clear" w:color="auto" w:fill="auto"/>
            <w:noWrap/>
            <w:vAlign w:val="bottom"/>
            <w:hideMark/>
          </w:tcPr>
          <w:p w14:paraId="66E27402" w14:textId="77777777" w:rsidR="002D2AE7" w:rsidRPr="00F3057E" w:rsidRDefault="002D2AE7" w:rsidP="001D7723">
            <w:pPr>
              <w:rPr>
                <w:color w:val="000000"/>
                <w:sz w:val="20"/>
                <w:szCs w:val="20"/>
              </w:rPr>
            </w:pPr>
          </w:p>
        </w:tc>
        <w:tc>
          <w:tcPr>
            <w:tcW w:w="1300" w:type="dxa"/>
            <w:tcBorders>
              <w:top w:val="nil"/>
              <w:left w:val="nil"/>
              <w:bottom w:val="nil"/>
              <w:right w:val="nil"/>
            </w:tcBorders>
            <w:shd w:val="clear" w:color="auto" w:fill="auto"/>
            <w:noWrap/>
            <w:vAlign w:val="bottom"/>
            <w:hideMark/>
          </w:tcPr>
          <w:p w14:paraId="18896757"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6A4E3CAF"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567AFBBC" w14:textId="77777777" w:rsidR="002D2AE7" w:rsidRPr="00F3057E" w:rsidRDefault="002D2AE7" w:rsidP="001D7723">
            <w:pPr>
              <w:rPr>
                <w:sz w:val="20"/>
                <w:szCs w:val="20"/>
              </w:rPr>
            </w:pPr>
          </w:p>
        </w:tc>
        <w:tc>
          <w:tcPr>
            <w:tcW w:w="236" w:type="dxa"/>
            <w:tcBorders>
              <w:top w:val="nil"/>
              <w:left w:val="nil"/>
              <w:bottom w:val="nil"/>
              <w:right w:val="nil"/>
            </w:tcBorders>
            <w:shd w:val="clear" w:color="auto" w:fill="auto"/>
            <w:noWrap/>
            <w:vAlign w:val="bottom"/>
            <w:hideMark/>
          </w:tcPr>
          <w:p w14:paraId="4718464B" w14:textId="77777777" w:rsidR="002D2AE7" w:rsidRPr="00F3057E" w:rsidRDefault="002D2AE7" w:rsidP="001D7723">
            <w:pPr>
              <w:rPr>
                <w:sz w:val="20"/>
                <w:szCs w:val="20"/>
              </w:rPr>
            </w:pPr>
          </w:p>
        </w:tc>
        <w:tc>
          <w:tcPr>
            <w:tcW w:w="782" w:type="dxa"/>
            <w:tcBorders>
              <w:top w:val="nil"/>
              <w:left w:val="nil"/>
              <w:bottom w:val="nil"/>
              <w:right w:val="nil"/>
            </w:tcBorders>
            <w:shd w:val="clear" w:color="auto" w:fill="auto"/>
            <w:noWrap/>
            <w:vAlign w:val="bottom"/>
            <w:hideMark/>
          </w:tcPr>
          <w:p w14:paraId="094D93C6" w14:textId="77777777" w:rsidR="002D2AE7" w:rsidRPr="00F3057E" w:rsidRDefault="002D2AE7" w:rsidP="001D7723">
            <w:pPr>
              <w:rPr>
                <w:sz w:val="20"/>
                <w:szCs w:val="20"/>
              </w:rPr>
            </w:pPr>
          </w:p>
        </w:tc>
        <w:tc>
          <w:tcPr>
            <w:tcW w:w="516" w:type="dxa"/>
            <w:tcBorders>
              <w:top w:val="nil"/>
              <w:left w:val="nil"/>
              <w:bottom w:val="nil"/>
              <w:right w:val="nil"/>
            </w:tcBorders>
            <w:shd w:val="clear" w:color="auto" w:fill="auto"/>
            <w:noWrap/>
            <w:vAlign w:val="bottom"/>
            <w:hideMark/>
          </w:tcPr>
          <w:p w14:paraId="002AD552" w14:textId="77777777" w:rsidR="002D2AE7" w:rsidRPr="00F3057E" w:rsidRDefault="002D2AE7" w:rsidP="001D7723">
            <w:pPr>
              <w:rPr>
                <w:sz w:val="20"/>
                <w:szCs w:val="20"/>
              </w:rPr>
            </w:pPr>
          </w:p>
        </w:tc>
      </w:tr>
    </w:tbl>
    <w:p w14:paraId="4E9EBD34" w14:textId="77777777" w:rsidR="002D2AE7" w:rsidRDefault="002D2AE7">
      <w:pPr>
        <w:rPr>
          <w:b/>
        </w:rPr>
      </w:pPr>
      <w:r>
        <w:rPr>
          <w:b/>
        </w:rPr>
        <w:br w:type="page"/>
      </w:r>
    </w:p>
    <w:p w14:paraId="50B499B2" w14:textId="4C130FAD" w:rsidR="00F3057E" w:rsidRDefault="00F3057E" w:rsidP="00F3057E">
      <w:pPr>
        <w:spacing w:line="480" w:lineRule="auto"/>
        <w:rPr>
          <w:b/>
        </w:rPr>
      </w:pPr>
      <w:r>
        <w:rPr>
          <w:b/>
        </w:rPr>
        <w:lastRenderedPageBreak/>
        <w:t xml:space="preserve">Table </w:t>
      </w:r>
      <w:r w:rsidR="002D2AE7">
        <w:rPr>
          <w:b/>
        </w:rPr>
        <w:t>3</w:t>
      </w:r>
      <w:r>
        <w:rPr>
          <w:b/>
        </w:rPr>
        <w:t>.</w:t>
      </w:r>
      <w:r w:rsidR="00A64189">
        <w:rPr>
          <w:b/>
        </w:rPr>
        <w:t xml:space="preserve"> </w:t>
      </w:r>
      <w:r w:rsidR="00A64189">
        <w:t>Model r</w:t>
      </w:r>
      <w:r w:rsidR="00A64189" w:rsidRPr="008A1B85">
        <w:t>esults f</w:t>
      </w:r>
      <w:r w:rsidR="00A64189">
        <w:t>or treatment effects on</w:t>
      </w:r>
      <w:r w:rsidR="00A64189">
        <w:rPr>
          <w:b/>
        </w:rPr>
        <w:t xml:space="preserve"> </w:t>
      </w:r>
      <w:r w:rsidR="00A64189">
        <w:t>(a) mortality and (b) fecundity for each species.</w:t>
      </w:r>
    </w:p>
    <w:tbl>
      <w:tblPr>
        <w:tblW w:w="7612" w:type="dxa"/>
        <w:tblLook w:val="04A0" w:firstRow="1" w:lastRow="0" w:firstColumn="1" w:lastColumn="0" w:noHBand="0" w:noVBand="1"/>
      </w:tblPr>
      <w:tblGrid>
        <w:gridCol w:w="2620"/>
        <w:gridCol w:w="1300"/>
        <w:gridCol w:w="1300"/>
        <w:gridCol w:w="1300"/>
        <w:gridCol w:w="329"/>
        <w:gridCol w:w="666"/>
        <w:gridCol w:w="575"/>
      </w:tblGrid>
      <w:tr w:rsidR="00F3057E" w:rsidRPr="00F3057E" w14:paraId="290B1272" w14:textId="77777777" w:rsidTr="00F3057E">
        <w:trPr>
          <w:trHeight w:val="340"/>
        </w:trPr>
        <w:tc>
          <w:tcPr>
            <w:tcW w:w="2620" w:type="dxa"/>
            <w:tcBorders>
              <w:top w:val="nil"/>
              <w:left w:val="nil"/>
              <w:bottom w:val="nil"/>
              <w:right w:val="nil"/>
            </w:tcBorders>
            <w:shd w:val="clear" w:color="auto" w:fill="auto"/>
            <w:noWrap/>
            <w:vAlign w:val="bottom"/>
            <w:hideMark/>
          </w:tcPr>
          <w:p w14:paraId="3B791463" w14:textId="575FECCB" w:rsidR="00F3057E" w:rsidRPr="00F3057E" w:rsidRDefault="00F3057E" w:rsidP="00F3057E">
            <w:pPr>
              <w:rPr>
                <w:color w:val="000000"/>
                <w:sz w:val="20"/>
                <w:szCs w:val="20"/>
              </w:rPr>
            </w:pPr>
            <w:r w:rsidRPr="00F3057E">
              <w:rPr>
                <w:color w:val="000000"/>
                <w:sz w:val="20"/>
                <w:szCs w:val="20"/>
              </w:rPr>
              <w:t>(a) Mortality</w:t>
            </w:r>
          </w:p>
        </w:tc>
        <w:tc>
          <w:tcPr>
            <w:tcW w:w="1300" w:type="dxa"/>
            <w:tcBorders>
              <w:top w:val="nil"/>
              <w:left w:val="nil"/>
              <w:bottom w:val="nil"/>
              <w:right w:val="nil"/>
            </w:tcBorders>
            <w:shd w:val="clear" w:color="auto" w:fill="auto"/>
            <w:noWrap/>
            <w:vAlign w:val="bottom"/>
            <w:hideMark/>
          </w:tcPr>
          <w:p w14:paraId="2F0FE1D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0F57168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1B08C9DC"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3B34BDF6"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71685351"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A51392B" w14:textId="77777777" w:rsidR="00F3057E" w:rsidRPr="00F3057E" w:rsidRDefault="00F3057E" w:rsidP="00F3057E">
            <w:pPr>
              <w:rPr>
                <w:sz w:val="20"/>
                <w:szCs w:val="20"/>
              </w:rPr>
            </w:pPr>
          </w:p>
        </w:tc>
      </w:tr>
      <w:tr w:rsidR="00F3057E" w:rsidRPr="00F3057E" w14:paraId="470818D7"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8CF6181"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36DC4D48"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3C8D9E92"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0091198" w14:textId="77777777" w:rsidR="00F3057E" w:rsidRPr="00F3057E" w:rsidRDefault="00F3057E" w:rsidP="00F3057E">
            <w:pPr>
              <w:jc w:val="center"/>
              <w:rPr>
                <w:color w:val="000000"/>
                <w:sz w:val="20"/>
                <w:szCs w:val="20"/>
              </w:rPr>
            </w:pPr>
            <w:r w:rsidRPr="00F3057E">
              <w:rPr>
                <w:color w:val="000000"/>
                <w:sz w:val="20"/>
                <w:szCs w:val="20"/>
              </w:rPr>
              <w:t>z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16F4C3CC"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7AF147DA" w14:textId="77777777" w:rsidTr="00F3057E">
        <w:trPr>
          <w:trHeight w:val="320"/>
        </w:trPr>
        <w:tc>
          <w:tcPr>
            <w:tcW w:w="2620" w:type="dxa"/>
            <w:tcBorders>
              <w:top w:val="nil"/>
              <w:left w:val="nil"/>
              <w:bottom w:val="nil"/>
              <w:right w:val="nil"/>
            </w:tcBorders>
            <w:shd w:val="clear" w:color="auto" w:fill="auto"/>
            <w:noWrap/>
            <w:vAlign w:val="bottom"/>
            <w:hideMark/>
          </w:tcPr>
          <w:p w14:paraId="1CADBEA2"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770E1D" w14:textId="77777777" w:rsidR="00F3057E" w:rsidRPr="00F3057E" w:rsidRDefault="00F3057E" w:rsidP="00F3057E">
            <w:pPr>
              <w:jc w:val="center"/>
              <w:rPr>
                <w:color w:val="000000"/>
                <w:sz w:val="20"/>
                <w:szCs w:val="20"/>
              </w:rPr>
            </w:pPr>
            <w:r w:rsidRPr="00F3057E">
              <w:rPr>
                <w:color w:val="000000"/>
                <w:sz w:val="20"/>
                <w:szCs w:val="20"/>
              </w:rPr>
              <w:t>-1.02</w:t>
            </w:r>
          </w:p>
        </w:tc>
        <w:tc>
          <w:tcPr>
            <w:tcW w:w="1300" w:type="dxa"/>
            <w:tcBorders>
              <w:top w:val="nil"/>
              <w:left w:val="nil"/>
              <w:bottom w:val="nil"/>
              <w:right w:val="nil"/>
            </w:tcBorders>
            <w:shd w:val="clear" w:color="auto" w:fill="auto"/>
            <w:noWrap/>
            <w:vAlign w:val="bottom"/>
            <w:hideMark/>
          </w:tcPr>
          <w:p w14:paraId="02655065"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03C9EEB7" w14:textId="77777777" w:rsidR="00F3057E" w:rsidRPr="00F3057E" w:rsidRDefault="00F3057E" w:rsidP="00F3057E">
            <w:pPr>
              <w:jc w:val="center"/>
              <w:rPr>
                <w:color w:val="000000"/>
                <w:sz w:val="20"/>
                <w:szCs w:val="20"/>
              </w:rPr>
            </w:pPr>
            <w:r w:rsidRPr="00F3057E">
              <w:rPr>
                <w:color w:val="000000"/>
                <w:sz w:val="20"/>
                <w:szCs w:val="20"/>
              </w:rPr>
              <w:t>-8.17</w:t>
            </w:r>
          </w:p>
        </w:tc>
        <w:tc>
          <w:tcPr>
            <w:tcW w:w="143" w:type="dxa"/>
            <w:tcBorders>
              <w:top w:val="nil"/>
              <w:left w:val="nil"/>
              <w:bottom w:val="nil"/>
              <w:right w:val="nil"/>
            </w:tcBorders>
            <w:shd w:val="clear" w:color="auto" w:fill="auto"/>
            <w:noWrap/>
            <w:vAlign w:val="bottom"/>
            <w:hideMark/>
          </w:tcPr>
          <w:p w14:paraId="74D7828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AB8422B"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59CF25FD"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DE8E7FB" w14:textId="77777777" w:rsidTr="00F3057E">
        <w:trPr>
          <w:trHeight w:val="320"/>
        </w:trPr>
        <w:tc>
          <w:tcPr>
            <w:tcW w:w="2620" w:type="dxa"/>
            <w:tcBorders>
              <w:top w:val="nil"/>
              <w:left w:val="nil"/>
              <w:bottom w:val="nil"/>
              <w:right w:val="nil"/>
            </w:tcBorders>
            <w:shd w:val="clear" w:color="auto" w:fill="auto"/>
            <w:noWrap/>
            <w:vAlign w:val="bottom"/>
            <w:hideMark/>
          </w:tcPr>
          <w:p w14:paraId="155E7A72"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648C31D1" w14:textId="77777777" w:rsidR="00F3057E" w:rsidRPr="00F3057E" w:rsidRDefault="00F3057E" w:rsidP="00F3057E">
            <w:pPr>
              <w:jc w:val="center"/>
              <w:rPr>
                <w:color w:val="000000"/>
                <w:sz w:val="20"/>
                <w:szCs w:val="20"/>
              </w:rPr>
            </w:pPr>
            <w:r w:rsidRPr="00F3057E">
              <w:rPr>
                <w:color w:val="000000"/>
                <w:sz w:val="20"/>
                <w:szCs w:val="20"/>
              </w:rPr>
              <w:t>0.27</w:t>
            </w:r>
          </w:p>
        </w:tc>
        <w:tc>
          <w:tcPr>
            <w:tcW w:w="1300" w:type="dxa"/>
            <w:tcBorders>
              <w:top w:val="nil"/>
              <w:left w:val="nil"/>
              <w:bottom w:val="nil"/>
              <w:right w:val="nil"/>
            </w:tcBorders>
            <w:shd w:val="clear" w:color="auto" w:fill="auto"/>
            <w:noWrap/>
            <w:vAlign w:val="bottom"/>
            <w:hideMark/>
          </w:tcPr>
          <w:p w14:paraId="716006EC"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0BF69070" w14:textId="77777777" w:rsidR="00F3057E" w:rsidRPr="00F3057E" w:rsidRDefault="00F3057E" w:rsidP="00F3057E">
            <w:pPr>
              <w:jc w:val="center"/>
              <w:rPr>
                <w:color w:val="000000"/>
                <w:sz w:val="20"/>
                <w:szCs w:val="20"/>
              </w:rPr>
            </w:pPr>
            <w:r w:rsidRPr="00F3057E">
              <w:rPr>
                <w:color w:val="000000"/>
                <w:sz w:val="20"/>
                <w:szCs w:val="20"/>
              </w:rPr>
              <w:t>1.18</w:t>
            </w:r>
          </w:p>
        </w:tc>
        <w:tc>
          <w:tcPr>
            <w:tcW w:w="143" w:type="dxa"/>
            <w:tcBorders>
              <w:top w:val="nil"/>
              <w:left w:val="nil"/>
              <w:bottom w:val="nil"/>
              <w:right w:val="nil"/>
            </w:tcBorders>
            <w:shd w:val="clear" w:color="auto" w:fill="auto"/>
            <w:noWrap/>
            <w:vAlign w:val="bottom"/>
            <w:hideMark/>
          </w:tcPr>
          <w:p w14:paraId="0D0FC02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04C4DA0" w14:textId="77777777" w:rsidR="00F3057E" w:rsidRPr="00F3057E" w:rsidRDefault="00F3057E" w:rsidP="00F3057E">
            <w:pPr>
              <w:jc w:val="center"/>
              <w:rPr>
                <w:color w:val="000000"/>
                <w:sz w:val="20"/>
                <w:szCs w:val="20"/>
              </w:rPr>
            </w:pPr>
            <w:r w:rsidRPr="00F3057E">
              <w:rPr>
                <w:color w:val="000000"/>
                <w:sz w:val="20"/>
                <w:szCs w:val="20"/>
              </w:rPr>
              <w:t>0.237</w:t>
            </w:r>
          </w:p>
        </w:tc>
        <w:tc>
          <w:tcPr>
            <w:tcW w:w="389" w:type="dxa"/>
            <w:tcBorders>
              <w:top w:val="nil"/>
              <w:left w:val="nil"/>
              <w:bottom w:val="nil"/>
              <w:right w:val="nil"/>
            </w:tcBorders>
            <w:shd w:val="clear" w:color="auto" w:fill="auto"/>
            <w:noWrap/>
            <w:vAlign w:val="bottom"/>
            <w:hideMark/>
          </w:tcPr>
          <w:p w14:paraId="7A4AAD57" w14:textId="77777777" w:rsidR="00F3057E" w:rsidRPr="00F3057E" w:rsidRDefault="00F3057E" w:rsidP="00F3057E">
            <w:pPr>
              <w:jc w:val="center"/>
              <w:rPr>
                <w:color w:val="000000"/>
                <w:sz w:val="20"/>
                <w:szCs w:val="20"/>
              </w:rPr>
            </w:pPr>
          </w:p>
        </w:tc>
      </w:tr>
      <w:tr w:rsidR="00F3057E" w:rsidRPr="00F3057E" w14:paraId="38E100A9" w14:textId="77777777" w:rsidTr="00F3057E">
        <w:trPr>
          <w:trHeight w:val="320"/>
        </w:trPr>
        <w:tc>
          <w:tcPr>
            <w:tcW w:w="2620" w:type="dxa"/>
            <w:tcBorders>
              <w:top w:val="nil"/>
              <w:left w:val="nil"/>
              <w:bottom w:val="nil"/>
              <w:right w:val="nil"/>
            </w:tcBorders>
            <w:shd w:val="clear" w:color="auto" w:fill="auto"/>
            <w:noWrap/>
            <w:vAlign w:val="bottom"/>
            <w:hideMark/>
          </w:tcPr>
          <w:p w14:paraId="0B1847F3"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D8CFEDB" w14:textId="77777777" w:rsidR="00F3057E" w:rsidRPr="00F3057E" w:rsidRDefault="00F3057E" w:rsidP="00F3057E">
            <w:pPr>
              <w:jc w:val="center"/>
              <w:rPr>
                <w:color w:val="000000"/>
                <w:sz w:val="20"/>
                <w:szCs w:val="20"/>
              </w:rPr>
            </w:pPr>
            <w:r w:rsidRPr="00F3057E">
              <w:rPr>
                <w:color w:val="000000"/>
                <w:sz w:val="20"/>
                <w:szCs w:val="20"/>
              </w:rPr>
              <w:t>-0.36</w:t>
            </w:r>
          </w:p>
        </w:tc>
        <w:tc>
          <w:tcPr>
            <w:tcW w:w="1300" w:type="dxa"/>
            <w:tcBorders>
              <w:top w:val="nil"/>
              <w:left w:val="nil"/>
              <w:bottom w:val="nil"/>
              <w:right w:val="nil"/>
            </w:tcBorders>
            <w:shd w:val="clear" w:color="auto" w:fill="auto"/>
            <w:noWrap/>
            <w:vAlign w:val="bottom"/>
            <w:hideMark/>
          </w:tcPr>
          <w:p w14:paraId="6519FFA2"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3170CF28" w14:textId="77777777" w:rsidR="00F3057E" w:rsidRPr="00F3057E" w:rsidRDefault="00F3057E" w:rsidP="00F3057E">
            <w:pPr>
              <w:jc w:val="center"/>
              <w:rPr>
                <w:color w:val="000000"/>
                <w:sz w:val="20"/>
                <w:szCs w:val="20"/>
              </w:rPr>
            </w:pPr>
            <w:r w:rsidRPr="00F3057E">
              <w:rPr>
                <w:color w:val="000000"/>
                <w:sz w:val="20"/>
                <w:szCs w:val="20"/>
              </w:rPr>
              <w:t>-2.09</w:t>
            </w:r>
          </w:p>
        </w:tc>
        <w:tc>
          <w:tcPr>
            <w:tcW w:w="143" w:type="dxa"/>
            <w:tcBorders>
              <w:top w:val="nil"/>
              <w:left w:val="nil"/>
              <w:bottom w:val="nil"/>
              <w:right w:val="nil"/>
            </w:tcBorders>
            <w:shd w:val="clear" w:color="auto" w:fill="auto"/>
            <w:noWrap/>
            <w:vAlign w:val="bottom"/>
            <w:hideMark/>
          </w:tcPr>
          <w:p w14:paraId="4FC7FB2F"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FC291E" w14:textId="77777777" w:rsidR="00F3057E" w:rsidRPr="00F3057E" w:rsidRDefault="00F3057E" w:rsidP="00F3057E">
            <w:pPr>
              <w:jc w:val="center"/>
              <w:rPr>
                <w:color w:val="000000"/>
                <w:sz w:val="20"/>
                <w:szCs w:val="20"/>
              </w:rPr>
            </w:pPr>
            <w:r w:rsidRPr="00F3057E">
              <w:rPr>
                <w:color w:val="000000"/>
                <w:sz w:val="20"/>
                <w:szCs w:val="20"/>
              </w:rPr>
              <w:t>0.037</w:t>
            </w:r>
          </w:p>
        </w:tc>
        <w:tc>
          <w:tcPr>
            <w:tcW w:w="389" w:type="dxa"/>
            <w:tcBorders>
              <w:top w:val="nil"/>
              <w:left w:val="nil"/>
              <w:bottom w:val="nil"/>
              <w:right w:val="nil"/>
            </w:tcBorders>
            <w:shd w:val="clear" w:color="auto" w:fill="auto"/>
            <w:noWrap/>
            <w:vAlign w:val="bottom"/>
            <w:hideMark/>
          </w:tcPr>
          <w:p w14:paraId="75C24514"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46A1F88D" w14:textId="77777777" w:rsidTr="00F3057E">
        <w:trPr>
          <w:trHeight w:val="320"/>
        </w:trPr>
        <w:tc>
          <w:tcPr>
            <w:tcW w:w="2620" w:type="dxa"/>
            <w:tcBorders>
              <w:top w:val="nil"/>
              <w:left w:val="nil"/>
              <w:bottom w:val="nil"/>
              <w:right w:val="nil"/>
            </w:tcBorders>
            <w:shd w:val="clear" w:color="auto" w:fill="auto"/>
            <w:noWrap/>
            <w:vAlign w:val="bottom"/>
            <w:hideMark/>
          </w:tcPr>
          <w:p w14:paraId="2AE3188E"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6531CC29" w14:textId="77777777" w:rsidR="00F3057E" w:rsidRPr="00F3057E" w:rsidRDefault="00F3057E" w:rsidP="00F3057E">
            <w:pPr>
              <w:jc w:val="center"/>
              <w:rPr>
                <w:color w:val="000000"/>
                <w:sz w:val="20"/>
                <w:szCs w:val="20"/>
              </w:rPr>
            </w:pPr>
            <w:r w:rsidRPr="00F3057E">
              <w:rPr>
                <w:color w:val="000000"/>
                <w:sz w:val="20"/>
                <w:szCs w:val="20"/>
              </w:rPr>
              <w:t>0.22</w:t>
            </w:r>
          </w:p>
        </w:tc>
        <w:tc>
          <w:tcPr>
            <w:tcW w:w="1300" w:type="dxa"/>
            <w:tcBorders>
              <w:top w:val="nil"/>
              <w:left w:val="nil"/>
              <w:bottom w:val="nil"/>
              <w:right w:val="nil"/>
            </w:tcBorders>
            <w:shd w:val="clear" w:color="auto" w:fill="auto"/>
            <w:noWrap/>
            <w:vAlign w:val="bottom"/>
            <w:hideMark/>
          </w:tcPr>
          <w:p w14:paraId="42723329" w14:textId="77777777" w:rsidR="00F3057E" w:rsidRPr="00F3057E" w:rsidRDefault="00F3057E" w:rsidP="00F3057E">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322185CF" w14:textId="77777777" w:rsidR="00F3057E" w:rsidRPr="00F3057E" w:rsidRDefault="00F3057E" w:rsidP="00F3057E">
            <w:pPr>
              <w:jc w:val="center"/>
              <w:rPr>
                <w:color w:val="000000"/>
                <w:sz w:val="20"/>
                <w:szCs w:val="20"/>
              </w:rPr>
            </w:pPr>
            <w:r w:rsidRPr="00F3057E">
              <w:rPr>
                <w:color w:val="000000"/>
                <w:sz w:val="20"/>
                <w:szCs w:val="20"/>
              </w:rPr>
              <w:t>2.65</w:t>
            </w:r>
          </w:p>
        </w:tc>
        <w:tc>
          <w:tcPr>
            <w:tcW w:w="143" w:type="dxa"/>
            <w:tcBorders>
              <w:top w:val="nil"/>
              <w:left w:val="nil"/>
              <w:bottom w:val="nil"/>
              <w:right w:val="nil"/>
            </w:tcBorders>
            <w:shd w:val="clear" w:color="auto" w:fill="auto"/>
            <w:noWrap/>
            <w:vAlign w:val="bottom"/>
            <w:hideMark/>
          </w:tcPr>
          <w:p w14:paraId="4B172ED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36CC35F" w14:textId="77777777" w:rsidR="00F3057E" w:rsidRPr="00F3057E" w:rsidRDefault="00F3057E" w:rsidP="00F3057E">
            <w:pPr>
              <w:jc w:val="center"/>
              <w:rPr>
                <w:color w:val="000000"/>
                <w:sz w:val="20"/>
                <w:szCs w:val="20"/>
              </w:rPr>
            </w:pPr>
            <w:r w:rsidRPr="00F3057E">
              <w:rPr>
                <w:color w:val="000000"/>
                <w:sz w:val="20"/>
                <w:szCs w:val="20"/>
              </w:rPr>
              <w:t>0.008</w:t>
            </w:r>
          </w:p>
        </w:tc>
        <w:tc>
          <w:tcPr>
            <w:tcW w:w="389" w:type="dxa"/>
            <w:tcBorders>
              <w:top w:val="nil"/>
              <w:left w:val="nil"/>
              <w:bottom w:val="nil"/>
              <w:right w:val="nil"/>
            </w:tcBorders>
            <w:shd w:val="clear" w:color="auto" w:fill="auto"/>
            <w:noWrap/>
            <w:vAlign w:val="bottom"/>
            <w:hideMark/>
          </w:tcPr>
          <w:p w14:paraId="0E90087A"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347FCDB9" w14:textId="77777777" w:rsidTr="00F3057E">
        <w:trPr>
          <w:trHeight w:val="320"/>
        </w:trPr>
        <w:tc>
          <w:tcPr>
            <w:tcW w:w="2620" w:type="dxa"/>
            <w:tcBorders>
              <w:top w:val="nil"/>
              <w:left w:val="nil"/>
              <w:bottom w:val="nil"/>
              <w:right w:val="nil"/>
            </w:tcBorders>
            <w:shd w:val="clear" w:color="auto" w:fill="auto"/>
            <w:noWrap/>
            <w:vAlign w:val="bottom"/>
            <w:hideMark/>
          </w:tcPr>
          <w:p w14:paraId="4EC916F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138297C3" w14:textId="77777777" w:rsidR="00F3057E" w:rsidRPr="00F3057E" w:rsidRDefault="00F3057E" w:rsidP="00F3057E">
            <w:pPr>
              <w:jc w:val="center"/>
              <w:rPr>
                <w:color w:val="000000"/>
                <w:sz w:val="20"/>
                <w:szCs w:val="20"/>
              </w:rPr>
            </w:pPr>
            <w:r w:rsidRPr="00F3057E">
              <w:rPr>
                <w:color w:val="000000"/>
                <w:sz w:val="20"/>
                <w:szCs w:val="20"/>
              </w:rPr>
              <w:t>0.83</w:t>
            </w:r>
          </w:p>
        </w:tc>
        <w:tc>
          <w:tcPr>
            <w:tcW w:w="1300" w:type="dxa"/>
            <w:tcBorders>
              <w:top w:val="nil"/>
              <w:left w:val="nil"/>
              <w:bottom w:val="nil"/>
              <w:right w:val="nil"/>
            </w:tcBorders>
            <w:shd w:val="clear" w:color="auto" w:fill="auto"/>
            <w:noWrap/>
            <w:vAlign w:val="bottom"/>
            <w:hideMark/>
          </w:tcPr>
          <w:p w14:paraId="1404D6C1"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18AF6576" w14:textId="77777777" w:rsidR="00F3057E" w:rsidRPr="00F3057E" w:rsidRDefault="00F3057E" w:rsidP="00F3057E">
            <w:pPr>
              <w:jc w:val="center"/>
              <w:rPr>
                <w:color w:val="000000"/>
                <w:sz w:val="20"/>
                <w:szCs w:val="20"/>
              </w:rPr>
            </w:pPr>
            <w:r w:rsidRPr="00F3057E">
              <w:rPr>
                <w:color w:val="000000"/>
                <w:sz w:val="20"/>
                <w:szCs w:val="20"/>
              </w:rPr>
              <w:t>7.77</w:t>
            </w:r>
          </w:p>
        </w:tc>
        <w:tc>
          <w:tcPr>
            <w:tcW w:w="143" w:type="dxa"/>
            <w:tcBorders>
              <w:top w:val="nil"/>
              <w:left w:val="nil"/>
              <w:bottom w:val="nil"/>
              <w:right w:val="nil"/>
            </w:tcBorders>
            <w:shd w:val="clear" w:color="auto" w:fill="auto"/>
            <w:noWrap/>
            <w:vAlign w:val="bottom"/>
            <w:hideMark/>
          </w:tcPr>
          <w:p w14:paraId="1BD40DF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127F1F4" w14:textId="77777777" w:rsidR="00F3057E" w:rsidRPr="00F3057E" w:rsidRDefault="00F3057E" w:rsidP="00F3057E">
            <w:pPr>
              <w:jc w:val="center"/>
              <w:rPr>
                <w:color w:val="000000"/>
                <w:sz w:val="20"/>
                <w:szCs w:val="20"/>
              </w:rPr>
            </w:pPr>
            <w:r w:rsidRPr="00F3057E">
              <w:rPr>
                <w:color w:val="000000"/>
                <w:sz w:val="20"/>
                <w:szCs w:val="20"/>
              </w:rPr>
              <w:t>0.000</w:t>
            </w:r>
          </w:p>
        </w:tc>
        <w:tc>
          <w:tcPr>
            <w:tcW w:w="389" w:type="dxa"/>
            <w:tcBorders>
              <w:top w:val="nil"/>
              <w:left w:val="nil"/>
              <w:bottom w:val="nil"/>
              <w:right w:val="nil"/>
            </w:tcBorders>
            <w:shd w:val="clear" w:color="auto" w:fill="auto"/>
            <w:noWrap/>
            <w:vAlign w:val="bottom"/>
            <w:hideMark/>
          </w:tcPr>
          <w:p w14:paraId="6479ECD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CDB9FBE" w14:textId="77777777" w:rsidTr="00F3057E">
        <w:trPr>
          <w:trHeight w:val="320"/>
        </w:trPr>
        <w:tc>
          <w:tcPr>
            <w:tcW w:w="2620" w:type="dxa"/>
            <w:tcBorders>
              <w:top w:val="nil"/>
              <w:left w:val="nil"/>
              <w:bottom w:val="nil"/>
              <w:right w:val="nil"/>
            </w:tcBorders>
            <w:shd w:val="clear" w:color="auto" w:fill="auto"/>
            <w:noWrap/>
            <w:vAlign w:val="bottom"/>
            <w:hideMark/>
          </w:tcPr>
          <w:p w14:paraId="2603EEFA"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FF3AC35" w14:textId="77777777" w:rsidR="00F3057E" w:rsidRPr="00F3057E" w:rsidRDefault="00F3057E" w:rsidP="00F3057E">
            <w:pPr>
              <w:jc w:val="center"/>
              <w:rPr>
                <w:color w:val="000000"/>
                <w:sz w:val="20"/>
                <w:szCs w:val="20"/>
              </w:rPr>
            </w:pPr>
            <w:r w:rsidRPr="00F3057E">
              <w:rPr>
                <w:color w:val="000000"/>
                <w:sz w:val="20"/>
                <w:szCs w:val="20"/>
              </w:rPr>
              <w:t>0.40</w:t>
            </w:r>
          </w:p>
        </w:tc>
        <w:tc>
          <w:tcPr>
            <w:tcW w:w="1300" w:type="dxa"/>
            <w:tcBorders>
              <w:top w:val="nil"/>
              <w:left w:val="nil"/>
              <w:bottom w:val="nil"/>
              <w:right w:val="nil"/>
            </w:tcBorders>
            <w:shd w:val="clear" w:color="auto" w:fill="auto"/>
            <w:noWrap/>
            <w:vAlign w:val="bottom"/>
            <w:hideMark/>
          </w:tcPr>
          <w:p w14:paraId="422260B8"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3BE5493D" w14:textId="77777777" w:rsidR="00F3057E" w:rsidRPr="00F3057E" w:rsidRDefault="00F3057E" w:rsidP="00F3057E">
            <w:pPr>
              <w:jc w:val="center"/>
              <w:rPr>
                <w:color w:val="000000"/>
                <w:sz w:val="20"/>
                <w:szCs w:val="20"/>
              </w:rPr>
            </w:pPr>
            <w:r w:rsidRPr="00F3057E">
              <w:rPr>
                <w:color w:val="000000"/>
                <w:sz w:val="20"/>
                <w:szCs w:val="20"/>
              </w:rPr>
              <w:t>2.97</w:t>
            </w:r>
          </w:p>
        </w:tc>
        <w:tc>
          <w:tcPr>
            <w:tcW w:w="143" w:type="dxa"/>
            <w:tcBorders>
              <w:top w:val="nil"/>
              <w:left w:val="nil"/>
              <w:bottom w:val="nil"/>
              <w:right w:val="nil"/>
            </w:tcBorders>
            <w:shd w:val="clear" w:color="auto" w:fill="auto"/>
            <w:noWrap/>
            <w:vAlign w:val="bottom"/>
            <w:hideMark/>
          </w:tcPr>
          <w:p w14:paraId="66376D31"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764EE4D" w14:textId="77777777" w:rsidR="00F3057E" w:rsidRPr="00F3057E" w:rsidRDefault="00F3057E" w:rsidP="00F3057E">
            <w:pPr>
              <w:jc w:val="center"/>
              <w:rPr>
                <w:color w:val="000000"/>
                <w:sz w:val="20"/>
                <w:szCs w:val="20"/>
              </w:rPr>
            </w:pPr>
            <w:r w:rsidRPr="00F3057E">
              <w:rPr>
                <w:color w:val="000000"/>
                <w:sz w:val="20"/>
                <w:szCs w:val="20"/>
              </w:rPr>
              <w:t>0.003</w:t>
            </w:r>
          </w:p>
        </w:tc>
        <w:tc>
          <w:tcPr>
            <w:tcW w:w="389" w:type="dxa"/>
            <w:tcBorders>
              <w:top w:val="nil"/>
              <w:left w:val="nil"/>
              <w:bottom w:val="nil"/>
              <w:right w:val="nil"/>
            </w:tcBorders>
            <w:shd w:val="clear" w:color="auto" w:fill="auto"/>
            <w:noWrap/>
            <w:vAlign w:val="bottom"/>
            <w:hideMark/>
          </w:tcPr>
          <w:p w14:paraId="761709B0"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90BD73C" w14:textId="77777777" w:rsidTr="00F3057E">
        <w:trPr>
          <w:trHeight w:val="320"/>
        </w:trPr>
        <w:tc>
          <w:tcPr>
            <w:tcW w:w="2620" w:type="dxa"/>
            <w:tcBorders>
              <w:top w:val="nil"/>
              <w:left w:val="nil"/>
              <w:bottom w:val="nil"/>
              <w:right w:val="nil"/>
            </w:tcBorders>
            <w:shd w:val="clear" w:color="auto" w:fill="auto"/>
            <w:noWrap/>
            <w:vAlign w:val="bottom"/>
            <w:hideMark/>
          </w:tcPr>
          <w:p w14:paraId="408C3123"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5D45E1F5" w14:textId="77777777" w:rsidR="00F3057E" w:rsidRPr="00F3057E" w:rsidRDefault="00F3057E" w:rsidP="00F3057E">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CFA5077"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09EDC49E" w14:textId="77777777" w:rsidR="00F3057E" w:rsidRPr="00F3057E" w:rsidRDefault="00F3057E" w:rsidP="00F3057E">
            <w:pPr>
              <w:jc w:val="center"/>
              <w:rPr>
                <w:color w:val="000000"/>
                <w:sz w:val="20"/>
                <w:szCs w:val="20"/>
              </w:rPr>
            </w:pPr>
            <w:r w:rsidRPr="00F3057E">
              <w:rPr>
                <w:color w:val="000000"/>
                <w:sz w:val="20"/>
                <w:szCs w:val="20"/>
              </w:rPr>
              <w:t>0.20</w:t>
            </w:r>
          </w:p>
        </w:tc>
        <w:tc>
          <w:tcPr>
            <w:tcW w:w="143" w:type="dxa"/>
            <w:tcBorders>
              <w:top w:val="nil"/>
              <w:left w:val="nil"/>
              <w:bottom w:val="nil"/>
              <w:right w:val="nil"/>
            </w:tcBorders>
            <w:shd w:val="clear" w:color="auto" w:fill="auto"/>
            <w:noWrap/>
            <w:vAlign w:val="bottom"/>
            <w:hideMark/>
          </w:tcPr>
          <w:p w14:paraId="019C9DA5"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05877EA" w14:textId="77777777" w:rsidR="00F3057E" w:rsidRPr="00F3057E" w:rsidRDefault="00F3057E" w:rsidP="00F3057E">
            <w:pPr>
              <w:jc w:val="center"/>
              <w:rPr>
                <w:color w:val="000000"/>
                <w:sz w:val="20"/>
                <w:szCs w:val="20"/>
              </w:rPr>
            </w:pPr>
            <w:r w:rsidRPr="00F3057E">
              <w:rPr>
                <w:color w:val="000000"/>
                <w:sz w:val="20"/>
                <w:szCs w:val="20"/>
              </w:rPr>
              <w:t>0.840</w:t>
            </w:r>
          </w:p>
        </w:tc>
        <w:tc>
          <w:tcPr>
            <w:tcW w:w="389" w:type="dxa"/>
            <w:tcBorders>
              <w:top w:val="nil"/>
              <w:left w:val="nil"/>
              <w:bottom w:val="nil"/>
              <w:right w:val="nil"/>
            </w:tcBorders>
            <w:shd w:val="clear" w:color="auto" w:fill="auto"/>
            <w:noWrap/>
            <w:vAlign w:val="bottom"/>
            <w:hideMark/>
          </w:tcPr>
          <w:p w14:paraId="0CFD35F6" w14:textId="77777777" w:rsidR="00F3057E" w:rsidRPr="00F3057E" w:rsidRDefault="00F3057E" w:rsidP="00F3057E">
            <w:pPr>
              <w:jc w:val="center"/>
              <w:rPr>
                <w:color w:val="000000"/>
                <w:sz w:val="20"/>
                <w:szCs w:val="20"/>
              </w:rPr>
            </w:pPr>
          </w:p>
        </w:tc>
      </w:tr>
      <w:tr w:rsidR="00F3057E" w:rsidRPr="00F3057E" w14:paraId="6DC09EB6" w14:textId="77777777" w:rsidTr="00F3057E">
        <w:trPr>
          <w:trHeight w:val="320"/>
        </w:trPr>
        <w:tc>
          <w:tcPr>
            <w:tcW w:w="2620" w:type="dxa"/>
            <w:tcBorders>
              <w:top w:val="nil"/>
              <w:left w:val="nil"/>
              <w:bottom w:val="nil"/>
              <w:right w:val="nil"/>
            </w:tcBorders>
            <w:shd w:val="clear" w:color="auto" w:fill="auto"/>
            <w:noWrap/>
            <w:vAlign w:val="bottom"/>
            <w:hideMark/>
          </w:tcPr>
          <w:p w14:paraId="064D13D5"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55FE8F98" w14:textId="77777777" w:rsidR="00F3057E" w:rsidRPr="00F3057E" w:rsidRDefault="00F3057E" w:rsidP="00F3057E">
            <w:pPr>
              <w:jc w:val="center"/>
              <w:rPr>
                <w:color w:val="000000"/>
                <w:sz w:val="20"/>
                <w:szCs w:val="20"/>
              </w:rPr>
            </w:pPr>
            <w:r w:rsidRPr="00F3057E">
              <w:rPr>
                <w:color w:val="000000"/>
                <w:sz w:val="20"/>
                <w:szCs w:val="20"/>
              </w:rPr>
              <w:t>-0.73</w:t>
            </w:r>
          </w:p>
        </w:tc>
        <w:tc>
          <w:tcPr>
            <w:tcW w:w="1300" w:type="dxa"/>
            <w:tcBorders>
              <w:top w:val="nil"/>
              <w:left w:val="nil"/>
              <w:bottom w:val="nil"/>
              <w:right w:val="nil"/>
            </w:tcBorders>
            <w:shd w:val="clear" w:color="auto" w:fill="auto"/>
            <w:noWrap/>
            <w:vAlign w:val="bottom"/>
            <w:hideMark/>
          </w:tcPr>
          <w:p w14:paraId="21D7A36C" w14:textId="77777777" w:rsidR="00F3057E" w:rsidRPr="00F3057E" w:rsidRDefault="00F3057E" w:rsidP="00F3057E">
            <w:pPr>
              <w:jc w:val="center"/>
              <w:rPr>
                <w:color w:val="000000"/>
                <w:sz w:val="20"/>
                <w:szCs w:val="20"/>
              </w:rPr>
            </w:pPr>
            <w:r w:rsidRPr="00F3057E">
              <w:rPr>
                <w:color w:val="000000"/>
                <w:sz w:val="20"/>
                <w:szCs w:val="20"/>
              </w:rPr>
              <w:t>0.20</w:t>
            </w:r>
          </w:p>
        </w:tc>
        <w:tc>
          <w:tcPr>
            <w:tcW w:w="1300" w:type="dxa"/>
            <w:tcBorders>
              <w:top w:val="nil"/>
              <w:left w:val="nil"/>
              <w:bottom w:val="nil"/>
              <w:right w:val="nil"/>
            </w:tcBorders>
            <w:shd w:val="clear" w:color="auto" w:fill="auto"/>
            <w:noWrap/>
            <w:vAlign w:val="bottom"/>
            <w:hideMark/>
          </w:tcPr>
          <w:p w14:paraId="68A51A9B" w14:textId="77777777" w:rsidR="00F3057E" w:rsidRPr="00F3057E" w:rsidRDefault="00F3057E" w:rsidP="00F3057E">
            <w:pPr>
              <w:jc w:val="center"/>
              <w:rPr>
                <w:color w:val="000000"/>
                <w:sz w:val="20"/>
                <w:szCs w:val="20"/>
              </w:rPr>
            </w:pPr>
            <w:r w:rsidRPr="00F3057E">
              <w:rPr>
                <w:color w:val="000000"/>
                <w:sz w:val="20"/>
                <w:szCs w:val="20"/>
              </w:rPr>
              <w:t>-3.59</w:t>
            </w:r>
          </w:p>
        </w:tc>
        <w:tc>
          <w:tcPr>
            <w:tcW w:w="143" w:type="dxa"/>
            <w:tcBorders>
              <w:top w:val="nil"/>
              <w:left w:val="nil"/>
              <w:bottom w:val="nil"/>
              <w:right w:val="nil"/>
            </w:tcBorders>
            <w:shd w:val="clear" w:color="auto" w:fill="auto"/>
            <w:noWrap/>
            <w:vAlign w:val="bottom"/>
            <w:hideMark/>
          </w:tcPr>
          <w:p w14:paraId="20FAAB3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4B88117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E12AE9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24470513" w14:textId="77777777" w:rsidTr="00F3057E">
        <w:trPr>
          <w:trHeight w:val="320"/>
        </w:trPr>
        <w:tc>
          <w:tcPr>
            <w:tcW w:w="2620" w:type="dxa"/>
            <w:tcBorders>
              <w:top w:val="nil"/>
              <w:left w:val="nil"/>
              <w:bottom w:val="nil"/>
              <w:right w:val="nil"/>
            </w:tcBorders>
            <w:shd w:val="clear" w:color="auto" w:fill="auto"/>
            <w:noWrap/>
            <w:vAlign w:val="bottom"/>
            <w:hideMark/>
          </w:tcPr>
          <w:p w14:paraId="11958D61"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15D6D06" w14:textId="77777777" w:rsidR="00F3057E" w:rsidRPr="00F3057E" w:rsidRDefault="00F3057E" w:rsidP="00F3057E">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682C4E27" w14:textId="77777777" w:rsidR="00F3057E" w:rsidRPr="00F3057E" w:rsidRDefault="00F3057E" w:rsidP="00F3057E">
            <w:pPr>
              <w:jc w:val="center"/>
              <w:rPr>
                <w:color w:val="000000"/>
                <w:sz w:val="20"/>
                <w:szCs w:val="20"/>
              </w:rPr>
            </w:pPr>
            <w:r w:rsidRPr="00F3057E">
              <w:rPr>
                <w:color w:val="000000"/>
                <w:sz w:val="20"/>
                <w:szCs w:val="20"/>
              </w:rPr>
              <w:t>0.15</w:t>
            </w:r>
          </w:p>
        </w:tc>
        <w:tc>
          <w:tcPr>
            <w:tcW w:w="1300" w:type="dxa"/>
            <w:tcBorders>
              <w:top w:val="nil"/>
              <w:left w:val="nil"/>
              <w:bottom w:val="nil"/>
              <w:right w:val="nil"/>
            </w:tcBorders>
            <w:shd w:val="clear" w:color="auto" w:fill="auto"/>
            <w:noWrap/>
            <w:vAlign w:val="bottom"/>
            <w:hideMark/>
          </w:tcPr>
          <w:p w14:paraId="06BF193F" w14:textId="77777777" w:rsidR="00F3057E" w:rsidRPr="00F3057E" w:rsidRDefault="00F3057E" w:rsidP="00F3057E">
            <w:pPr>
              <w:jc w:val="center"/>
              <w:rPr>
                <w:color w:val="000000"/>
                <w:sz w:val="20"/>
                <w:szCs w:val="20"/>
              </w:rPr>
            </w:pPr>
            <w:r w:rsidRPr="00F3057E">
              <w:rPr>
                <w:color w:val="000000"/>
                <w:sz w:val="20"/>
                <w:szCs w:val="20"/>
              </w:rPr>
              <w:t>-2.57</w:t>
            </w:r>
          </w:p>
        </w:tc>
        <w:tc>
          <w:tcPr>
            <w:tcW w:w="143" w:type="dxa"/>
            <w:tcBorders>
              <w:top w:val="nil"/>
              <w:left w:val="nil"/>
              <w:bottom w:val="nil"/>
              <w:right w:val="nil"/>
            </w:tcBorders>
            <w:shd w:val="clear" w:color="auto" w:fill="auto"/>
            <w:noWrap/>
            <w:vAlign w:val="bottom"/>
            <w:hideMark/>
          </w:tcPr>
          <w:p w14:paraId="6C3828A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17C734C" w14:textId="77777777" w:rsidR="00F3057E" w:rsidRPr="00F3057E" w:rsidRDefault="00F3057E" w:rsidP="00F3057E">
            <w:pPr>
              <w:jc w:val="center"/>
              <w:rPr>
                <w:color w:val="000000"/>
                <w:sz w:val="20"/>
                <w:szCs w:val="20"/>
              </w:rPr>
            </w:pPr>
            <w:r w:rsidRPr="00F3057E">
              <w:rPr>
                <w:color w:val="000000"/>
                <w:sz w:val="20"/>
                <w:szCs w:val="20"/>
              </w:rPr>
              <w:t>0.010</w:t>
            </w:r>
          </w:p>
        </w:tc>
        <w:tc>
          <w:tcPr>
            <w:tcW w:w="389" w:type="dxa"/>
            <w:tcBorders>
              <w:top w:val="nil"/>
              <w:left w:val="nil"/>
              <w:bottom w:val="nil"/>
              <w:right w:val="nil"/>
            </w:tcBorders>
            <w:shd w:val="clear" w:color="auto" w:fill="auto"/>
            <w:noWrap/>
            <w:vAlign w:val="bottom"/>
            <w:hideMark/>
          </w:tcPr>
          <w:p w14:paraId="5E600259"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7BCB6B83" w14:textId="77777777" w:rsidTr="00F3057E">
        <w:trPr>
          <w:trHeight w:val="320"/>
        </w:trPr>
        <w:tc>
          <w:tcPr>
            <w:tcW w:w="2620" w:type="dxa"/>
            <w:tcBorders>
              <w:top w:val="nil"/>
              <w:left w:val="nil"/>
              <w:bottom w:val="nil"/>
              <w:right w:val="nil"/>
            </w:tcBorders>
            <w:shd w:val="clear" w:color="auto" w:fill="auto"/>
            <w:noWrap/>
            <w:vAlign w:val="bottom"/>
            <w:hideMark/>
          </w:tcPr>
          <w:p w14:paraId="539A5D3A"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63F7642B" w14:textId="77777777" w:rsidR="00F3057E" w:rsidRPr="00F3057E" w:rsidRDefault="00F3057E" w:rsidP="00F3057E">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24CAA741"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0D7F3618"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44AE326"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7F91DFF"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1B007669" w14:textId="77777777" w:rsidR="00F3057E" w:rsidRPr="00F3057E" w:rsidRDefault="00F3057E" w:rsidP="00F3057E">
            <w:pPr>
              <w:jc w:val="center"/>
              <w:rPr>
                <w:color w:val="000000"/>
                <w:sz w:val="20"/>
                <w:szCs w:val="20"/>
              </w:rPr>
            </w:pPr>
          </w:p>
        </w:tc>
      </w:tr>
      <w:tr w:rsidR="00F3057E" w:rsidRPr="00F3057E" w14:paraId="038AA6EA" w14:textId="77777777" w:rsidTr="00F3057E">
        <w:trPr>
          <w:trHeight w:val="320"/>
        </w:trPr>
        <w:tc>
          <w:tcPr>
            <w:tcW w:w="2620" w:type="dxa"/>
            <w:tcBorders>
              <w:top w:val="nil"/>
              <w:left w:val="nil"/>
              <w:bottom w:val="nil"/>
              <w:right w:val="nil"/>
            </w:tcBorders>
            <w:shd w:val="clear" w:color="auto" w:fill="auto"/>
            <w:noWrap/>
            <w:vAlign w:val="bottom"/>
            <w:hideMark/>
          </w:tcPr>
          <w:p w14:paraId="45E88AD5" w14:textId="77777777" w:rsidR="00F3057E" w:rsidRPr="00F3057E" w:rsidRDefault="00F3057E" w:rsidP="00F3057E">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0522EC2B" w14:textId="77777777" w:rsidR="00F3057E" w:rsidRPr="00F3057E" w:rsidRDefault="00F3057E" w:rsidP="00F3057E">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27CAD87B"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2BDFBCA1" w14:textId="77777777" w:rsidR="00F3057E" w:rsidRPr="00F3057E" w:rsidRDefault="00F3057E" w:rsidP="00F3057E">
            <w:pPr>
              <w:jc w:val="center"/>
              <w:rPr>
                <w:color w:val="000000"/>
                <w:sz w:val="20"/>
                <w:szCs w:val="20"/>
              </w:rPr>
            </w:pPr>
            <w:r w:rsidRPr="00F3057E">
              <w:rPr>
                <w:color w:val="000000"/>
                <w:sz w:val="20"/>
                <w:szCs w:val="20"/>
              </w:rPr>
              <w:t>1.68</w:t>
            </w:r>
          </w:p>
        </w:tc>
        <w:tc>
          <w:tcPr>
            <w:tcW w:w="143" w:type="dxa"/>
            <w:tcBorders>
              <w:top w:val="nil"/>
              <w:left w:val="nil"/>
              <w:bottom w:val="nil"/>
              <w:right w:val="nil"/>
            </w:tcBorders>
            <w:shd w:val="clear" w:color="auto" w:fill="auto"/>
            <w:noWrap/>
            <w:vAlign w:val="bottom"/>
            <w:hideMark/>
          </w:tcPr>
          <w:p w14:paraId="41542D14"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55221C5" w14:textId="77777777" w:rsidR="00F3057E" w:rsidRPr="00F3057E" w:rsidRDefault="00F3057E" w:rsidP="00F3057E">
            <w:pPr>
              <w:jc w:val="center"/>
              <w:rPr>
                <w:color w:val="000000"/>
                <w:sz w:val="20"/>
                <w:szCs w:val="20"/>
              </w:rPr>
            </w:pPr>
            <w:r w:rsidRPr="00F3057E">
              <w:rPr>
                <w:color w:val="000000"/>
                <w:sz w:val="20"/>
                <w:szCs w:val="20"/>
              </w:rPr>
              <w:t>0.093</w:t>
            </w:r>
          </w:p>
        </w:tc>
        <w:tc>
          <w:tcPr>
            <w:tcW w:w="389" w:type="dxa"/>
            <w:tcBorders>
              <w:top w:val="nil"/>
              <w:left w:val="nil"/>
              <w:bottom w:val="nil"/>
              <w:right w:val="nil"/>
            </w:tcBorders>
            <w:shd w:val="clear" w:color="auto" w:fill="auto"/>
            <w:noWrap/>
            <w:vAlign w:val="bottom"/>
            <w:hideMark/>
          </w:tcPr>
          <w:p w14:paraId="4AE663AC"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549DF07A"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793201EC" w14:textId="77777777" w:rsidR="00F3057E" w:rsidRPr="00F3057E" w:rsidRDefault="00F3057E" w:rsidP="00F3057E">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E80AD4E"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single" w:sz="4" w:space="0" w:color="auto"/>
              <w:right w:val="nil"/>
            </w:tcBorders>
            <w:shd w:val="clear" w:color="auto" w:fill="auto"/>
            <w:noWrap/>
            <w:vAlign w:val="bottom"/>
            <w:hideMark/>
          </w:tcPr>
          <w:p w14:paraId="79853278"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single" w:sz="4" w:space="0" w:color="auto"/>
              <w:right w:val="nil"/>
            </w:tcBorders>
            <w:shd w:val="clear" w:color="auto" w:fill="auto"/>
            <w:noWrap/>
            <w:vAlign w:val="bottom"/>
            <w:hideMark/>
          </w:tcPr>
          <w:p w14:paraId="05EE1B16" w14:textId="77777777" w:rsidR="00F3057E" w:rsidRPr="00F3057E" w:rsidRDefault="00F3057E" w:rsidP="00F3057E">
            <w:pPr>
              <w:jc w:val="center"/>
              <w:rPr>
                <w:color w:val="000000"/>
                <w:sz w:val="20"/>
                <w:szCs w:val="20"/>
              </w:rPr>
            </w:pPr>
            <w:r w:rsidRPr="00F3057E">
              <w:rPr>
                <w:color w:val="000000"/>
                <w:sz w:val="20"/>
                <w:szCs w:val="20"/>
              </w:rPr>
              <w:t>2.48</w:t>
            </w:r>
          </w:p>
        </w:tc>
        <w:tc>
          <w:tcPr>
            <w:tcW w:w="143" w:type="dxa"/>
            <w:tcBorders>
              <w:top w:val="nil"/>
              <w:left w:val="nil"/>
              <w:bottom w:val="single" w:sz="4" w:space="0" w:color="auto"/>
              <w:right w:val="nil"/>
            </w:tcBorders>
            <w:shd w:val="clear" w:color="auto" w:fill="auto"/>
            <w:noWrap/>
            <w:vAlign w:val="bottom"/>
            <w:hideMark/>
          </w:tcPr>
          <w:p w14:paraId="1A91C747"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6596AFAE" w14:textId="77777777" w:rsidR="00F3057E" w:rsidRPr="00F3057E" w:rsidRDefault="00F3057E" w:rsidP="00F3057E">
            <w:pPr>
              <w:jc w:val="center"/>
              <w:rPr>
                <w:color w:val="000000"/>
                <w:sz w:val="20"/>
                <w:szCs w:val="20"/>
              </w:rPr>
            </w:pPr>
            <w:r w:rsidRPr="00F3057E">
              <w:rPr>
                <w:color w:val="000000"/>
                <w:sz w:val="20"/>
                <w:szCs w:val="20"/>
              </w:rPr>
              <w:t>0.013</w:t>
            </w:r>
          </w:p>
        </w:tc>
        <w:tc>
          <w:tcPr>
            <w:tcW w:w="389" w:type="dxa"/>
            <w:tcBorders>
              <w:top w:val="nil"/>
              <w:left w:val="nil"/>
              <w:bottom w:val="single" w:sz="4" w:space="0" w:color="auto"/>
              <w:right w:val="nil"/>
            </w:tcBorders>
            <w:shd w:val="clear" w:color="auto" w:fill="auto"/>
            <w:noWrap/>
            <w:vAlign w:val="bottom"/>
            <w:hideMark/>
          </w:tcPr>
          <w:p w14:paraId="60DE8B96"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852943D" w14:textId="77777777" w:rsidTr="00F3057E">
        <w:trPr>
          <w:trHeight w:val="320"/>
        </w:trPr>
        <w:tc>
          <w:tcPr>
            <w:tcW w:w="2620" w:type="dxa"/>
            <w:tcBorders>
              <w:top w:val="nil"/>
              <w:left w:val="nil"/>
              <w:bottom w:val="nil"/>
              <w:right w:val="nil"/>
            </w:tcBorders>
            <w:shd w:val="clear" w:color="auto" w:fill="auto"/>
            <w:noWrap/>
            <w:vAlign w:val="bottom"/>
            <w:hideMark/>
          </w:tcPr>
          <w:p w14:paraId="4A1F633E"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312F2315"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861A322"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54BC4CA1"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56D4B14D"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38A2B7A2"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556B8177" w14:textId="77777777" w:rsidR="00F3057E" w:rsidRPr="00F3057E" w:rsidRDefault="00F3057E" w:rsidP="00F3057E">
            <w:pPr>
              <w:rPr>
                <w:sz w:val="20"/>
                <w:szCs w:val="20"/>
              </w:rPr>
            </w:pPr>
          </w:p>
        </w:tc>
      </w:tr>
      <w:tr w:rsidR="00F3057E" w:rsidRPr="00F3057E" w14:paraId="1FF3E3B6" w14:textId="77777777" w:rsidTr="00F3057E">
        <w:trPr>
          <w:trHeight w:val="320"/>
        </w:trPr>
        <w:tc>
          <w:tcPr>
            <w:tcW w:w="2620" w:type="dxa"/>
            <w:tcBorders>
              <w:top w:val="nil"/>
              <w:left w:val="nil"/>
              <w:bottom w:val="nil"/>
              <w:right w:val="nil"/>
            </w:tcBorders>
            <w:shd w:val="clear" w:color="auto" w:fill="auto"/>
            <w:noWrap/>
            <w:vAlign w:val="bottom"/>
            <w:hideMark/>
          </w:tcPr>
          <w:p w14:paraId="330DB21E"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2F76E717"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F8C2E0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3FCF9A9D"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6B5679"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22E126D7"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329BD980" w14:textId="77777777" w:rsidR="00F3057E" w:rsidRPr="00F3057E" w:rsidRDefault="00F3057E" w:rsidP="00F3057E">
            <w:pPr>
              <w:rPr>
                <w:sz w:val="20"/>
                <w:szCs w:val="20"/>
              </w:rPr>
            </w:pPr>
          </w:p>
        </w:tc>
      </w:tr>
      <w:tr w:rsidR="00F3057E" w:rsidRPr="00F3057E" w14:paraId="62E28452" w14:textId="77777777" w:rsidTr="00F3057E">
        <w:trPr>
          <w:trHeight w:val="340"/>
        </w:trPr>
        <w:tc>
          <w:tcPr>
            <w:tcW w:w="2620" w:type="dxa"/>
            <w:tcBorders>
              <w:top w:val="nil"/>
              <w:left w:val="nil"/>
              <w:bottom w:val="nil"/>
              <w:right w:val="nil"/>
            </w:tcBorders>
            <w:shd w:val="clear" w:color="auto" w:fill="auto"/>
            <w:noWrap/>
            <w:vAlign w:val="bottom"/>
            <w:hideMark/>
          </w:tcPr>
          <w:p w14:paraId="6A737948" w14:textId="77777777" w:rsidR="00F3057E" w:rsidRPr="00F3057E" w:rsidRDefault="00F3057E" w:rsidP="00F3057E">
            <w:pPr>
              <w:rPr>
                <w:color w:val="000000"/>
                <w:sz w:val="20"/>
                <w:szCs w:val="20"/>
              </w:rPr>
            </w:pPr>
            <w:r w:rsidRPr="00F3057E">
              <w:rPr>
                <w:color w:val="000000"/>
                <w:sz w:val="20"/>
                <w:szCs w:val="20"/>
              </w:rPr>
              <w:t>(b) Fecundity</w:t>
            </w:r>
          </w:p>
        </w:tc>
        <w:tc>
          <w:tcPr>
            <w:tcW w:w="1300" w:type="dxa"/>
            <w:tcBorders>
              <w:top w:val="nil"/>
              <w:left w:val="nil"/>
              <w:bottom w:val="nil"/>
              <w:right w:val="nil"/>
            </w:tcBorders>
            <w:shd w:val="clear" w:color="auto" w:fill="auto"/>
            <w:noWrap/>
            <w:vAlign w:val="bottom"/>
            <w:hideMark/>
          </w:tcPr>
          <w:p w14:paraId="6B00B9E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15E8278A"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0641862B"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C4D978"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0CD78CC4"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43FE936" w14:textId="77777777" w:rsidR="00F3057E" w:rsidRPr="00F3057E" w:rsidRDefault="00F3057E" w:rsidP="00F3057E">
            <w:pPr>
              <w:rPr>
                <w:sz w:val="20"/>
                <w:szCs w:val="20"/>
              </w:rPr>
            </w:pPr>
          </w:p>
        </w:tc>
      </w:tr>
      <w:tr w:rsidR="00F3057E" w:rsidRPr="00F3057E" w14:paraId="7B5E244A"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6FB3779"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E8BF633"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70C2D1"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42EE9FEC" w14:textId="77777777" w:rsidR="00F3057E" w:rsidRPr="00F3057E" w:rsidRDefault="00F3057E" w:rsidP="00F3057E">
            <w:pPr>
              <w:jc w:val="center"/>
              <w:rPr>
                <w:color w:val="000000"/>
                <w:sz w:val="20"/>
                <w:szCs w:val="20"/>
              </w:rPr>
            </w:pPr>
            <w:r w:rsidRPr="00F3057E">
              <w:rPr>
                <w:color w:val="000000"/>
                <w:sz w:val="20"/>
                <w:szCs w:val="20"/>
              </w:rPr>
              <w:t>t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5779EBF6"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680F0642" w14:textId="77777777" w:rsidTr="00F3057E">
        <w:trPr>
          <w:trHeight w:val="320"/>
        </w:trPr>
        <w:tc>
          <w:tcPr>
            <w:tcW w:w="2620" w:type="dxa"/>
            <w:tcBorders>
              <w:top w:val="nil"/>
              <w:left w:val="nil"/>
              <w:bottom w:val="nil"/>
              <w:right w:val="nil"/>
            </w:tcBorders>
            <w:shd w:val="clear" w:color="auto" w:fill="auto"/>
            <w:noWrap/>
            <w:vAlign w:val="bottom"/>
            <w:hideMark/>
          </w:tcPr>
          <w:p w14:paraId="65A3289C"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3F59E115" w14:textId="77777777" w:rsidR="00F3057E" w:rsidRPr="00F3057E" w:rsidRDefault="00F3057E" w:rsidP="00F3057E">
            <w:pPr>
              <w:jc w:val="center"/>
              <w:rPr>
                <w:color w:val="000000"/>
                <w:sz w:val="20"/>
                <w:szCs w:val="20"/>
              </w:rPr>
            </w:pPr>
            <w:r w:rsidRPr="00F3057E">
              <w:rPr>
                <w:color w:val="000000"/>
                <w:sz w:val="20"/>
                <w:szCs w:val="20"/>
              </w:rPr>
              <w:t>2.88</w:t>
            </w:r>
          </w:p>
        </w:tc>
        <w:tc>
          <w:tcPr>
            <w:tcW w:w="1300" w:type="dxa"/>
            <w:tcBorders>
              <w:top w:val="nil"/>
              <w:left w:val="nil"/>
              <w:bottom w:val="nil"/>
              <w:right w:val="nil"/>
            </w:tcBorders>
            <w:shd w:val="clear" w:color="auto" w:fill="auto"/>
            <w:noWrap/>
            <w:vAlign w:val="bottom"/>
            <w:hideMark/>
          </w:tcPr>
          <w:p w14:paraId="761CB87E"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6DEC01F" w14:textId="77777777" w:rsidR="00F3057E" w:rsidRPr="00F3057E" w:rsidRDefault="00F3057E" w:rsidP="00F3057E">
            <w:pPr>
              <w:jc w:val="center"/>
              <w:rPr>
                <w:color w:val="000000"/>
                <w:sz w:val="20"/>
                <w:szCs w:val="20"/>
              </w:rPr>
            </w:pPr>
            <w:r w:rsidRPr="00F3057E">
              <w:rPr>
                <w:color w:val="000000"/>
                <w:sz w:val="20"/>
                <w:szCs w:val="20"/>
              </w:rPr>
              <w:t>31.71</w:t>
            </w:r>
          </w:p>
        </w:tc>
        <w:tc>
          <w:tcPr>
            <w:tcW w:w="143" w:type="dxa"/>
            <w:tcBorders>
              <w:top w:val="nil"/>
              <w:left w:val="nil"/>
              <w:bottom w:val="nil"/>
              <w:right w:val="nil"/>
            </w:tcBorders>
            <w:shd w:val="clear" w:color="auto" w:fill="auto"/>
            <w:noWrap/>
            <w:vAlign w:val="bottom"/>
            <w:hideMark/>
          </w:tcPr>
          <w:p w14:paraId="6A7D32F6"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6018EF11"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7984800"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80F5502" w14:textId="77777777" w:rsidTr="00F3057E">
        <w:trPr>
          <w:trHeight w:val="320"/>
        </w:trPr>
        <w:tc>
          <w:tcPr>
            <w:tcW w:w="2620" w:type="dxa"/>
            <w:tcBorders>
              <w:top w:val="nil"/>
              <w:left w:val="nil"/>
              <w:bottom w:val="nil"/>
              <w:right w:val="nil"/>
            </w:tcBorders>
            <w:shd w:val="clear" w:color="auto" w:fill="auto"/>
            <w:noWrap/>
            <w:vAlign w:val="bottom"/>
            <w:hideMark/>
          </w:tcPr>
          <w:p w14:paraId="236FFF26"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1A9C213C" w14:textId="77777777" w:rsidR="00F3057E" w:rsidRPr="00F3057E" w:rsidRDefault="00F3057E" w:rsidP="00F3057E">
            <w:pPr>
              <w:jc w:val="center"/>
              <w:rPr>
                <w:color w:val="000000"/>
                <w:sz w:val="20"/>
                <w:szCs w:val="20"/>
              </w:rPr>
            </w:pPr>
            <w:r w:rsidRPr="00F3057E">
              <w:rPr>
                <w:color w:val="000000"/>
                <w:sz w:val="20"/>
                <w:szCs w:val="20"/>
              </w:rPr>
              <w:t>0.44</w:t>
            </w:r>
          </w:p>
        </w:tc>
        <w:tc>
          <w:tcPr>
            <w:tcW w:w="1300" w:type="dxa"/>
            <w:tcBorders>
              <w:top w:val="nil"/>
              <w:left w:val="nil"/>
              <w:bottom w:val="nil"/>
              <w:right w:val="nil"/>
            </w:tcBorders>
            <w:shd w:val="clear" w:color="auto" w:fill="auto"/>
            <w:noWrap/>
            <w:vAlign w:val="bottom"/>
            <w:hideMark/>
          </w:tcPr>
          <w:p w14:paraId="72B3B8C3"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73C3F2FE" w14:textId="77777777" w:rsidR="00F3057E" w:rsidRPr="00F3057E" w:rsidRDefault="00F3057E" w:rsidP="00F3057E">
            <w:pPr>
              <w:jc w:val="center"/>
              <w:rPr>
                <w:color w:val="000000"/>
                <w:sz w:val="20"/>
                <w:szCs w:val="20"/>
              </w:rPr>
            </w:pPr>
            <w:r w:rsidRPr="00F3057E">
              <w:rPr>
                <w:color w:val="000000"/>
                <w:sz w:val="20"/>
                <w:szCs w:val="20"/>
              </w:rPr>
              <w:t>2.54</w:t>
            </w:r>
          </w:p>
        </w:tc>
        <w:tc>
          <w:tcPr>
            <w:tcW w:w="143" w:type="dxa"/>
            <w:tcBorders>
              <w:top w:val="nil"/>
              <w:left w:val="nil"/>
              <w:bottom w:val="nil"/>
              <w:right w:val="nil"/>
            </w:tcBorders>
            <w:shd w:val="clear" w:color="auto" w:fill="auto"/>
            <w:noWrap/>
            <w:vAlign w:val="bottom"/>
            <w:hideMark/>
          </w:tcPr>
          <w:p w14:paraId="3F4DF8A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D49EF2C" w14:textId="77777777" w:rsidR="00F3057E" w:rsidRPr="00F3057E" w:rsidRDefault="00F3057E" w:rsidP="00F3057E">
            <w:pPr>
              <w:jc w:val="center"/>
              <w:rPr>
                <w:color w:val="000000"/>
                <w:sz w:val="20"/>
                <w:szCs w:val="20"/>
              </w:rPr>
            </w:pPr>
            <w:r w:rsidRPr="00F3057E">
              <w:rPr>
                <w:color w:val="000000"/>
                <w:sz w:val="20"/>
                <w:szCs w:val="20"/>
              </w:rPr>
              <w:t>0.012</w:t>
            </w:r>
          </w:p>
        </w:tc>
        <w:tc>
          <w:tcPr>
            <w:tcW w:w="389" w:type="dxa"/>
            <w:tcBorders>
              <w:top w:val="nil"/>
              <w:left w:val="nil"/>
              <w:bottom w:val="nil"/>
              <w:right w:val="nil"/>
            </w:tcBorders>
            <w:shd w:val="clear" w:color="auto" w:fill="auto"/>
            <w:noWrap/>
            <w:vAlign w:val="bottom"/>
            <w:hideMark/>
          </w:tcPr>
          <w:p w14:paraId="08693B29"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6F12E60" w14:textId="77777777" w:rsidTr="00F3057E">
        <w:trPr>
          <w:trHeight w:val="320"/>
        </w:trPr>
        <w:tc>
          <w:tcPr>
            <w:tcW w:w="2620" w:type="dxa"/>
            <w:tcBorders>
              <w:top w:val="nil"/>
              <w:left w:val="nil"/>
              <w:bottom w:val="nil"/>
              <w:right w:val="nil"/>
            </w:tcBorders>
            <w:shd w:val="clear" w:color="auto" w:fill="auto"/>
            <w:noWrap/>
            <w:vAlign w:val="bottom"/>
            <w:hideMark/>
          </w:tcPr>
          <w:p w14:paraId="0F3D01A6"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2750191"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nil"/>
              <w:right w:val="nil"/>
            </w:tcBorders>
            <w:shd w:val="clear" w:color="auto" w:fill="auto"/>
            <w:noWrap/>
            <w:vAlign w:val="bottom"/>
            <w:hideMark/>
          </w:tcPr>
          <w:p w14:paraId="4DC9DD5C"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543DE96A" w14:textId="77777777" w:rsidR="00F3057E" w:rsidRPr="00F3057E" w:rsidRDefault="00F3057E" w:rsidP="00F3057E">
            <w:pPr>
              <w:jc w:val="center"/>
              <w:rPr>
                <w:color w:val="000000"/>
                <w:sz w:val="20"/>
                <w:szCs w:val="20"/>
              </w:rPr>
            </w:pPr>
            <w:r w:rsidRPr="00F3057E">
              <w:rPr>
                <w:color w:val="000000"/>
                <w:sz w:val="20"/>
                <w:szCs w:val="20"/>
              </w:rPr>
              <w:t>0.81</w:t>
            </w:r>
          </w:p>
        </w:tc>
        <w:tc>
          <w:tcPr>
            <w:tcW w:w="143" w:type="dxa"/>
            <w:tcBorders>
              <w:top w:val="nil"/>
              <w:left w:val="nil"/>
              <w:bottom w:val="nil"/>
              <w:right w:val="nil"/>
            </w:tcBorders>
            <w:shd w:val="clear" w:color="auto" w:fill="auto"/>
            <w:noWrap/>
            <w:vAlign w:val="bottom"/>
            <w:hideMark/>
          </w:tcPr>
          <w:p w14:paraId="66305CED"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6869CCA2" w14:textId="77777777" w:rsidR="00F3057E" w:rsidRPr="00F3057E" w:rsidRDefault="00F3057E" w:rsidP="00F3057E">
            <w:pPr>
              <w:jc w:val="center"/>
              <w:rPr>
                <w:color w:val="000000"/>
                <w:sz w:val="20"/>
                <w:szCs w:val="20"/>
              </w:rPr>
            </w:pPr>
            <w:r w:rsidRPr="00F3057E">
              <w:rPr>
                <w:color w:val="000000"/>
                <w:sz w:val="20"/>
                <w:szCs w:val="20"/>
              </w:rPr>
              <w:t>0.417</w:t>
            </w:r>
          </w:p>
        </w:tc>
        <w:tc>
          <w:tcPr>
            <w:tcW w:w="389" w:type="dxa"/>
            <w:tcBorders>
              <w:top w:val="nil"/>
              <w:left w:val="nil"/>
              <w:bottom w:val="nil"/>
              <w:right w:val="nil"/>
            </w:tcBorders>
            <w:shd w:val="clear" w:color="auto" w:fill="auto"/>
            <w:noWrap/>
            <w:vAlign w:val="bottom"/>
            <w:hideMark/>
          </w:tcPr>
          <w:p w14:paraId="3DDC4934" w14:textId="77777777" w:rsidR="00F3057E" w:rsidRPr="00F3057E" w:rsidRDefault="00F3057E" w:rsidP="00F3057E">
            <w:pPr>
              <w:jc w:val="center"/>
              <w:rPr>
                <w:color w:val="000000"/>
                <w:sz w:val="20"/>
                <w:szCs w:val="20"/>
              </w:rPr>
            </w:pPr>
          </w:p>
        </w:tc>
      </w:tr>
      <w:tr w:rsidR="00F3057E" w:rsidRPr="00F3057E" w14:paraId="146E7280" w14:textId="77777777" w:rsidTr="00F3057E">
        <w:trPr>
          <w:trHeight w:val="320"/>
        </w:trPr>
        <w:tc>
          <w:tcPr>
            <w:tcW w:w="2620" w:type="dxa"/>
            <w:tcBorders>
              <w:top w:val="nil"/>
              <w:left w:val="nil"/>
              <w:bottom w:val="nil"/>
              <w:right w:val="nil"/>
            </w:tcBorders>
            <w:shd w:val="clear" w:color="auto" w:fill="auto"/>
            <w:noWrap/>
            <w:vAlign w:val="bottom"/>
            <w:hideMark/>
          </w:tcPr>
          <w:p w14:paraId="2D8CF497"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139004EC" w14:textId="77777777" w:rsidR="00F3057E" w:rsidRPr="00F3057E" w:rsidRDefault="00F3057E" w:rsidP="00F3057E">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171990D4"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AD5C63E" w14:textId="77777777" w:rsidR="00F3057E" w:rsidRPr="00F3057E" w:rsidRDefault="00F3057E" w:rsidP="00F3057E">
            <w:pPr>
              <w:jc w:val="center"/>
              <w:rPr>
                <w:color w:val="000000"/>
                <w:sz w:val="20"/>
                <w:szCs w:val="20"/>
              </w:rPr>
            </w:pPr>
            <w:r w:rsidRPr="00F3057E">
              <w:rPr>
                <w:color w:val="000000"/>
                <w:sz w:val="20"/>
                <w:szCs w:val="20"/>
              </w:rPr>
              <w:t>-4.16</w:t>
            </w:r>
          </w:p>
        </w:tc>
        <w:tc>
          <w:tcPr>
            <w:tcW w:w="143" w:type="dxa"/>
            <w:tcBorders>
              <w:top w:val="nil"/>
              <w:left w:val="nil"/>
              <w:bottom w:val="nil"/>
              <w:right w:val="nil"/>
            </w:tcBorders>
            <w:shd w:val="clear" w:color="auto" w:fill="auto"/>
            <w:noWrap/>
            <w:vAlign w:val="bottom"/>
            <w:hideMark/>
          </w:tcPr>
          <w:p w14:paraId="06231F54"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C75951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5E52FFB"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6D8525A" w14:textId="77777777" w:rsidTr="00F3057E">
        <w:trPr>
          <w:trHeight w:val="320"/>
        </w:trPr>
        <w:tc>
          <w:tcPr>
            <w:tcW w:w="2620" w:type="dxa"/>
            <w:tcBorders>
              <w:top w:val="nil"/>
              <w:left w:val="nil"/>
              <w:bottom w:val="nil"/>
              <w:right w:val="nil"/>
            </w:tcBorders>
            <w:shd w:val="clear" w:color="auto" w:fill="auto"/>
            <w:noWrap/>
            <w:vAlign w:val="bottom"/>
            <w:hideMark/>
          </w:tcPr>
          <w:p w14:paraId="6C2B427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A177EA"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17823E20"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7A961D99" w14:textId="77777777" w:rsidR="00F3057E" w:rsidRPr="00F3057E" w:rsidRDefault="00F3057E" w:rsidP="00F3057E">
            <w:pPr>
              <w:jc w:val="center"/>
              <w:rPr>
                <w:color w:val="000000"/>
                <w:sz w:val="20"/>
                <w:szCs w:val="20"/>
              </w:rPr>
            </w:pPr>
            <w:r w:rsidRPr="00F3057E">
              <w:rPr>
                <w:color w:val="000000"/>
                <w:sz w:val="20"/>
                <w:szCs w:val="20"/>
              </w:rPr>
              <w:t>-3.23</w:t>
            </w:r>
          </w:p>
        </w:tc>
        <w:tc>
          <w:tcPr>
            <w:tcW w:w="143" w:type="dxa"/>
            <w:tcBorders>
              <w:top w:val="nil"/>
              <w:left w:val="nil"/>
              <w:bottom w:val="nil"/>
              <w:right w:val="nil"/>
            </w:tcBorders>
            <w:shd w:val="clear" w:color="auto" w:fill="auto"/>
            <w:noWrap/>
            <w:vAlign w:val="bottom"/>
            <w:hideMark/>
          </w:tcPr>
          <w:p w14:paraId="6BFA7DD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3BA029D"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202F75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C3EDAB5" w14:textId="77777777" w:rsidTr="00F3057E">
        <w:trPr>
          <w:trHeight w:val="320"/>
        </w:trPr>
        <w:tc>
          <w:tcPr>
            <w:tcW w:w="2620" w:type="dxa"/>
            <w:tcBorders>
              <w:top w:val="nil"/>
              <w:left w:val="nil"/>
              <w:bottom w:val="nil"/>
              <w:right w:val="nil"/>
            </w:tcBorders>
            <w:shd w:val="clear" w:color="auto" w:fill="auto"/>
            <w:noWrap/>
            <w:vAlign w:val="bottom"/>
            <w:hideMark/>
          </w:tcPr>
          <w:p w14:paraId="03DBF694"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288F41DE" w14:textId="77777777" w:rsidR="00F3057E" w:rsidRPr="00F3057E" w:rsidRDefault="00F3057E" w:rsidP="00F3057E">
            <w:pPr>
              <w:jc w:val="center"/>
              <w:rPr>
                <w:color w:val="000000"/>
                <w:sz w:val="20"/>
                <w:szCs w:val="20"/>
              </w:rPr>
            </w:pPr>
            <w:r w:rsidRPr="00F3057E">
              <w:rPr>
                <w:color w:val="000000"/>
                <w:sz w:val="20"/>
                <w:szCs w:val="20"/>
              </w:rPr>
              <w:t>-0.48</w:t>
            </w:r>
          </w:p>
        </w:tc>
        <w:tc>
          <w:tcPr>
            <w:tcW w:w="1300" w:type="dxa"/>
            <w:tcBorders>
              <w:top w:val="nil"/>
              <w:left w:val="nil"/>
              <w:bottom w:val="nil"/>
              <w:right w:val="nil"/>
            </w:tcBorders>
            <w:shd w:val="clear" w:color="auto" w:fill="auto"/>
            <w:noWrap/>
            <w:vAlign w:val="bottom"/>
            <w:hideMark/>
          </w:tcPr>
          <w:p w14:paraId="1ADE9AAC"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68E074B9" w14:textId="77777777" w:rsidR="00F3057E" w:rsidRPr="00F3057E" w:rsidRDefault="00F3057E" w:rsidP="00F3057E">
            <w:pPr>
              <w:jc w:val="center"/>
              <w:rPr>
                <w:color w:val="000000"/>
                <w:sz w:val="20"/>
                <w:szCs w:val="20"/>
              </w:rPr>
            </w:pPr>
            <w:r w:rsidRPr="00F3057E">
              <w:rPr>
                <w:color w:val="000000"/>
                <w:sz w:val="20"/>
                <w:szCs w:val="20"/>
              </w:rPr>
              <w:t>-2.84</w:t>
            </w:r>
          </w:p>
        </w:tc>
        <w:tc>
          <w:tcPr>
            <w:tcW w:w="143" w:type="dxa"/>
            <w:tcBorders>
              <w:top w:val="nil"/>
              <w:left w:val="nil"/>
              <w:bottom w:val="nil"/>
              <w:right w:val="nil"/>
            </w:tcBorders>
            <w:shd w:val="clear" w:color="auto" w:fill="auto"/>
            <w:noWrap/>
            <w:vAlign w:val="bottom"/>
            <w:hideMark/>
          </w:tcPr>
          <w:p w14:paraId="05EADEE9"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1E76543B" w14:textId="77777777" w:rsidR="00F3057E" w:rsidRPr="00F3057E" w:rsidRDefault="00F3057E" w:rsidP="00F3057E">
            <w:pPr>
              <w:jc w:val="center"/>
              <w:rPr>
                <w:color w:val="000000"/>
                <w:sz w:val="20"/>
                <w:szCs w:val="20"/>
              </w:rPr>
            </w:pPr>
            <w:r w:rsidRPr="00F3057E">
              <w:rPr>
                <w:color w:val="000000"/>
                <w:sz w:val="20"/>
                <w:szCs w:val="20"/>
              </w:rPr>
              <w:t>0.005</w:t>
            </w:r>
          </w:p>
        </w:tc>
        <w:tc>
          <w:tcPr>
            <w:tcW w:w="389" w:type="dxa"/>
            <w:tcBorders>
              <w:top w:val="nil"/>
              <w:left w:val="nil"/>
              <w:bottom w:val="nil"/>
              <w:right w:val="nil"/>
            </w:tcBorders>
            <w:shd w:val="clear" w:color="auto" w:fill="auto"/>
            <w:noWrap/>
            <w:vAlign w:val="bottom"/>
            <w:hideMark/>
          </w:tcPr>
          <w:p w14:paraId="3C8A2F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255668E0" w14:textId="77777777" w:rsidTr="00F3057E">
        <w:trPr>
          <w:trHeight w:val="320"/>
        </w:trPr>
        <w:tc>
          <w:tcPr>
            <w:tcW w:w="2620" w:type="dxa"/>
            <w:tcBorders>
              <w:top w:val="nil"/>
              <w:left w:val="nil"/>
              <w:bottom w:val="nil"/>
              <w:right w:val="nil"/>
            </w:tcBorders>
            <w:shd w:val="clear" w:color="auto" w:fill="auto"/>
            <w:noWrap/>
            <w:vAlign w:val="bottom"/>
            <w:hideMark/>
          </w:tcPr>
          <w:p w14:paraId="325923CD"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20BF4558"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64D3FA96" w14:textId="77777777" w:rsidR="00F3057E" w:rsidRPr="00F3057E" w:rsidRDefault="00F3057E" w:rsidP="00F3057E">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3341407B"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9538F6A"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B1C274"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4F7DBA06" w14:textId="77777777" w:rsidR="00F3057E" w:rsidRPr="00F3057E" w:rsidRDefault="00F3057E" w:rsidP="00F3057E">
            <w:pPr>
              <w:jc w:val="center"/>
              <w:rPr>
                <w:color w:val="000000"/>
                <w:sz w:val="20"/>
                <w:szCs w:val="20"/>
              </w:rPr>
            </w:pPr>
          </w:p>
        </w:tc>
      </w:tr>
      <w:tr w:rsidR="00F3057E" w:rsidRPr="00F3057E" w14:paraId="6309297B" w14:textId="77777777" w:rsidTr="00F3057E">
        <w:trPr>
          <w:trHeight w:val="320"/>
        </w:trPr>
        <w:tc>
          <w:tcPr>
            <w:tcW w:w="2620" w:type="dxa"/>
            <w:tcBorders>
              <w:top w:val="nil"/>
              <w:left w:val="nil"/>
              <w:bottom w:val="nil"/>
              <w:right w:val="nil"/>
            </w:tcBorders>
            <w:shd w:val="clear" w:color="auto" w:fill="auto"/>
            <w:noWrap/>
            <w:vAlign w:val="bottom"/>
            <w:hideMark/>
          </w:tcPr>
          <w:p w14:paraId="7F02140A"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DC7CC75"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nil"/>
              <w:right w:val="nil"/>
            </w:tcBorders>
            <w:shd w:val="clear" w:color="auto" w:fill="auto"/>
            <w:noWrap/>
            <w:vAlign w:val="bottom"/>
            <w:hideMark/>
          </w:tcPr>
          <w:p w14:paraId="44FB4BB1"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77939F10" w14:textId="77777777" w:rsidR="00F3057E" w:rsidRPr="00F3057E" w:rsidRDefault="00F3057E" w:rsidP="00F3057E">
            <w:pPr>
              <w:jc w:val="center"/>
              <w:rPr>
                <w:color w:val="000000"/>
                <w:sz w:val="20"/>
                <w:szCs w:val="20"/>
              </w:rPr>
            </w:pPr>
            <w:r w:rsidRPr="00F3057E">
              <w:rPr>
                <w:color w:val="000000"/>
                <w:sz w:val="20"/>
                <w:szCs w:val="20"/>
              </w:rPr>
              <w:t>1.89</w:t>
            </w:r>
          </w:p>
        </w:tc>
        <w:tc>
          <w:tcPr>
            <w:tcW w:w="143" w:type="dxa"/>
            <w:tcBorders>
              <w:top w:val="nil"/>
              <w:left w:val="nil"/>
              <w:bottom w:val="nil"/>
              <w:right w:val="nil"/>
            </w:tcBorders>
            <w:shd w:val="clear" w:color="auto" w:fill="auto"/>
            <w:noWrap/>
            <w:vAlign w:val="bottom"/>
            <w:hideMark/>
          </w:tcPr>
          <w:p w14:paraId="754A19E0"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6CFAA53" w14:textId="77777777" w:rsidR="00F3057E" w:rsidRPr="00F3057E" w:rsidRDefault="00F3057E" w:rsidP="00F3057E">
            <w:pPr>
              <w:jc w:val="center"/>
              <w:rPr>
                <w:color w:val="000000"/>
                <w:sz w:val="20"/>
                <w:szCs w:val="20"/>
              </w:rPr>
            </w:pPr>
            <w:r w:rsidRPr="00F3057E">
              <w:rPr>
                <w:color w:val="000000"/>
                <w:sz w:val="20"/>
                <w:szCs w:val="20"/>
              </w:rPr>
              <w:t>0.060</w:t>
            </w:r>
          </w:p>
        </w:tc>
        <w:tc>
          <w:tcPr>
            <w:tcW w:w="389" w:type="dxa"/>
            <w:tcBorders>
              <w:top w:val="nil"/>
              <w:left w:val="nil"/>
              <w:bottom w:val="nil"/>
              <w:right w:val="nil"/>
            </w:tcBorders>
            <w:shd w:val="clear" w:color="auto" w:fill="auto"/>
            <w:noWrap/>
            <w:vAlign w:val="bottom"/>
            <w:hideMark/>
          </w:tcPr>
          <w:p w14:paraId="57C6070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037CCE24" w14:textId="77777777" w:rsidTr="00F3057E">
        <w:trPr>
          <w:trHeight w:val="320"/>
        </w:trPr>
        <w:tc>
          <w:tcPr>
            <w:tcW w:w="2620" w:type="dxa"/>
            <w:tcBorders>
              <w:top w:val="nil"/>
              <w:left w:val="nil"/>
              <w:bottom w:val="nil"/>
              <w:right w:val="nil"/>
            </w:tcBorders>
            <w:shd w:val="clear" w:color="auto" w:fill="auto"/>
            <w:noWrap/>
            <w:vAlign w:val="bottom"/>
            <w:hideMark/>
          </w:tcPr>
          <w:p w14:paraId="71893084"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7173A2E" w14:textId="77777777" w:rsidR="00F3057E" w:rsidRPr="00F3057E" w:rsidRDefault="00F3057E" w:rsidP="00F3057E">
            <w:pPr>
              <w:jc w:val="center"/>
              <w:rPr>
                <w:color w:val="000000"/>
                <w:sz w:val="20"/>
                <w:szCs w:val="20"/>
              </w:rPr>
            </w:pPr>
            <w:r w:rsidRPr="00F3057E">
              <w:rPr>
                <w:color w:val="000000"/>
                <w:sz w:val="20"/>
                <w:szCs w:val="20"/>
              </w:rPr>
              <w:t>-0.06</w:t>
            </w:r>
          </w:p>
        </w:tc>
        <w:tc>
          <w:tcPr>
            <w:tcW w:w="1300" w:type="dxa"/>
            <w:tcBorders>
              <w:top w:val="nil"/>
              <w:left w:val="nil"/>
              <w:bottom w:val="nil"/>
              <w:right w:val="nil"/>
            </w:tcBorders>
            <w:shd w:val="clear" w:color="auto" w:fill="auto"/>
            <w:noWrap/>
            <w:vAlign w:val="bottom"/>
            <w:hideMark/>
          </w:tcPr>
          <w:p w14:paraId="111FC4DD"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0AD01713" w14:textId="77777777" w:rsidR="00F3057E" w:rsidRPr="00F3057E" w:rsidRDefault="00F3057E" w:rsidP="00F3057E">
            <w:pPr>
              <w:jc w:val="center"/>
              <w:rPr>
                <w:color w:val="000000"/>
                <w:sz w:val="20"/>
                <w:szCs w:val="20"/>
              </w:rPr>
            </w:pPr>
            <w:r w:rsidRPr="00F3057E">
              <w:rPr>
                <w:color w:val="000000"/>
                <w:sz w:val="20"/>
                <w:szCs w:val="20"/>
              </w:rPr>
              <w:t>-0.67</w:t>
            </w:r>
          </w:p>
        </w:tc>
        <w:tc>
          <w:tcPr>
            <w:tcW w:w="143" w:type="dxa"/>
            <w:tcBorders>
              <w:top w:val="nil"/>
              <w:left w:val="nil"/>
              <w:bottom w:val="nil"/>
              <w:right w:val="nil"/>
            </w:tcBorders>
            <w:shd w:val="clear" w:color="auto" w:fill="auto"/>
            <w:noWrap/>
            <w:vAlign w:val="bottom"/>
            <w:hideMark/>
          </w:tcPr>
          <w:p w14:paraId="6C11DDA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47096BA" w14:textId="77777777" w:rsidR="00F3057E" w:rsidRPr="00F3057E" w:rsidRDefault="00F3057E" w:rsidP="00F3057E">
            <w:pPr>
              <w:jc w:val="center"/>
              <w:rPr>
                <w:color w:val="000000"/>
                <w:sz w:val="20"/>
                <w:szCs w:val="20"/>
              </w:rPr>
            </w:pPr>
            <w:r w:rsidRPr="00F3057E">
              <w:rPr>
                <w:color w:val="000000"/>
                <w:sz w:val="20"/>
                <w:szCs w:val="20"/>
              </w:rPr>
              <w:t>0.503</w:t>
            </w:r>
          </w:p>
        </w:tc>
        <w:tc>
          <w:tcPr>
            <w:tcW w:w="389" w:type="dxa"/>
            <w:tcBorders>
              <w:top w:val="nil"/>
              <w:left w:val="nil"/>
              <w:bottom w:val="nil"/>
              <w:right w:val="nil"/>
            </w:tcBorders>
            <w:shd w:val="clear" w:color="auto" w:fill="auto"/>
            <w:noWrap/>
            <w:vAlign w:val="bottom"/>
            <w:hideMark/>
          </w:tcPr>
          <w:p w14:paraId="6E530F3F" w14:textId="77777777" w:rsidR="00F3057E" w:rsidRPr="00F3057E" w:rsidRDefault="00F3057E" w:rsidP="00F3057E">
            <w:pPr>
              <w:jc w:val="center"/>
              <w:rPr>
                <w:color w:val="000000"/>
                <w:sz w:val="20"/>
                <w:szCs w:val="20"/>
              </w:rPr>
            </w:pPr>
          </w:p>
        </w:tc>
      </w:tr>
      <w:tr w:rsidR="00F3057E" w:rsidRPr="00F3057E" w14:paraId="48D4F5F9"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65FCDE11"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single" w:sz="4" w:space="0" w:color="auto"/>
              <w:right w:val="nil"/>
            </w:tcBorders>
            <w:shd w:val="clear" w:color="auto" w:fill="auto"/>
            <w:noWrap/>
            <w:vAlign w:val="bottom"/>
            <w:hideMark/>
          </w:tcPr>
          <w:p w14:paraId="30E02BB6"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single" w:sz="4" w:space="0" w:color="auto"/>
              <w:right w:val="nil"/>
            </w:tcBorders>
            <w:shd w:val="clear" w:color="auto" w:fill="auto"/>
            <w:noWrap/>
            <w:vAlign w:val="bottom"/>
            <w:hideMark/>
          </w:tcPr>
          <w:p w14:paraId="22F9B06C" w14:textId="77777777" w:rsidR="00F3057E" w:rsidRPr="00F3057E" w:rsidRDefault="00F3057E" w:rsidP="00F3057E">
            <w:pPr>
              <w:jc w:val="center"/>
              <w:rPr>
                <w:color w:val="000000"/>
                <w:sz w:val="20"/>
                <w:szCs w:val="20"/>
              </w:rPr>
            </w:pPr>
            <w:r w:rsidRPr="00F3057E">
              <w:rPr>
                <w:color w:val="000000"/>
                <w:sz w:val="20"/>
                <w:szCs w:val="20"/>
              </w:rPr>
              <w:t>0.05</w:t>
            </w:r>
          </w:p>
        </w:tc>
        <w:tc>
          <w:tcPr>
            <w:tcW w:w="1300" w:type="dxa"/>
            <w:tcBorders>
              <w:top w:val="nil"/>
              <w:left w:val="nil"/>
              <w:bottom w:val="single" w:sz="4" w:space="0" w:color="auto"/>
              <w:right w:val="nil"/>
            </w:tcBorders>
            <w:shd w:val="clear" w:color="auto" w:fill="auto"/>
            <w:noWrap/>
            <w:vAlign w:val="bottom"/>
            <w:hideMark/>
          </w:tcPr>
          <w:p w14:paraId="5FF1E7C3" w14:textId="77777777" w:rsidR="00F3057E" w:rsidRPr="00F3057E" w:rsidRDefault="00F3057E" w:rsidP="00F3057E">
            <w:pPr>
              <w:jc w:val="center"/>
              <w:rPr>
                <w:color w:val="000000"/>
                <w:sz w:val="20"/>
                <w:szCs w:val="20"/>
              </w:rPr>
            </w:pPr>
            <w:r w:rsidRPr="00F3057E">
              <w:rPr>
                <w:color w:val="000000"/>
                <w:sz w:val="20"/>
                <w:szCs w:val="20"/>
              </w:rPr>
              <w:t>2.72</w:t>
            </w:r>
          </w:p>
        </w:tc>
        <w:tc>
          <w:tcPr>
            <w:tcW w:w="143" w:type="dxa"/>
            <w:tcBorders>
              <w:top w:val="nil"/>
              <w:left w:val="nil"/>
              <w:bottom w:val="single" w:sz="4" w:space="0" w:color="auto"/>
              <w:right w:val="nil"/>
            </w:tcBorders>
            <w:shd w:val="clear" w:color="auto" w:fill="auto"/>
            <w:noWrap/>
            <w:vAlign w:val="bottom"/>
            <w:hideMark/>
          </w:tcPr>
          <w:p w14:paraId="5E551D72"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0257970D" w14:textId="77777777" w:rsidR="00F3057E" w:rsidRPr="00F3057E" w:rsidRDefault="00F3057E" w:rsidP="00F3057E">
            <w:pPr>
              <w:jc w:val="center"/>
              <w:rPr>
                <w:color w:val="000000"/>
                <w:sz w:val="20"/>
                <w:szCs w:val="20"/>
              </w:rPr>
            </w:pPr>
            <w:r w:rsidRPr="00F3057E">
              <w:rPr>
                <w:color w:val="000000"/>
                <w:sz w:val="20"/>
                <w:szCs w:val="20"/>
              </w:rPr>
              <w:t>0.007</w:t>
            </w:r>
          </w:p>
        </w:tc>
        <w:tc>
          <w:tcPr>
            <w:tcW w:w="389" w:type="dxa"/>
            <w:tcBorders>
              <w:top w:val="nil"/>
              <w:left w:val="nil"/>
              <w:bottom w:val="single" w:sz="4" w:space="0" w:color="auto"/>
              <w:right w:val="nil"/>
            </w:tcBorders>
            <w:shd w:val="clear" w:color="auto" w:fill="auto"/>
            <w:noWrap/>
            <w:vAlign w:val="bottom"/>
            <w:hideMark/>
          </w:tcPr>
          <w:p w14:paraId="754A92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bl>
    <w:p w14:paraId="1CC00E2C" w14:textId="18D616A6" w:rsidR="00F3057E" w:rsidRDefault="00F3057E" w:rsidP="002D2AE7">
      <w:pPr>
        <w:rPr>
          <w:b/>
        </w:rPr>
      </w:pPr>
      <w:r>
        <w:rPr>
          <w:b/>
        </w:rPr>
        <w:br w:type="page"/>
      </w:r>
    </w:p>
    <w:p w14:paraId="436512ED" w14:textId="7675B57A" w:rsidR="00BA58A1" w:rsidRDefault="00A8426F" w:rsidP="00412E89">
      <w:pPr>
        <w:spacing w:line="480" w:lineRule="auto"/>
        <w:rPr>
          <w:b/>
        </w:rPr>
      </w:pPr>
      <w:r>
        <w:rPr>
          <w:b/>
        </w:rPr>
        <w:lastRenderedPageBreak/>
        <w:t>Figure Legends</w:t>
      </w:r>
    </w:p>
    <w:p w14:paraId="5553C1EA" w14:textId="2AEAC7FC" w:rsidR="00A8426F" w:rsidRDefault="00174BAF" w:rsidP="00174BAF">
      <w:pPr>
        <w:pStyle w:val="ListParagraph"/>
        <w:numPr>
          <w:ilvl w:val="0"/>
          <w:numId w:val="7"/>
        </w:numPr>
        <w:spacing w:line="480" w:lineRule="auto"/>
      </w:pPr>
      <w:r>
        <w:t xml:space="preserve">Species </w:t>
      </w:r>
      <w:r w:rsidR="00224956">
        <w:t xml:space="preserve">displayed a strong negative </w:t>
      </w:r>
      <w:r>
        <w:t>trade-off</w:t>
      </w:r>
      <w:r w:rsidR="00224956">
        <w:t xml:space="preserve"> between</w:t>
      </w:r>
      <w:r>
        <w:t xml:space="preserve"> relative growth rate </w:t>
      </w:r>
      <w:r w:rsidR="00224956">
        <w:t xml:space="preserve">(leaf area accumulation/time; </w:t>
      </w:r>
      <w:r w:rsidR="004C6333">
        <w:t>cm</w:t>
      </w:r>
      <w:r w:rsidR="004C6333">
        <w:sym w:font="Symbol" w:char="F0D7"/>
      </w:r>
      <w:r w:rsidR="004C6333">
        <w:t>cm</w:t>
      </w:r>
      <w:r w:rsidR="004C6333">
        <w:rPr>
          <w:vertAlign w:val="superscript"/>
        </w:rPr>
        <w:t>-1</w:t>
      </w:r>
      <w:r w:rsidR="004C6333">
        <w:sym w:font="Symbol" w:char="F0D7"/>
      </w:r>
      <w:r w:rsidR="004C6333">
        <w:t>day</w:t>
      </w:r>
      <w:r w:rsidR="004C6333">
        <w:rPr>
          <w:vertAlign w:val="superscript"/>
        </w:rPr>
        <w:t>-1</w:t>
      </w:r>
      <w:r w:rsidR="00224956">
        <w:t xml:space="preserve">) </w:t>
      </w:r>
      <w:r>
        <w:t xml:space="preserve">and </w:t>
      </w:r>
      <w:r w:rsidR="006F743F">
        <w:t xml:space="preserve">intrinsic </w:t>
      </w:r>
      <w:r>
        <w:t>water use efficiency</w:t>
      </w:r>
      <w:r w:rsidR="00224956">
        <w:t xml:space="preserve"> (carbon isotope discrimination; ∆, </w:t>
      </w:r>
      <w:r w:rsidR="00224956" w:rsidRPr="009F6495">
        <w:rPr>
          <w:vertAlign w:val="superscript"/>
        </w:rPr>
        <w:t>0</w:t>
      </w:r>
      <w:r w:rsidR="00224956">
        <w:t>/</w:t>
      </w:r>
      <w:r w:rsidR="00224956">
        <w:softHyphen/>
      </w:r>
      <w:r w:rsidR="00224956">
        <w:softHyphen/>
      </w:r>
      <w:r w:rsidR="00224956">
        <w:softHyphen/>
      </w:r>
      <w:r w:rsidR="00224956" w:rsidRPr="009F6495">
        <w:rPr>
          <w:vertAlign w:val="subscript"/>
        </w:rPr>
        <w:t>00</w:t>
      </w:r>
      <w:r w:rsidR="00224956">
        <w:t>).</w:t>
      </w:r>
      <w:r w:rsidR="004C6333">
        <w:t xml:space="preserve"> Species abbreviations are the first two letters of the genus and specific epithet as described in </w:t>
      </w:r>
      <w:r w:rsidR="004C6333" w:rsidRPr="006F743F">
        <w:rPr>
          <w:i/>
        </w:rPr>
        <w:t>Materials and Methods</w:t>
      </w:r>
      <w:r w:rsidR="004C6333">
        <w:t>.</w:t>
      </w:r>
    </w:p>
    <w:p w14:paraId="1F27E3E6" w14:textId="3A496FD0" w:rsidR="006F743F" w:rsidRDefault="00C66140" w:rsidP="006F743F">
      <w:pPr>
        <w:pStyle w:val="ListParagraph"/>
        <w:numPr>
          <w:ilvl w:val="0"/>
          <w:numId w:val="7"/>
        </w:numPr>
        <w:spacing w:line="480" w:lineRule="auto"/>
      </w:pPr>
      <w:r>
        <w:t>Relationship between e</w:t>
      </w:r>
      <w:r w:rsidR="006F743F">
        <w:t>stimated per capita population growth rates of each species obtained through bootstrapped vital rates (y-axis) and drought toleranc</w:t>
      </w:r>
      <w:r w:rsidR="00DA73C5">
        <w:t>e measured as species’ loading</w:t>
      </w:r>
      <w:r w:rsidR="00481CA4">
        <w:t>s</w:t>
      </w:r>
      <w:r w:rsidR="00DA73C5">
        <w:t xml:space="preserve"> on PC1</w:t>
      </w:r>
      <w:r>
        <w:t xml:space="preserve"> (x-axis; see Table 1)</w:t>
      </w:r>
      <w:r w:rsidR="00DA73C5">
        <w:t>. Drought treatments in red, watered treatments in blue, and control treatments in yellow</w:t>
      </w:r>
      <w:r w:rsidR="001173F8">
        <w:t>; estimates without grass (left) and with grass (right)</w:t>
      </w:r>
      <w:r w:rsidR="00DA73C5">
        <w:t xml:space="preserve">. </w:t>
      </w:r>
    </w:p>
    <w:p w14:paraId="2BC6B9F3" w14:textId="78BDB7A2" w:rsidR="00454738" w:rsidRDefault="00DA73C5" w:rsidP="00454738">
      <w:pPr>
        <w:pStyle w:val="ListParagraph"/>
        <w:numPr>
          <w:ilvl w:val="0"/>
          <w:numId w:val="7"/>
        </w:numPr>
        <w:spacing w:line="480" w:lineRule="auto"/>
      </w:pPr>
      <w:r>
        <w:t>Relationship between species level m</w:t>
      </w:r>
      <w:r w:rsidR="00174BAF">
        <w:t>ortality</w:t>
      </w:r>
      <w:r>
        <w:t xml:space="preserve"> rates (y-axis) and drought tolerance as measured by species’ loading</w:t>
      </w:r>
      <w:r w:rsidR="00481CA4">
        <w:t>s</w:t>
      </w:r>
      <w:r>
        <w:t xml:space="preserve"> on PC1 (x-axis</w:t>
      </w:r>
      <w:r w:rsidR="00C66140">
        <w:t>; see Table 1</w:t>
      </w:r>
      <w:r>
        <w:t xml:space="preserve">). </w:t>
      </w:r>
      <w:r w:rsidR="00481CA4">
        <w:t>(a) Drought</w:t>
      </w:r>
      <w:r w:rsidR="00D83F4A">
        <w:t xml:space="preserve"> treatments in red</w:t>
      </w:r>
      <w:r w:rsidR="00481CA4">
        <w:t xml:space="preserve"> and (b) watering treatment</w:t>
      </w:r>
      <w:r w:rsidR="00D83F4A">
        <w:t xml:space="preserve">s in blue </w:t>
      </w:r>
      <w:r w:rsidR="00481CA4">
        <w:t>are split up into two panels for ease of viewing</w:t>
      </w:r>
      <w:r w:rsidR="00D83F4A">
        <w:t>. Controls in yellow are thus the same in both panels.</w:t>
      </w:r>
      <w:r w:rsidR="00481CA4">
        <w:t xml:space="preserve"> </w:t>
      </w:r>
      <w:r w:rsidR="00454738">
        <w:t>Mortality rates without grass</w:t>
      </w:r>
      <w:r w:rsidR="001173F8">
        <w:t xml:space="preserve"> (left) and </w:t>
      </w:r>
      <w:r w:rsidR="00454738">
        <w:t xml:space="preserve">with </w:t>
      </w:r>
      <w:r w:rsidR="001173F8">
        <w:t xml:space="preserve">grass </w:t>
      </w:r>
      <w:r w:rsidR="00454738">
        <w:t xml:space="preserve">(right). Shown with bootstrapped 95% confidence intervals.   </w:t>
      </w:r>
    </w:p>
    <w:p w14:paraId="02F3DB0D" w14:textId="0456D00C" w:rsidR="00DA73C5" w:rsidRDefault="00DA73C5" w:rsidP="00E2638E">
      <w:pPr>
        <w:pStyle w:val="ListParagraph"/>
        <w:numPr>
          <w:ilvl w:val="0"/>
          <w:numId w:val="7"/>
        </w:numPr>
        <w:spacing w:line="480" w:lineRule="auto"/>
      </w:pPr>
      <w:r>
        <w:t>Relationship between seed set per species (y-axis) and drought tolerance as measured by species’ loading</w:t>
      </w:r>
      <w:r w:rsidR="00481CA4">
        <w:t>s</w:t>
      </w:r>
      <w:r>
        <w:t xml:space="preserve"> on PC1 (x-axis</w:t>
      </w:r>
      <w:r w:rsidR="00C66140">
        <w:t>; see Table 1</w:t>
      </w:r>
      <w:r>
        <w:t xml:space="preserve">). </w:t>
      </w:r>
      <w:r w:rsidR="00D83F4A">
        <w:t>(a) Drought treatments in red and (b) watering treatments in blue are split up into two panels for ease of viewing. Controls in yellow are thus the same in both panels.</w:t>
      </w:r>
      <w:r>
        <w:t xml:space="preserve"> </w:t>
      </w:r>
      <w:r w:rsidR="00454738">
        <w:t>Seed set without grass (left) and with grass (right). Shown with b</w:t>
      </w:r>
      <w:r>
        <w:t xml:space="preserve">ootstrapped 95% confidence intervals.   </w:t>
      </w:r>
    </w:p>
    <w:p w14:paraId="4CA25532" w14:textId="17C390F0" w:rsidR="00BA58A1" w:rsidRDefault="00BA58A1" w:rsidP="00412E89">
      <w:pPr>
        <w:spacing w:line="480" w:lineRule="auto"/>
        <w:rPr>
          <w:b/>
        </w:rPr>
      </w:pPr>
    </w:p>
    <w:p w14:paraId="449C0993" w14:textId="2E237C26" w:rsidR="00BA58A1" w:rsidRDefault="00BA58A1" w:rsidP="00412E89">
      <w:pPr>
        <w:spacing w:line="480" w:lineRule="auto"/>
        <w:rPr>
          <w:b/>
        </w:rPr>
      </w:pPr>
    </w:p>
    <w:p w14:paraId="225E8D88" w14:textId="5EB679D0" w:rsidR="00BA58A1" w:rsidRDefault="00BA58A1" w:rsidP="00B03782">
      <w:pPr>
        <w:spacing w:line="480" w:lineRule="auto"/>
        <w:rPr>
          <w:b/>
        </w:rPr>
      </w:pPr>
    </w:p>
    <w:p w14:paraId="394F9F70" w14:textId="7D78A54A" w:rsidR="00126D96" w:rsidRDefault="00126D96" w:rsidP="00B03782">
      <w:pPr>
        <w:spacing w:line="480" w:lineRule="auto"/>
        <w:rPr>
          <w:b/>
        </w:rPr>
      </w:pPr>
    </w:p>
    <w:p w14:paraId="1C364654" w14:textId="0AE61F68" w:rsidR="00485056" w:rsidRPr="00412E89" w:rsidRDefault="00485056" w:rsidP="00B03782">
      <w:pPr>
        <w:spacing w:line="480" w:lineRule="auto"/>
        <w:rPr>
          <w:b/>
        </w:rPr>
      </w:pPr>
      <w:r>
        <w:rPr>
          <w:b/>
        </w:rPr>
        <w:lastRenderedPageBreak/>
        <w:t>Figure 1. Trade-off in relative growth rate and water use efficiency</w:t>
      </w:r>
    </w:p>
    <w:p w14:paraId="58892F71" w14:textId="3BC3824A" w:rsidR="00BA58A1" w:rsidRDefault="00895085" w:rsidP="00412E89">
      <w:pPr>
        <w:spacing w:line="480" w:lineRule="auto"/>
        <w:rPr>
          <w:b/>
        </w:rPr>
      </w:pPr>
      <w:r>
        <w:rPr>
          <w:b/>
          <w:noProof/>
        </w:rPr>
        <w:drawing>
          <wp:inline distT="0" distB="0" distL="0" distR="0" wp14:anchorId="566A1BE3" wp14:editId="434BC6C7">
            <wp:extent cx="35941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t.pdf"/>
                    <pic:cNvPicPr/>
                  </pic:nvPicPr>
                  <pic:blipFill>
                    <a:blip r:embed="rId16">
                      <a:extLst>
                        <a:ext uri="{28A0092B-C50C-407E-A947-70E740481C1C}">
                          <a14:useLocalDpi xmlns:a14="http://schemas.microsoft.com/office/drawing/2010/main" val="0"/>
                        </a:ext>
                      </a:extLst>
                    </a:blip>
                    <a:stretch>
                      <a:fillRect/>
                    </a:stretch>
                  </pic:blipFill>
                  <pic:spPr>
                    <a:xfrm>
                      <a:off x="0" y="0"/>
                      <a:ext cx="3594100" cy="3238500"/>
                    </a:xfrm>
                    <a:prstGeom prst="rect">
                      <a:avLst/>
                    </a:prstGeom>
                  </pic:spPr>
                </pic:pic>
              </a:graphicData>
            </a:graphic>
          </wp:inline>
        </w:drawing>
      </w:r>
    </w:p>
    <w:p w14:paraId="7999E350" w14:textId="77777777" w:rsidR="00E90DA4" w:rsidRDefault="00E90DA4" w:rsidP="00412E89">
      <w:pPr>
        <w:spacing w:line="480" w:lineRule="auto"/>
        <w:rPr>
          <w:b/>
        </w:rPr>
      </w:pPr>
    </w:p>
    <w:p w14:paraId="1F02CEEF" w14:textId="77777777" w:rsidR="00E90DA4" w:rsidRDefault="00E90DA4" w:rsidP="00412E89">
      <w:pPr>
        <w:spacing w:line="480" w:lineRule="auto"/>
        <w:rPr>
          <w:b/>
        </w:rPr>
      </w:pPr>
    </w:p>
    <w:p w14:paraId="70393B2B" w14:textId="77777777" w:rsidR="00E90DA4" w:rsidRDefault="00E90DA4" w:rsidP="00412E89">
      <w:pPr>
        <w:spacing w:line="480" w:lineRule="auto"/>
        <w:rPr>
          <w:b/>
        </w:rPr>
      </w:pPr>
    </w:p>
    <w:p w14:paraId="06ACB180" w14:textId="77777777" w:rsidR="00E90DA4" w:rsidRDefault="00E90DA4" w:rsidP="00412E89">
      <w:pPr>
        <w:spacing w:line="480" w:lineRule="auto"/>
        <w:rPr>
          <w:b/>
        </w:rPr>
      </w:pPr>
    </w:p>
    <w:p w14:paraId="7B0E9D6D" w14:textId="77777777" w:rsidR="00111C26" w:rsidRDefault="00111C26" w:rsidP="00412E89">
      <w:pPr>
        <w:spacing w:line="480" w:lineRule="auto"/>
        <w:rPr>
          <w:b/>
        </w:rPr>
      </w:pPr>
    </w:p>
    <w:p w14:paraId="4176F119" w14:textId="77777777" w:rsidR="00111C26" w:rsidRDefault="00111C26" w:rsidP="00412E89">
      <w:pPr>
        <w:spacing w:line="480" w:lineRule="auto"/>
        <w:rPr>
          <w:b/>
        </w:rPr>
      </w:pPr>
    </w:p>
    <w:p w14:paraId="6E9483C8" w14:textId="77777777" w:rsidR="00111C26" w:rsidRDefault="00111C26" w:rsidP="00412E89">
      <w:pPr>
        <w:spacing w:line="480" w:lineRule="auto"/>
        <w:rPr>
          <w:b/>
        </w:rPr>
      </w:pPr>
    </w:p>
    <w:p w14:paraId="2EB5A40E" w14:textId="77777777" w:rsidR="00111C26" w:rsidRDefault="00111C26" w:rsidP="00412E89">
      <w:pPr>
        <w:spacing w:line="480" w:lineRule="auto"/>
        <w:rPr>
          <w:b/>
        </w:rPr>
      </w:pPr>
    </w:p>
    <w:p w14:paraId="28ADE3A2" w14:textId="77777777" w:rsidR="00111C26" w:rsidRDefault="00111C26" w:rsidP="00412E89">
      <w:pPr>
        <w:spacing w:line="480" w:lineRule="auto"/>
        <w:rPr>
          <w:b/>
        </w:rPr>
      </w:pPr>
    </w:p>
    <w:p w14:paraId="548CEFC1" w14:textId="77777777" w:rsidR="00111C26" w:rsidRDefault="00111C26" w:rsidP="00412E89">
      <w:pPr>
        <w:spacing w:line="480" w:lineRule="auto"/>
        <w:rPr>
          <w:b/>
        </w:rPr>
      </w:pPr>
    </w:p>
    <w:p w14:paraId="7190BCD9" w14:textId="77777777" w:rsidR="00111C26" w:rsidRDefault="00111C26" w:rsidP="00412E89">
      <w:pPr>
        <w:spacing w:line="480" w:lineRule="auto"/>
        <w:rPr>
          <w:b/>
        </w:rPr>
      </w:pPr>
    </w:p>
    <w:p w14:paraId="5E59356E" w14:textId="77777777" w:rsidR="00111C26" w:rsidRDefault="00111C26" w:rsidP="00412E89">
      <w:pPr>
        <w:spacing w:line="480" w:lineRule="auto"/>
        <w:rPr>
          <w:b/>
        </w:rPr>
      </w:pPr>
    </w:p>
    <w:p w14:paraId="11B7C9A8" w14:textId="77777777" w:rsidR="002D2AE7" w:rsidRDefault="002D2AE7">
      <w:pPr>
        <w:rPr>
          <w:b/>
        </w:rPr>
      </w:pPr>
      <w:r>
        <w:rPr>
          <w:b/>
        </w:rPr>
        <w:br w:type="page"/>
      </w:r>
    </w:p>
    <w:p w14:paraId="2E03ACBA" w14:textId="77777777" w:rsidR="002D2AE7" w:rsidRDefault="002D2AE7" w:rsidP="002D2AE7">
      <w:pPr>
        <w:spacing w:line="480" w:lineRule="auto"/>
        <w:rPr>
          <w:b/>
        </w:rPr>
      </w:pPr>
      <w:r>
        <w:rPr>
          <w:b/>
        </w:rPr>
        <w:lastRenderedPageBreak/>
        <w:t>Figure 2. Per capita population growth rate</w:t>
      </w:r>
      <w:r>
        <w:rPr>
          <w:b/>
          <w:noProof/>
        </w:rPr>
        <w:drawing>
          <wp:inline distT="0" distB="0" distL="0" distR="0" wp14:anchorId="5E0634CF" wp14:editId="2F24CFDA">
            <wp:extent cx="53975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mbda.pdf"/>
                    <pic:cNvPicPr/>
                  </pic:nvPicPr>
                  <pic:blipFill>
                    <a:blip r:embed="rId17">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0F6DD2EA" w14:textId="77777777" w:rsidR="002D2AE7" w:rsidRDefault="002D2AE7">
      <w:pPr>
        <w:rPr>
          <w:b/>
        </w:rPr>
      </w:pPr>
      <w:r>
        <w:rPr>
          <w:b/>
        </w:rPr>
        <w:br w:type="page"/>
      </w:r>
    </w:p>
    <w:p w14:paraId="48AE8A18" w14:textId="6602AB2D" w:rsidR="00A8426F" w:rsidRDefault="00BA58A1" w:rsidP="00412E89">
      <w:pPr>
        <w:spacing w:line="480" w:lineRule="auto"/>
        <w:rPr>
          <w:b/>
        </w:rPr>
      </w:pPr>
      <w:r>
        <w:rPr>
          <w:b/>
        </w:rPr>
        <w:lastRenderedPageBreak/>
        <w:t>Figure</w:t>
      </w:r>
      <w:r w:rsidR="00485056">
        <w:rPr>
          <w:b/>
        </w:rPr>
        <w:t xml:space="preserve"> </w:t>
      </w:r>
      <w:r w:rsidR="002D2AE7">
        <w:rPr>
          <w:b/>
        </w:rPr>
        <w:t>3</w:t>
      </w:r>
      <w:r w:rsidR="00485056">
        <w:rPr>
          <w:b/>
        </w:rPr>
        <w:t>.</w:t>
      </w:r>
      <w:r>
        <w:rPr>
          <w:b/>
        </w:rPr>
        <w:t xml:space="preserve"> Mo</w:t>
      </w:r>
      <w:r w:rsidR="00E90DA4">
        <w:rPr>
          <w:b/>
        </w:rPr>
        <w:t>rtality</w:t>
      </w:r>
      <w:r w:rsidR="00111C26">
        <w:rPr>
          <w:b/>
          <w:noProof/>
        </w:rPr>
        <w:drawing>
          <wp:inline distT="0" distB="0" distL="0" distR="0" wp14:anchorId="4B39BCCB" wp14:editId="5AEF1104">
            <wp:extent cx="53975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rtality-trait-d.pdf"/>
                    <pic:cNvPicPr/>
                  </pic:nvPicPr>
                  <pic:blipFill>
                    <a:blip r:embed="rId18">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r w:rsidR="00111C26">
        <w:rPr>
          <w:b/>
          <w:noProof/>
        </w:rPr>
        <w:drawing>
          <wp:inline distT="0" distB="0" distL="0" distR="0" wp14:anchorId="69FC58A5" wp14:editId="3CE96DB6">
            <wp:extent cx="539750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rtality-trait-w.pdf"/>
                    <pic:cNvPicPr/>
                  </pic:nvPicPr>
                  <pic:blipFill>
                    <a:blip r:embed="rId19">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220A2569" w14:textId="14A7F8AE" w:rsidR="00A8426F" w:rsidRDefault="00A8426F" w:rsidP="00412E89">
      <w:pPr>
        <w:spacing w:line="480" w:lineRule="auto"/>
        <w:rPr>
          <w:b/>
        </w:rPr>
      </w:pPr>
    </w:p>
    <w:p w14:paraId="6E7548E1" w14:textId="7ED5E802" w:rsidR="00A8426F" w:rsidRDefault="00A8426F" w:rsidP="00412E89">
      <w:pPr>
        <w:spacing w:line="480" w:lineRule="auto"/>
        <w:rPr>
          <w:b/>
        </w:rPr>
      </w:pPr>
    </w:p>
    <w:p w14:paraId="5DD4F682" w14:textId="5A8AB51A" w:rsidR="00A8426F" w:rsidRDefault="00A8426F" w:rsidP="00412E89">
      <w:pPr>
        <w:spacing w:line="480" w:lineRule="auto"/>
        <w:rPr>
          <w:b/>
        </w:rPr>
      </w:pPr>
    </w:p>
    <w:p w14:paraId="30EE3404" w14:textId="0188E204" w:rsidR="00BA58A1" w:rsidRDefault="00287881" w:rsidP="00412E89">
      <w:pPr>
        <w:spacing w:line="480" w:lineRule="auto"/>
        <w:rPr>
          <w:b/>
        </w:rPr>
      </w:pPr>
      <w:r>
        <w:rPr>
          <w:noProof/>
        </w:rPr>
        <w:lastRenderedPageBreak/>
        <w:drawing>
          <wp:anchor distT="0" distB="0" distL="114300" distR="114300" simplePos="0" relativeHeight="251659264" behindDoc="0" locked="0" layoutInCell="1" allowOverlap="1" wp14:anchorId="739983D2" wp14:editId="4A1A4BF5">
            <wp:simplePos x="0" y="0"/>
            <wp:positionH relativeFrom="column">
              <wp:posOffset>430823</wp:posOffset>
            </wp:positionH>
            <wp:positionV relativeFrom="paragraph">
              <wp:posOffset>337185</wp:posOffset>
            </wp:positionV>
            <wp:extent cx="5425310" cy="3250366"/>
            <wp:effectExtent l="0" t="0" r="0" b="1270"/>
            <wp:wrapNone/>
            <wp:docPr id="2" name="Picture 1">
              <a:extLst xmlns:a="http://schemas.openxmlformats.org/drawingml/2006/main">
                <a:ext uri="{FF2B5EF4-FFF2-40B4-BE49-F238E27FC236}">
                  <a16:creationId xmlns:a16="http://schemas.microsoft.com/office/drawing/2014/main" id="{88FE8CF4-61D1-2E43-ACE4-98DE5D418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8FE8CF4-61D1-2E43-ACE4-98DE5D418467}"/>
                        </a:ext>
                      </a:extLst>
                    </pic:cNvPr>
                    <pic:cNvPicPr>
                      <a:picLocks noChangeAspect="1"/>
                    </pic:cNvPicPr>
                  </pic:nvPicPr>
                  <pic:blipFill>
                    <a:blip r:embed="rId20"/>
                    <a:stretch>
                      <a:fillRect/>
                    </a:stretch>
                  </pic:blipFill>
                  <pic:spPr>
                    <a:xfrm>
                      <a:off x="0" y="0"/>
                      <a:ext cx="5425310" cy="3250366"/>
                    </a:xfrm>
                    <a:prstGeom prst="rect">
                      <a:avLst/>
                    </a:prstGeom>
                  </pic:spPr>
                </pic:pic>
              </a:graphicData>
            </a:graphic>
          </wp:anchor>
        </w:drawing>
      </w:r>
      <w:r w:rsidR="00485056">
        <w:rPr>
          <w:b/>
        </w:rPr>
        <w:t xml:space="preserve">Figure </w:t>
      </w:r>
      <w:r w:rsidR="002D2AE7">
        <w:rPr>
          <w:b/>
        </w:rPr>
        <w:t>4</w:t>
      </w:r>
      <w:r w:rsidR="00BA58A1">
        <w:rPr>
          <w:b/>
        </w:rPr>
        <w:t>. Seed Set</w:t>
      </w:r>
    </w:p>
    <w:p w14:paraId="5B6C64BF" w14:textId="1AE41534" w:rsidR="00111C26" w:rsidRDefault="00111C26" w:rsidP="00412E89">
      <w:pPr>
        <w:spacing w:line="480" w:lineRule="auto"/>
        <w:rPr>
          <w:b/>
        </w:rPr>
      </w:pPr>
    </w:p>
    <w:p w14:paraId="23BFE937" w14:textId="77777777" w:rsidR="00111C26" w:rsidRDefault="00111C26" w:rsidP="00412E89">
      <w:pPr>
        <w:spacing w:line="480" w:lineRule="auto"/>
        <w:rPr>
          <w:b/>
        </w:rPr>
      </w:pPr>
    </w:p>
    <w:p w14:paraId="22420638" w14:textId="77777777" w:rsidR="00111C26" w:rsidRDefault="00111C26" w:rsidP="00412E89">
      <w:pPr>
        <w:spacing w:line="480" w:lineRule="auto"/>
        <w:rPr>
          <w:b/>
        </w:rPr>
      </w:pPr>
    </w:p>
    <w:p w14:paraId="4A1E4A91" w14:textId="77777777" w:rsidR="00111C26" w:rsidRDefault="00111C26" w:rsidP="00412E89">
      <w:pPr>
        <w:spacing w:line="480" w:lineRule="auto"/>
        <w:rPr>
          <w:b/>
        </w:rPr>
      </w:pPr>
    </w:p>
    <w:p w14:paraId="573A7655" w14:textId="77777777" w:rsidR="00287881" w:rsidRDefault="00287881" w:rsidP="00412E89">
      <w:pPr>
        <w:spacing w:line="480" w:lineRule="auto"/>
        <w:rPr>
          <w:b/>
        </w:rPr>
      </w:pPr>
    </w:p>
    <w:p w14:paraId="095A72F6" w14:textId="77777777" w:rsidR="00287881" w:rsidRDefault="00287881" w:rsidP="00412E89">
      <w:pPr>
        <w:spacing w:line="480" w:lineRule="auto"/>
        <w:rPr>
          <w:b/>
        </w:rPr>
      </w:pPr>
    </w:p>
    <w:p w14:paraId="45CF67CA" w14:textId="77777777" w:rsidR="00287881" w:rsidRDefault="00287881" w:rsidP="00412E89">
      <w:pPr>
        <w:spacing w:line="480" w:lineRule="auto"/>
        <w:rPr>
          <w:b/>
        </w:rPr>
      </w:pPr>
    </w:p>
    <w:p w14:paraId="56A19CAC" w14:textId="77777777" w:rsidR="00287881" w:rsidRDefault="00287881" w:rsidP="00412E89">
      <w:pPr>
        <w:spacing w:line="480" w:lineRule="auto"/>
        <w:rPr>
          <w:b/>
        </w:rPr>
      </w:pPr>
    </w:p>
    <w:p w14:paraId="1B037F46" w14:textId="77777777" w:rsidR="00287881" w:rsidRDefault="00287881" w:rsidP="00412E89">
      <w:pPr>
        <w:spacing w:line="480" w:lineRule="auto"/>
        <w:rPr>
          <w:b/>
        </w:rPr>
      </w:pPr>
    </w:p>
    <w:p w14:paraId="1F5ADAD5" w14:textId="282A8EBD" w:rsidR="00287881" w:rsidRDefault="00287881" w:rsidP="00412E89">
      <w:pPr>
        <w:spacing w:line="480" w:lineRule="auto"/>
        <w:rPr>
          <w:b/>
        </w:rPr>
      </w:pPr>
    </w:p>
    <w:p w14:paraId="268445ED" w14:textId="0F2AD8E6" w:rsidR="00287881" w:rsidRDefault="00287881" w:rsidP="00412E89">
      <w:pPr>
        <w:spacing w:line="480" w:lineRule="auto"/>
        <w:rPr>
          <w:b/>
        </w:rPr>
      </w:pPr>
      <w:r>
        <w:rPr>
          <w:noProof/>
        </w:rPr>
        <w:drawing>
          <wp:anchor distT="0" distB="0" distL="114300" distR="114300" simplePos="0" relativeHeight="251660288" behindDoc="0" locked="0" layoutInCell="1" allowOverlap="1" wp14:anchorId="664B5513" wp14:editId="377BA6EF">
            <wp:simplePos x="0" y="0"/>
            <wp:positionH relativeFrom="column">
              <wp:posOffset>427550</wp:posOffset>
            </wp:positionH>
            <wp:positionV relativeFrom="paragraph">
              <wp:posOffset>44792</wp:posOffset>
            </wp:positionV>
            <wp:extent cx="5394256" cy="3250366"/>
            <wp:effectExtent l="0" t="0" r="3810" b="1270"/>
            <wp:wrapNone/>
            <wp:docPr id="3" name="Picture 2">
              <a:extLst xmlns:a="http://schemas.openxmlformats.org/drawingml/2006/main">
                <a:ext uri="{FF2B5EF4-FFF2-40B4-BE49-F238E27FC236}">
                  <a16:creationId xmlns:a16="http://schemas.microsoft.com/office/drawing/2014/main" id="{48E336D0-C479-394A-B487-EF8F41747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E336D0-C479-394A-B487-EF8F41747FB9}"/>
                        </a:ext>
                      </a:extLst>
                    </pic:cNvPr>
                    <pic:cNvPicPr>
                      <a:picLocks noChangeAspect="1"/>
                    </pic:cNvPicPr>
                  </pic:nvPicPr>
                  <pic:blipFill>
                    <a:blip r:embed="rId21"/>
                    <a:stretch>
                      <a:fillRect/>
                    </a:stretch>
                  </pic:blipFill>
                  <pic:spPr>
                    <a:xfrm>
                      <a:off x="0" y="0"/>
                      <a:ext cx="5394256" cy="3250366"/>
                    </a:xfrm>
                    <a:prstGeom prst="rect">
                      <a:avLst/>
                    </a:prstGeom>
                  </pic:spPr>
                </pic:pic>
              </a:graphicData>
            </a:graphic>
          </wp:anchor>
        </w:drawing>
      </w:r>
    </w:p>
    <w:p w14:paraId="0C7975C8" w14:textId="6CF0552E" w:rsidR="00287881" w:rsidRDefault="00287881" w:rsidP="00412E89">
      <w:pPr>
        <w:spacing w:line="480" w:lineRule="auto"/>
        <w:rPr>
          <w:b/>
        </w:rPr>
      </w:pPr>
    </w:p>
    <w:p w14:paraId="5B00B07C" w14:textId="2AA93A0B" w:rsidR="00287881" w:rsidRDefault="00287881" w:rsidP="00412E89">
      <w:pPr>
        <w:spacing w:line="480" w:lineRule="auto"/>
        <w:rPr>
          <w:b/>
        </w:rPr>
      </w:pPr>
    </w:p>
    <w:p w14:paraId="39247643" w14:textId="5D48086B" w:rsidR="00287881" w:rsidRDefault="00287881" w:rsidP="00412E89">
      <w:pPr>
        <w:spacing w:line="480" w:lineRule="auto"/>
        <w:rPr>
          <w:b/>
        </w:rPr>
      </w:pPr>
    </w:p>
    <w:p w14:paraId="2F77E024" w14:textId="08DA719B" w:rsidR="00287881" w:rsidRDefault="00287881" w:rsidP="00412E89">
      <w:pPr>
        <w:spacing w:line="480" w:lineRule="auto"/>
        <w:rPr>
          <w:b/>
        </w:rPr>
      </w:pPr>
    </w:p>
    <w:p w14:paraId="3F44FC49" w14:textId="33729BC5" w:rsidR="00287881" w:rsidRDefault="00287881" w:rsidP="00412E89">
      <w:pPr>
        <w:spacing w:line="480" w:lineRule="auto"/>
        <w:rPr>
          <w:b/>
        </w:rPr>
      </w:pPr>
    </w:p>
    <w:p w14:paraId="4ECEB5BF" w14:textId="193307D8" w:rsidR="00287881" w:rsidRDefault="00287881" w:rsidP="00412E89">
      <w:pPr>
        <w:spacing w:line="480" w:lineRule="auto"/>
        <w:rPr>
          <w:b/>
        </w:rPr>
      </w:pPr>
    </w:p>
    <w:p w14:paraId="55C09A3F" w14:textId="132E4188" w:rsidR="00287881" w:rsidRDefault="00287881" w:rsidP="00412E89">
      <w:pPr>
        <w:spacing w:line="480" w:lineRule="auto"/>
        <w:rPr>
          <w:b/>
        </w:rPr>
      </w:pPr>
    </w:p>
    <w:p w14:paraId="7094C669" w14:textId="308EB902" w:rsidR="00287881" w:rsidRDefault="00287881" w:rsidP="00412E89">
      <w:pPr>
        <w:spacing w:line="480" w:lineRule="auto"/>
        <w:rPr>
          <w:b/>
        </w:rPr>
      </w:pPr>
    </w:p>
    <w:p w14:paraId="6E5C5B7D" w14:textId="3FB6FD8B" w:rsidR="00287881" w:rsidRDefault="00287881" w:rsidP="00412E89">
      <w:pPr>
        <w:spacing w:line="480" w:lineRule="auto"/>
        <w:rPr>
          <w:b/>
        </w:rPr>
      </w:pPr>
    </w:p>
    <w:p w14:paraId="6A2981D4" w14:textId="77777777" w:rsidR="00287881" w:rsidRDefault="00287881" w:rsidP="00412E89">
      <w:pPr>
        <w:spacing w:line="480" w:lineRule="auto"/>
        <w:rPr>
          <w:b/>
        </w:rPr>
      </w:pPr>
    </w:p>
    <w:p w14:paraId="3532E2F9" w14:textId="073CD220" w:rsidR="00BA58A1" w:rsidRDefault="00BA58A1" w:rsidP="00412E89">
      <w:pPr>
        <w:spacing w:line="480" w:lineRule="auto"/>
        <w:rPr>
          <w:b/>
        </w:rPr>
      </w:pPr>
    </w:p>
    <w:p w14:paraId="4355C787" w14:textId="77777777" w:rsidR="00287881" w:rsidRDefault="00287881" w:rsidP="00412E89">
      <w:pPr>
        <w:spacing w:line="480" w:lineRule="auto"/>
        <w:rPr>
          <w:b/>
        </w:rPr>
      </w:pPr>
    </w:p>
    <w:sectPr w:rsidR="00287881" w:rsidSect="00753C42">
      <w:footerReference w:type="even" r:id="rId22"/>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Marina LaForgia" w:date="2019-01-17T10:03:00Z" w:initials="MLL">
    <w:p w14:paraId="23B5BBF8" w14:textId="77777777" w:rsidR="00900B52" w:rsidRDefault="00900B52" w:rsidP="00B66A9C">
      <w:pPr>
        <w:pStyle w:val="CommentText"/>
      </w:pPr>
      <w:r>
        <w:rPr>
          <w:rStyle w:val="CommentReference"/>
        </w:rPr>
        <w:annotationRef/>
      </w:r>
      <w:r>
        <w:t xml:space="preserve">SH: I think this would be stronger if (even before discussing climate change) you can elaborate more on the idea that competitors don’t just affect community composition directly, but rather, they interact with abiotic environmental gradients to influence which functional strategies win and lose.  For example, there is the whole Grime-Tilman thing, where in resource-rich environments, lots of species could do well if there were no competition, but competition acts to select for taller species and against short ones.   By analogy, in an environment with fluctuating rainfall, multiple strategies could be doing fine until a highly competitive novel invader comes along, and then competition with that species might select for one strategy and against other ones (but we don’t know that yet </w:t>
      </w:r>
      <w:r>
        <w:sym w:font="Wingdings" w:char="F04A"/>
      </w:r>
      <w:r>
        <w:t xml:space="preserve"> ).</w:t>
      </w:r>
    </w:p>
    <w:p w14:paraId="5471F5DC" w14:textId="09BC9BE8" w:rsidR="00900B52" w:rsidRDefault="00900B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71F5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71F5DC" w16cid:durableId="1FEAD1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CA21A" w14:textId="77777777" w:rsidR="00711723" w:rsidRDefault="00711723" w:rsidP="0087772C">
      <w:r>
        <w:separator/>
      </w:r>
    </w:p>
  </w:endnote>
  <w:endnote w:type="continuationSeparator" w:id="0">
    <w:p w14:paraId="33B3EFB1" w14:textId="77777777" w:rsidR="00711723" w:rsidRDefault="00711723" w:rsidP="0087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8164022"/>
      <w:docPartObj>
        <w:docPartGallery w:val="Page Numbers (Bottom of Page)"/>
        <w:docPartUnique/>
      </w:docPartObj>
    </w:sdtPr>
    <w:sdtContent>
      <w:p w14:paraId="6E2C2A3E" w14:textId="301DEDA6" w:rsidR="00900B52" w:rsidRDefault="00900B52"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007E9" w14:textId="77777777" w:rsidR="00900B52" w:rsidRDefault="00900B52" w:rsidP="00877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935726"/>
      <w:docPartObj>
        <w:docPartGallery w:val="Page Numbers (Bottom of Page)"/>
        <w:docPartUnique/>
      </w:docPartObj>
    </w:sdtPr>
    <w:sdtContent>
      <w:p w14:paraId="591D37ED" w14:textId="72B62217" w:rsidR="00900B52" w:rsidRDefault="00900B52"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DA7090" w14:textId="77777777" w:rsidR="00900B52" w:rsidRDefault="00900B52" w:rsidP="008777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B12FB" w14:textId="77777777" w:rsidR="00711723" w:rsidRDefault="00711723" w:rsidP="0087772C">
      <w:r>
        <w:separator/>
      </w:r>
    </w:p>
  </w:footnote>
  <w:footnote w:type="continuationSeparator" w:id="0">
    <w:p w14:paraId="57160861" w14:textId="77777777" w:rsidR="00711723" w:rsidRDefault="00711723" w:rsidP="00877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978"/>
    <w:multiLevelType w:val="hybridMultilevel"/>
    <w:tmpl w:val="C78C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915C9"/>
    <w:multiLevelType w:val="hybridMultilevel"/>
    <w:tmpl w:val="CBF290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1A9367E"/>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360CB"/>
    <w:multiLevelType w:val="hybridMultilevel"/>
    <w:tmpl w:val="C2DE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60D22"/>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03085"/>
    <w:multiLevelType w:val="hybridMultilevel"/>
    <w:tmpl w:val="455C2976"/>
    <w:lvl w:ilvl="0" w:tplc="8DB6F6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04D2"/>
    <w:multiLevelType w:val="hybridMultilevel"/>
    <w:tmpl w:val="AABA2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56659"/>
    <w:multiLevelType w:val="hybridMultilevel"/>
    <w:tmpl w:val="635A071E"/>
    <w:lvl w:ilvl="0" w:tplc="7534D4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A1385"/>
    <w:multiLevelType w:val="hybridMultilevel"/>
    <w:tmpl w:val="C89CB0BA"/>
    <w:lvl w:ilvl="0" w:tplc="14EC28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51173"/>
    <w:multiLevelType w:val="hybridMultilevel"/>
    <w:tmpl w:val="68005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735AC1"/>
    <w:multiLevelType w:val="hybridMultilevel"/>
    <w:tmpl w:val="A9665A70"/>
    <w:lvl w:ilvl="0" w:tplc="C67063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45008"/>
    <w:multiLevelType w:val="hybridMultilevel"/>
    <w:tmpl w:val="1466F0EE"/>
    <w:lvl w:ilvl="0" w:tplc="174639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CE3236"/>
    <w:multiLevelType w:val="hybridMultilevel"/>
    <w:tmpl w:val="57281690"/>
    <w:lvl w:ilvl="0" w:tplc="6E5AC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10"/>
  </w:num>
  <w:num w:numId="6">
    <w:abstractNumId w:val="11"/>
  </w:num>
  <w:num w:numId="7">
    <w:abstractNumId w:val="3"/>
  </w:num>
  <w:num w:numId="8">
    <w:abstractNumId w:val="9"/>
  </w:num>
  <w:num w:numId="9">
    <w:abstractNumId w:val="5"/>
  </w:num>
  <w:num w:numId="10">
    <w:abstractNumId w:val="12"/>
  </w:num>
  <w:num w:numId="11">
    <w:abstractNumId w:val="6"/>
  </w:num>
  <w:num w:numId="12">
    <w:abstractNumId w:val="8"/>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a LaForgia">
    <w15:presenceInfo w15:providerId="None" w15:userId="Marina LaF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D1"/>
    <w:rsid w:val="00000569"/>
    <w:rsid w:val="00002B92"/>
    <w:rsid w:val="000204BB"/>
    <w:rsid w:val="00022744"/>
    <w:rsid w:val="00024A06"/>
    <w:rsid w:val="00026978"/>
    <w:rsid w:val="000270A9"/>
    <w:rsid w:val="0003113F"/>
    <w:rsid w:val="00034E59"/>
    <w:rsid w:val="000361B6"/>
    <w:rsid w:val="00043CC1"/>
    <w:rsid w:val="000444D2"/>
    <w:rsid w:val="0004465D"/>
    <w:rsid w:val="0004616A"/>
    <w:rsid w:val="000511AA"/>
    <w:rsid w:val="00062849"/>
    <w:rsid w:val="0007040D"/>
    <w:rsid w:val="00070938"/>
    <w:rsid w:val="00072181"/>
    <w:rsid w:val="00072484"/>
    <w:rsid w:val="00072695"/>
    <w:rsid w:val="00073D9D"/>
    <w:rsid w:val="000745A5"/>
    <w:rsid w:val="00081E3E"/>
    <w:rsid w:val="000823EA"/>
    <w:rsid w:val="00086817"/>
    <w:rsid w:val="00086E23"/>
    <w:rsid w:val="00094C60"/>
    <w:rsid w:val="00095941"/>
    <w:rsid w:val="000A2346"/>
    <w:rsid w:val="000A3B19"/>
    <w:rsid w:val="000A52B1"/>
    <w:rsid w:val="000A5631"/>
    <w:rsid w:val="000B656C"/>
    <w:rsid w:val="000B7EBB"/>
    <w:rsid w:val="000C5307"/>
    <w:rsid w:val="000C59E9"/>
    <w:rsid w:val="000C6500"/>
    <w:rsid w:val="000D0C8B"/>
    <w:rsid w:val="000D69D2"/>
    <w:rsid w:val="000E56FA"/>
    <w:rsid w:val="000E649C"/>
    <w:rsid w:val="000F1C0A"/>
    <w:rsid w:val="000F52A5"/>
    <w:rsid w:val="000F6CD2"/>
    <w:rsid w:val="000F7A16"/>
    <w:rsid w:val="001008AF"/>
    <w:rsid w:val="00101A78"/>
    <w:rsid w:val="00101ECC"/>
    <w:rsid w:val="00106061"/>
    <w:rsid w:val="00106835"/>
    <w:rsid w:val="00111C26"/>
    <w:rsid w:val="001159DF"/>
    <w:rsid w:val="00117266"/>
    <w:rsid w:val="001173F8"/>
    <w:rsid w:val="00120E09"/>
    <w:rsid w:val="00125613"/>
    <w:rsid w:val="00126D96"/>
    <w:rsid w:val="00127546"/>
    <w:rsid w:val="00134C9A"/>
    <w:rsid w:val="001366D5"/>
    <w:rsid w:val="00141FC3"/>
    <w:rsid w:val="0014213C"/>
    <w:rsid w:val="00143047"/>
    <w:rsid w:val="00143FAB"/>
    <w:rsid w:val="00144330"/>
    <w:rsid w:val="00145BEF"/>
    <w:rsid w:val="001461C2"/>
    <w:rsid w:val="001462ED"/>
    <w:rsid w:val="00150A34"/>
    <w:rsid w:val="001525AC"/>
    <w:rsid w:val="001525CE"/>
    <w:rsid w:val="00155BC0"/>
    <w:rsid w:val="00164EF7"/>
    <w:rsid w:val="001656B7"/>
    <w:rsid w:val="00167E5C"/>
    <w:rsid w:val="00172911"/>
    <w:rsid w:val="00174BAF"/>
    <w:rsid w:val="0018233E"/>
    <w:rsid w:val="001861D0"/>
    <w:rsid w:val="001862E8"/>
    <w:rsid w:val="001900EE"/>
    <w:rsid w:val="00192E7E"/>
    <w:rsid w:val="00195403"/>
    <w:rsid w:val="001954E7"/>
    <w:rsid w:val="001A1578"/>
    <w:rsid w:val="001A28AD"/>
    <w:rsid w:val="001A2D00"/>
    <w:rsid w:val="001A3F43"/>
    <w:rsid w:val="001A5C65"/>
    <w:rsid w:val="001A6321"/>
    <w:rsid w:val="001A6EB9"/>
    <w:rsid w:val="001A71C8"/>
    <w:rsid w:val="001B1125"/>
    <w:rsid w:val="001C1087"/>
    <w:rsid w:val="001C1C93"/>
    <w:rsid w:val="001C44E3"/>
    <w:rsid w:val="001C597B"/>
    <w:rsid w:val="001C7B59"/>
    <w:rsid w:val="001C7FFD"/>
    <w:rsid w:val="001D0C74"/>
    <w:rsid w:val="001D574E"/>
    <w:rsid w:val="001D7723"/>
    <w:rsid w:val="001E0563"/>
    <w:rsid w:val="001E0A25"/>
    <w:rsid w:val="001E2C50"/>
    <w:rsid w:val="001E5224"/>
    <w:rsid w:val="001E6E99"/>
    <w:rsid w:val="001E7418"/>
    <w:rsid w:val="001F0F0B"/>
    <w:rsid w:val="001F27E8"/>
    <w:rsid w:val="001F2A8A"/>
    <w:rsid w:val="001F3098"/>
    <w:rsid w:val="001F31E9"/>
    <w:rsid w:val="001F489B"/>
    <w:rsid w:val="001F4B1E"/>
    <w:rsid w:val="001F7131"/>
    <w:rsid w:val="002046ED"/>
    <w:rsid w:val="00205AAA"/>
    <w:rsid w:val="00211F83"/>
    <w:rsid w:val="00213A24"/>
    <w:rsid w:val="00215368"/>
    <w:rsid w:val="00216F58"/>
    <w:rsid w:val="00217D57"/>
    <w:rsid w:val="00224956"/>
    <w:rsid w:val="0023321E"/>
    <w:rsid w:val="00241D6A"/>
    <w:rsid w:val="002555E4"/>
    <w:rsid w:val="002604B2"/>
    <w:rsid w:val="002605E1"/>
    <w:rsid w:val="00260AA5"/>
    <w:rsid w:val="002622F3"/>
    <w:rsid w:val="00262E95"/>
    <w:rsid w:val="00267F06"/>
    <w:rsid w:val="002760B1"/>
    <w:rsid w:val="00282273"/>
    <w:rsid w:val="002829B5"/>
    <w:rsid w:val="00284805"/>
    <w:rsid w:val="00284915"/>
    <w:rsid w:val="00287881"/>
    <w:rsid w:val="00293D87"/>
    <w:rsid w:val="002942C3"/>
    <w:rsid w:val="00294DE5"/>
    <w:rsid w:val="00296AAA"/>
    <w:rsid w:val="002A29BB"/>
    <w:rsid w:val="002A41CB"/>
    <w:rsid w:val="002A5245"/>
    <w:rsid w:val="002A62A6"/>
    <w:rsid w:val="002B525E"/>
    <w:rsid w:val="002C2190"/>
    <w:rsid w:val="002D157C"/>
    <w:rsid w:val="002D2AE7"/>
    <w:rsid w:val="002D312E"/>
    <w:rsid w:val="002D4BAE"/>
    <w:rsid w:val="002D5383"/>
    <w:rsid w:val="002E22DD"/>
    <w:rsid w:val="002E3ACB"/>
    <w:rsid w:val="002F2451"/>
    <w:rsid w:val="002F39C1"/>
    <w:rsid w:val="002F504C"/>
    <w:rsid w:val="0030285E"/>
    <w:rsid w:val="00303581"/>
    <w:rsid w:val="00303E51"/>
    <w:rsid w:val="00311C28"/>
    <w:rsid w:val="00320A3D"/>
    <w:rsid w:val="003218AF"/>
    <w:rsid w:val="00322156"/>
    <w:rsid w:val="00324AB6"/>
    <w:rsid w:val="00325E18"/>
    <w:rsid w:val="003409AF"/>
    <w:rsid w:val="00341D51"/>
    <w:rsid w:val="0034325A"/>
    <w:rsid w:val="00345D97"/>
    <w:rsid w:val="00352F5B"/>
    <w:rsid w:val="00355532"/>
    <w:rsid w:val="00360709"/>
    <w:rsid w:val="00365044"/>
    <w:rsid w:val="003655BB"/>
    <w:rsid w:val="00372439"/>
    <w:rsid w:val="00375D54"/>
    <w:rsid w:val="00377436"/>
    <w:rsid w:val="00377FBC"/>
    <w:rsid w:val="0038375C"/>
    <w:rsid w:val="003946D6"/>
    <w:rsid w:val="0039512D"/>
    <w:rsid w:val="00395403"/>
    <w:rsid w:val="003A3E9D"/>
    <w:rsid w:val="003A4E43"/>
    <w:rsid w:val="003A58F4"/>
    <w:rsid w:val="003A766D"/>
    <w:rsid w:val="003B1705"/>
    <w:rsid w:val="003B2540"/>
    <w:rsid w:val="003B274F"/>
    <w:rsid w:val="003B568E"/>
    <w:rsid w:val="003B638F"/>
    <w:rsid w:val="003C04F7"/>
    <w:rsid w:val="003C253E"/>
    <w:rsid w:val="003C4F7C"/>
    <w:rsid w:val="003C7362"/>
    <w:rsid w:val="003D653B"/>
    <w:rsid w:val="003D74A8"/>
    <w:rsid w:val="003E0EBE"/>
    <w:rsid w:val="003E1660"/>
    <w:rsid w:val="003E1F45"/>
    <w:rsid w:val="003E2804"/>
    <w:rsid w:val="003E4083"/>
    <w:rsid w:val="003F402B"/>
    <w:rsid w:val="003F48F0"/>
    <w:rsid w:val="00403078"/>
    <w:rsid w:val="0040328B"/>
    <w:rsid w:val="004069D6"/>
    <w:rsid w:val="00406C61"/>
    <w:rsid w:val="004128FB"/>
    <w:rsid w:val="00412E89"/>
    <w:rsid w:val="004136BC"/>
    <w:rsid w:val="00414C5F"/>
    <w:rsid w:val="00421129"/>
    <w:rsid w:val="00422446"/>
    <w:rsid w:val="00433240"/>
    <w:rsid w:val="004352D0"/>
    <w:rsid w:val="00435391"/>
    <w:rsid w:val="0044436A"/>
    <w:rsid w:val="00450A2E"/>
    <w:rsid w:val="00452F3B"/>
    <w:rsid w:val="00454738"/>
    <w:rsid w:val="00455961"/>
    <w:rsid w:val="00455EBF"/>
    <w:rsid w:val="0046273E"/>
    <w:rsid w:val="00462899"/>
    <w:rsid w:val="00463951"/>
    <w:rsid w:val="00465AB9"/>
    <w:rsid w:val="0046633E"/>
    <w:rsid w:val="0046685D"/>
    <w:rsid w:val="00466F01"/>
    <w:rsid w:val="00481CA4"/>
    <w:rsid w:val="0048316D"/>
    <w:rsid w:val="00483A0D"/>
    <w:rsid w:val="004845F2"/>
    <w:rsid w:val="00485056"/>
    <w:rsid w:val="004930EF"/>
    <w:rsid w:val="00493A9E"/>
    <w:rsid w:val="00494BBB"/>
    <w:rsid w:val="00494C29"/>
    <w:rsid w:val="004A19D8"/>
    <w:rsid w:val="004A5CF3"/>
    <w:rsid w:val="004A71E7"/>
    <w:rsid w:val="004A7C6A"/>
    <w:rsid w:val="004B1F84"/>
    <w:rsid w:val="004B29B1"/>
    <w:rsid w:val="004B2BA1"/>
    <w:rsid w:val="004B5230"/>
    <w:rsid w:val="004C1ABB"/>
    <w:rsid w:val="004C21E3"/>
    <w:rsid w:val="004C2581"/>
    <w:rsid w:val="004C6110"/>
    <w:rsid w:val="004C6333"/>
    <w:rsid w:val="004C7335"/>
    <w:rsid w:val="004D3157"/>
    <w:rsid w:val="004E0659"/>
    <w:rsid w:val="004E1601"/>
    <w:rsid w:val="004E473A"/>
    <w:rsid w:val="004E4D8E"/>
    <w:rsid w:val="004E6F16"/>
    <w:rsid w:val="005026DD"/>
    <w:rsid w:val="00506EF6"/>
    <w:rsid w:val="00514C7C"/>
    <w:rsid w:val="00517013"/>
    <w:rsid w:val="005211B4"/>
    <w:rsid w:val="00521784"/>
    <w:rsid w:val="0052283E"/>
    <w:rsid w:val="00524AC6"/>
    <w:rsid w:val="005260DA"/>
    <w:rsid w:val="00530184"/>
    <w:rsid w:val="00531D08"/>
    <w:rsid w:val="00534D70"/>
    <w:rsid w:val="00535B47"/>
    <w:rsid w:val="00536FC9"/>
    <w:rsid w:val="005407E4"/>
    <w:rsid w:val="00543114"/>
    <w:rsid w:val="00544895"/>
    <w:rsid w:val="00550BA5"/>
    <w:rsid w:val="005556CC"/>
    <w:rsid w:val="00564B9A"/>
    <w:rsid w:val="00572C92"/>
    <w:rsid w:val="00576CE0"/>
    <w:rsid w:val="00581A2C"/>
    <w:rsid w:val="005862F1"/>
    <w:rsid w:val="00594506"/>
    <w:rsid w:val="00596423"/>
    <w:rsid w:val="005A1412"/>
    <w:rsid w:val="005A3291"/>
    <w:rsid w:val="005A7902"/>
    <w:rsid w:val="005B032C"/>
    <w:rsid w:val="005B17FB"/>
    <w:rsid w:val="005B1EF5"/>
    <w:rsid w:val="005B21C6"/>
    <w:rsid w:val="005C3E20"/>
    <w:rsid w:val="005C4940"/>
    <w:rsid w:val="005C691A"/>
    <w:rsid w:val="005C7FC6"/>
    <w:rsid w:val="005D04E8"/>
    <w:rsid w:val="005D1512"/>
    <w:rsid w:val="005D2E7C"/>
    <w:rsid w:val="005D35DC"/>
    <w:rsid w:val="005D6FF6"/>
    <w:rsid w:val="005D714D"/>
    <w:rsid w:val="005F08DF"/>
    <w:rsid w:val="00602EF0"/>
    <w:rsid w:val="00603893"/>
    <w:rsid w:val="006115F2"/>
    <w:rsid w:val="00611EF7"/>
    <w:rsid w:val="006136E5"/>
    <w:rsid w:val="006142C0"/>
    <w:rsid w:val="00620B9D"/>
    <w:rsid w:val="006267AF"/>
    <w:rsid w:val="00631279"/>
    <w:rsid w:val="00631C5B"/>
    <w:rsid w:val="006323BF"/>
    <w:rsid w:val="00636CA2"/>
    <w:rsid w:val="00640FB2"/>
    <w:rsid w:val="00641B77"/>
    <w:rsid w:val="00641DF2"/>
    <w:rsid w:val="00642471"/>
    <w:rsid w:val="006453A3"/>
    <w:rsid w:val="00647660"/>
    <w:rsid w:val="00653820"/>
    <w:rsid w:val="006539B1"/>
    <w:rsid w:val="00654923"/>
    <w:rsid w:val="00664DF1"/>
    <w:rsid w:val="006709E7"/>
    <w:rsid w:val="00671813"/>
    <w:rsid w:val="00671C25"/>
    <w:rsid w:val="0067353F"/>
    <w:rsid w:val="006769B5"/>
    <w:rsid w:val="006832C8"/>
    <w:rsid w:val="00684B5F"/>
    <w:rsid w:val="006866C4"/>
    <w:rsid w:val="0069599D"/>
    <w:rsid w:val="00695E53"/>
    <w:rsid w:val="006A7EA7"/>
    <w:rsid w:val="006B2CD5"/>
    <w:rsid w:val="006B37C8"/>
    <w:rsid w:val="006B4833"/>
    <w:rsid w:val="006B55E1"/>
    <w:rsid w:val="006C3444"/>
    <w:rsid w:val="006C4655"/>
    <w:rsid w:val="006C5F2F"/>
    <w:rsid w:val="006D320D"/>
    <w:rsid w:val="006E4A5F"/>
    <w:rsid w:val="006E5FDF"/>
    <w:rsid w:val="006E63F6"/>
    <w:rsid w:val="006F28F6"/>
    <w:rsid w:val="006F2A6C"/>
    <w:rsid w:val="006F3709"/>
    <w:rsid w:val="006F743F"/>
    <w:rsid w:val="00706B0F"/>
    <w:rsid w:val="007114B5"/>
    <w:rsid w:val="00711723"/>
    <w:rsid w:val="00715BE6"/>
    <w:rsid w:val="007166F5"/>
    <w:rsid w:val="007172E1"/>
    <w:rsid w:val="0072075C"/>
    <w:rsid w:val="0072098C"/>
    <w:rsid w:val="00720FE8"/>
    <w:rsid w:val="00721CA2"/>
    <w:rsid w:val="00723719"/>
    <w:rsid w:val="0072614C"/>
    <w:rsid w:val="0073088A"/>
    <w:rsid w:val="00730B34"/>
    <w:rsid w:val="00730D5F"/>
    <w:rsid w:val="0073616F"/>
    <w:rsid w:val="00740440"/>
    <w:rsid w:val="0075160A"/>
    <w:rsid w:val="00752164"/>
    <w:rsid w:val="00752BC6"/>
    <w:rsid w:val="00753C42"/>
    <w:rsid w:val="007543C9"/>
    <w:rsid w:val="00760D2B"/>
    <w:rsid w:val="00762729"/>
    <w:rsid w:val="00763190"/>
    <w:rsid w:val="00763268"/>
    <w:rsid w:val="00764081"/>
    <w:rsid w:val="00764B66"/>
    <w:rsid w:val="00770EA5"/>
    <w:rsid w:val="00777DDB"/>
    <w:rsid w:val="0078160A"/>
    <w:rsid w:val="007849A7"/>
    <w:rsid w:val="007857CE"/>
    <w:rsid w:val="00785F3D"/>
    <w:rsid w:val="007877F6"/>
    <w:rsid w:val="00790E78"/>
    <w:rsid w:val="00792727"/>
    <w:rsid w:val="00794A6D"/>
    <w:rsid w:val="007A3456"/>
    <w:rsid w:val="007A492E"/>
    <w:rsid w:val="007A7FAB"/>
    <w:rsid w:val="007B3C4B"/>
    <w:rsid w:val="007B55E6"/>
    <w:rsid w:val="007B69D2"/>
    <w:rsid w:val="007C263D"/>
    <w:rsid w:val="007C3E75"/>
    <w:rsid w:val="007C5F9F"/>
    <w:rsid w:val="007D18FC"/>
    <w:rsid w:val="007D20BF"/>
    <w:rsid w:val="007D5FE7"/>
    <w:rsid w:val="007D70CE"/>
    <w:rsid w:val="007E02EC"/>
    <w:rsid w:val="007F0466"/>
    <w:rsid w:val="007F7752"/>
    <w:rsid w:val="00801061"/>
    <w:rsid w:val="00807043"/>
    <w:rsid w:val="008072C6"/>
    <w:rsid w:val="00810DAA"/>
    <w:rsid w:val="008111FB"/>
    <w:rsid w:val="00813273"/>
    <w:rsid w:val="00814E55"/>
    <w:rsid w:val="0081543E"/>
    <w:rsid w:val="00817BC1"/>
    <w:rsid w:val="00820157"/>
    <w:rsid w:val="00823061"/>
    <w:rsid w:val="00833DE2"/>
    <w:rsid w:val="008354EF"/>
    <w:rsid w:val="0083701F"/>
    <w:rsid w:val="00840A3D"/>
    <w:rsid w:val="00840DCD"/>
    <w:rsid w:val="00842387"/>
    <w:rsid w:val="00844354"/>
    <w:rsid w:val="008447E4"/>
    <w:rsid w:val="00854CBE"/>
    <w:rsid w:val="00860BE7"/>
    <w:rsid w:val="00860FA5"/>
    <w:rsid w:val="0086369C"/>
    <w:rsid w:val="00864328"/>
    <w:rsid w:val="00867620"/>
    <w:rsid w:val="00870265"/>
    <w:rsid w:val="00870857"/>
    <w:rsid w:val="00877297"/>
    <w:rsid w:val="0087772C"/>
    <w:rsid w:val="00882499"/>
    <w:rsid w:val="00882DEA"/>
    <w:rsid w:val="00891F93"/>
    <w:rsid w:val="00895085"/>
    <w:rsid w:val="008957C9"/>
    <w:rsid w:val="00895D62"/>
    <w:rsid w:val="008A133D"/>
    <w:rsid w:val="008A18AE"/>
    <w:rsid w:val="008A1B85"/>
    <w:rsid w:val="008A2B71"/>
    <w:rsid w:val="008A61CB"/>
    <w:rsid w:val="008B4354"/>
    <w:rsid w:val="008B5EFB"/>
    <w:rsid w:val="008C7620"/>
    <w:rsid w:val="008D1856"/>
    <w:rsid w:val="008D47A4"/>
    <w:rsid w:val="008D63F0"/>
    <w:rsid w:val="008D7877"/>
    <w:rsid w:val="008D79B3"/>
    <w:rsid w:val="008E21FE"/>
    <w:rsid w:val="008E3D0A"/>
    <w:rsid w:val="008E5B20"/>
    <w:rsid w:val="008F13C3"/>
    <w:rsid w:val="008F4C82"/>
    <w:rsid w:val="00900B52"/>
    <w:rsid w:val="00902923"/>
    <w:rsid w:val="00911664"/>
    <w:rsid w:val="00912DE0"/>
    <w:rsid w:val="009141C0"/>
    <w:rsid w:val="00931249"/>
    <w:rsid w:val="00931BB4"/>
    <w:rsid w:val="009329CD"/>
    <w:rsid w:val="00934025"/>
    <w:rsid w:val="00937DB8"/>
    <w:rsid w:val="009404B9"/>
    <w:rsid w:val="00943F64"/>
    <w:rsid w:val="0094798F"/>
    <w:rsid w:val="00947AC8"/>
    <w:rsid w:val="00950767"/>
    <w:rsid w:val="009528EC"/>
    <w:rsid w:val="00956D80"/>
    <w:rsid w:val="00957645"/>
    <w:rsid w:val="009579A4"/>
    <w:rsid w:val="00960934"/>
    <w:rsid w:val="009614DF"/>
    <w:rsid w:val="00962824"/>
    <w:rsid w:val="0096481C"/>
    <w:rsid w:val="009747AB"/>
    <w:rsid w:val="0097502D"/>
    <w:rsid w:val="0097561D"/>
    <w:rsid w:val="00975FFA"/>
    <w:rsid w:val="009813F8"/>
    <w:rsid w:val="009838C4"/>
    <w:rsid w:val="00983E63"/>
    <w:rsid w:val="00984266"/>
    <w:rsid w:val="009848EA"/>
    <w:rsid w:val="00984A1E"/>
    <w:rsid w:val="00984A30"/>
    <w:rsid w:val="00986622"/>
    <w:rsid w:val="00986AC3"/>
    <w:rsid w:val="009875E1"/>
    <w:rsid w:val="00990022"/>
    <w:rsid w:val="00995767"/>
    <w:rsid w:val="00995F4D"/>
    <w:rsid w:val="009977E8"/>
    <w:rsid w:val="009A12BB"/>
    <w:rsid w:val="009A3016"/>
    <w:rsid w:val="009A364C"/>
    <w:rsid w:val="009A483E"/>
    <w:rsid w:val="009A6AD2"/>
    <w:rsid w:val="009A71EF"/>
    <w:rsid w:val="009B4987"/>
    <w:rsid w:val="009B5B82"/>
    <w:rsid w:val="009B6563"/>
    <w:rsid w:val="009B7C5A"/>
    <w:rsid w:val="009C15D8"/>
    <w:rsid w:val="009C6603"/>
    <w:rsid w:val="009D11A2"/>
    <w:rsid w:val="009D19B0"/>
    <w:rsid w:val="009D1B71"/>
    <w:rsid w:val="009D6F10"/>
    <w:rsid w:val="009E286E"/>
    <w:rsid w:val="009E4F42"/>
    <w:rsid w:val="009F1A5E"/>
    <w:rsid w:val="009F43F6"/>
    <w:rsid w:val="009F4582"/>
    <w:rsid w:val="009F5CD1"/>
    <w:rsid w:val="009F6495"/>
    <w:rsid w:val="00A00064"/>
    <w:rsid w:val="00A00507"/>
    <w:rsid w:val="00A006F4"/>
    <w:rsid w:val="00A008B6"/>
    <w:rsid w:val="00A00DE3"/>
    <w:rsid w:val="00A023E8"/>
    <w:rsid w:val="00A0335F"/>
    <w:rsid w:val="00A120A6"/>
    <w:rsid w:val="00A125D2"/>
    <w:rsid w:val="00A12C37"/>
    <w:rsid w:val="00A15701"/>
    <w:rsid w:val="00A22955"/>
    <w:rsid w:val="00A25134"/>
    <w:rsid w:val="00A25487"/>
    <w:rsid w:val="00A2745C"/>
    <w:rsid w:val="00A27F83"/>
    <w:rsid w:val="00A31545"/>
    <w:rsid w:val="00A40EFE"/>
    <w:rsid w:val="00A41478"/>
    <w:rsid w:val="00A41B92"/>
    <w:rsid w:val="00A466BC"/>
    <w:rsid w:val="00A54ECD"/>
    <w:rsid w:val="00A55460"/>
    <w:rsid w:val="00A5582D"/>
    <w:rsid w:val="00A5606A"/>
    <w:rsid w:val="00A6034E"/>
    <w:rsid w:val="00A6088C"/>
    <w:rsid w:val="00A62473"/>
    <w:rsid w:val="00A64189"/>
    <w:rsid w:val="00A648B9"/>
    <w:rsid w:val="00A71280"/>
    <w:rsid w:val="00A740E8"/>
    <w:rsid w:val="00A765B9"/>
    <w:rsid w:val="00A76D21"/>
    <w:rsid w:val="00A77ADD"/>
    <w:rsid w:val="00A8426F"/>
    <w:rsid w:val="00A9130C"/>
    <w:rsid w:val="00A92273"/>
    <w:rsid w:val="00A9511E"/>
    <w:rsid w:val="00AA3808"/>
    <w:rsid w:val="00AA5E62"/>
    <w:rsid w:val="00AA66D6"/>
    <w:rsid w:val="00AA754B"/>
    <w:rsid w:val="00AB268A"/>
    <w:rsid w:val="00AB448F"/>
    <w:rsid w:val="00AB54EF"/>
    <w:rsid w:val="00AC165C"/>
    <w:rsid w:val="00AC4190"/>
    <w:rsid w:val="00AC4DDE"/>
    <w:rsid w:val="00AC541E"/>
    <w:rsid w:val="00AC5C26"/>
    <w:rsid w:val="00AD07EA"/>
    <w:rsid w:val="00AD5AA6"/>
    <w:rsid w:val="00AD5AED"/>
    <w:rsid w:val="00AE10C1"/>
    <w:rsid w:val="00AE1C44"/>
    <w:rsid w:val="00AE394E"/>
    <w:rsid w:val="00AE78C3"/>
    <w:rsid w:val="00AE7EE6"/>
    <w:rsid w:val="00AF0840"/>
    <w:rsid w:val="00B03782"/>
    <w:rsid w:val="00B04146"/>
    <w:rsid w:val="00B12253"/>
    <w:rsid w:val="00B12DB7"/>
    <w:rsid w:val="00B14301"/>
    <w:rsid w:val="00B15F5B"/>
    <w:rsid w:val="00B17095"/>
    <w:rsid w:val="00B17229"/>
    <w:rsid w:val="00B1755A"/>
    <w:rsid w:val="00B209E9"/>
    <w:rsid w:val="00B22DF8"/>
    <w:rsid w:val="00B2532F"/>
    <w:rsid w:val="00B31338"/>
    <w:rsid w:val="00B418EE"/>
    <w:rsid w:val="00B4235D"/>
    <w:rsid w:val="00B42C02"/>
    <w:rsid w:val="00B44B63"/>
    <w:rsid w:val="00B4618F"/>
    <w:rsid w:val="00B46A52"/>
    <w:rsid w:val="00B477D9"/>
    <w:rsid w:val="00B50D08"/>
    <w:rsid w:val="00B53073"/>
    <w:rsid w:val="00B554B2"/>
    <w:rsid w:val="00B62255"/>
    <w:rsid w:val="00B66848"/>
    <w:rsid w:val="00B66A9C"/>
    <w:rsid w:val="00B76EE5"/>
    <w:rsid w:val="00B805CC"/>
    <w:rsid w:val="00B84730"/>
    <w:rsid w:val="00B86CA9"/>
    <w:rsid w:val="00B90727"/>
    <w:rsid w:val="00B949DC"/>
    <w:rsid w:val="00B95DE2"/>
    <w:rsid w:val="00B9688D"/>
    <w:rsid w:val="00BA0380"/>
    <w:rsid w:val="00BA0D11"/>
    <w:rsid w:val="00BA3F26"/>
    <w:rsid w:val="00BA58A1"/>
    <w:rsid w:val="00BB1E80"/>
    <w:rsid w:val="00BB6325"/>
    <w:rsid w:val="00BC1274"/>
    <w:rsid w:val="00BC2467"/>
    <w:rsid w:val="00BC376D"/>
    <w:rsid w:val="00BC7785"/>
    <w:rsid w:val="00BC7B09"/>
    <w:rsid w:val="00BD05D1"/>
    <w:rsid w:val="00BD4A51"/>
    <w:rsid w:val="00BD4E61"/>
    <w:rsid w:val="00BD5D94"/>
    <w:rsid w:val="00BE118C"/>
    <w:rsid w:val="00BE1A80"/>
    <w:rsid w:val="00BE3654"/>
    <w:rsid w:val="00BE6F33"/>
    <w:rsid w:val="00BF137B"/>
    <w:rsid w:val="00BF3CF2"/>
    <w:rsid w:val="00BF6ACD"/>
    <w:rsid w:val="00C001A4"/>
    <w:rsid w:val="00C0077C"/>
    <w:rsid w:val="00C02D46"/>
    <w:rsid w:val="00C04AB6"/>
    <w:rsid w:val="00C10692"/>
    <w:rsid w:val="00C12B04"/>
    <w:rsid w:val="00C17EAE"/>
    <w:rsid w:val="00C21480"/>
    <w:rsid w:val="00C30DD6"/>
    <w:rsid w:val="00C32A50"/>
    <w:rsid w:val="00C359A0"/>
    <w:rsid w:val="00C41083"/>
    <w:rsid w:val="00C43D0A"/>
    <w:rsid w:val="00C442A3"/>
    <w:rsid w:val="00C47A9A"/>
    <w:rsid w:val="00C47BBB"/>
    <w:rsid w:val="00C53197"/>
    <w:rsid w:val="00C55A12"/>
    <w:rsid w:val="00C56045"/>
    <w:rsid w:val="00C6269D"/>
    <w:rsid w:val="00C66140"/>
    <w:rsid w:val="00C663D0"/>
    <w:rsid w:val="00C7190F"/>
    <w:rsid w:val="00C74CDD"/>
    <w:rsid w:val="00C8261A"/>
    <w:rsid w:val="00C83737"/>
    <w:rsid w:val="00C8703B"/>
    <w:rsid w:val="00C91D2B"/>
    <w:rsid w:val="00C93BE8"/>
    <w:rsid w:val="00C93D86"/>
    <w:rsid w:val="00C977D3"/>
    <w:rsid w:val="00CA4106"/>
    <w:rsid w:val="00CA616B"/>
    <w:rsid w:val="00CB0F46"/>
    <w:rsid w:val="00CB1578"/>
    <w:rsid w:val="00CB2E99"/>
    <w:rsid w:val="00CB56A5"/>
    <w:rsid w:val="00CC2901"/>
    <w:rsid w:val="00CC37DB"/>
    <w:rsid w:val="00CC41B6"/>
    <w:rsid w:val="00CC463A"/>
    <w:rsid w:val="00CC7174"/>
    <w:rsid w:val="00CC73CA"/>
    <w:rsid w:val="00CC7D45"/>
    <w:rsid w:val="00CD161A"/>
    <w:rsid w:val="00CD1CCF"/>
    <w:rsid w:val="00CD205D"/>
    <w:rsid w:val="00CD65D0"/>
    <w:rsid w:val="00CE116C"/>
    <w:rsid w:val="00CE4C03"/>
    <w:rsid w:val="00CE54FC"/>
    <w:rsid w:val="00CE5769"/>
    <w:rsid w:val="00CE68D5"/>
    <w:rsid w:val="00CE7AB3"/>
    <w:rsid w:val="00CF15EA"/>
    <w:rsid w:val="00CF1C68"/>
    <w:rsid w:val="00CF4CCF"/>
    <w:rsid w:val="00CF4F79"/>
    <w:rsid w:val="00CF60F7"/>
    <w:rsid w:val="00CF64A1"/>
    <w:rsid w:val="00D07F75"/>
    <w:rsid w:val="00D106F7"/>
    <w:rsid w:val="00D11549"/>
    <w:rsid w:val="00D15898"/>
    <w:rsid w:val="00D15E3D"/>
    <w:rsid w:val="00D1775B"/>
    <w:rsid w:val="00D23264"/>
    <w:rsid w:val="00D2386A"/>
    <w:rsid w:val="00D25001"/>
    <w:rsid w:val="00D33C07"/>
    <w:rsid w:val="00D36669"/>
    <w:rsid w:val="00D42BE3"/>
    <w:rsid w:val="00D52438"/>
    <w:rsid w:val="00D562C6"/>
    <w:rsid w:val="00D57CBB"/>
    <w:rsid w:val="00D61D57"/>
    <w:rsid w:val="00D6267C"/>
    <w:rsid w:val="00D63543"/>
    <w:rsid w:val="00D635DC"/>
    <w:rsid w:val="00D65E94"/>
    <w:rsid w:val="00D671F8"/>
    <w:rsid w:val="00D75C4A"/>
    <w:rsid w:val="00D75C61"/>
    <w:rsid w:val="00D82CE2"/>
    <w:rsid w:val="00D83D84"/>
    <w:rsid w:val="00D83F4A"/>
    <w:rsid w:val="00D84874"/>
    <w:rsid w:val="00D84D39"/>
    <w:rsid w:val="00D85916"/>
    <w:rsid w:val="00D87403"/>
    <w:rsid w:val="00D90962"/>
    <w:rsid w:val="00D92DB6"/>
    <w:rsid w:val="00DA73C5"/>
    <w:rsid w:val="00DA76C5"/>
    <w:rsid w:val="00DB21DF"/>
    <w:rsid w:val="00DB3788"/>
    <w:rsid w:val="00DB4E9D"/>
    <w:rsid w:val="00DB65DB"/>
    <w:rsid w:val="00DB68CB"/>
    <w:rsid w:val="00DC385C"/>
    <w:rsid w:val="00DC5AF3"/>
    <w:rsid w:val="00DC5D91"/>
    <w:rsid w:val="00DC6855"/>
    <w:rsid w:val="00DD594F"/>
    <w:rsid w:val="00DD6B64"/>
    <w:rsid w:val="00DE300B"/>
    <w:rsid w:val="00DE4F7E"/>
    <w:rsid w:val="00DE7EA5"/>
    <w:rsid w:val="00DF1E5F"/>
    <w:rsid w:val="00DF2B95"/>
    <w:rsid w:val="00DF2C77"/>
    <w:rsid w:val="00DF3A67"/>
    <w:rsid w:val="00DF6676"/>
    <w:rsid w:val="00DF733F"/>
    <w:rsid w:val="00E00620"/>
    <w:rsid w:val="00E013C3"/>
    <w:rsid w:val="00E01C3F"/>
    <w:rsid w:val="00E044FE"/>
    <w:rsid w:val="00E04C03"/>
    <w:rsid w:val="00E05323"/>
    <w:rsid w:val="00E07633"/>
    <w:rsid w:val="00E111AB"/>
    <w:rsid w:val="00E11871"/>
    <w:rsid w:val="00E1223D"/>
    <w:rsid w:val="00E14F58"/>
    <w:rsid w:val="00E2638E"/>
    <w:rsid w:val="00E27AEC"/>
    <w:rsid w:val="00E31565"/>
    <w:rsid w:val="00E42625"/>
    <w:rsid w:val="00E42E34"/>
    <w:rsid w:val="00E442ED"/>
    <w:rsid w:val="00E46551"/>
    <w:rsid w:val="00E50EB9"/>
    <w:rsid w:val="00E54E6B"/>
    <w:rsid w:val="00E558F2"/>
    <w:rsid w:val="00E55C3D"/>
    <w:rsid w:val="00E56C2A"/>
    <w:rsid w:val="00E71452"/>
    <w:rsid w:val="00E71B0E"/>
    <w:rsid w:val="00E7435B"/>
    <w:rsid w:val="00E75115"/>
    <w:rsid w:val="00E75EE0"/>
    <w:rsid w:val="00E77BCC"/>
    <w:rsid w:val="00E77D20"/>
    <w:rsid w:val="00E81AEC"/>
    <w:rsid w:val="00E83BB4"/>
    <w:rsid w:val="00E90DA4"/>
    <w:rsid w:val="00E918AE"/>
    <w:rsid w:val="00E9330A"/>
    <w:rsid w:val="00E978D4"/>
    <w:rsid w:val="00E97ABA"/>
    <w:rsid w:val="00EA17F6"/>
    <w:rsid w:val="00EA4EB5"/>
    <w:rsid w:val="00EA5811"/>
    <w:rsid w:val="00EA596B"/>
    <w:rsid w:val="00EA67C8"/>
    <w:rsid w:val="00EA7631"/>
    <w:rsid w:val="00EB3A2C"/>
    <w:rsid w:val="00EB4FAC"/>
    <w:rsid w:val="00EB5091"/>
    <w:rsid w:val="00EB71DD"/>
    <w:rsid w:val="00EC2F4C"/>
    <w:rsid w:val="00EC3ED5"/>
    <w:rsid w:val="00ED6D5C"/>
    <w:rsid w:val="00ED6FE8"/>
    <w:rsid w:val="00EE0012"/>
    <w:rsid w:val="00EE0ADF"/>
    <w:rsid w:val="00EE2E1B"/>
    <w:rsid w:val="00EE4299"/>
    <w:rsid w:val="00EE5061"/>
    <w:rsid w:val="00EE5AF1"/>
    <w:rsid w:val="00EF0695"/>
    <w:rsid w:val="00EF08F1"/>
    <w:rsid w:val="00EF2DE9"/>
    <w:rsid w:val="00EF5425"/>
    <w:rsid w:val="00EF714F"/>
    <w:rsid w:val="00EF789B"/>
    <w:rsid w:val="00EF7E60"/>
    <w:rsid w:val="00F02AAC"/>
    <w:rsid w:val="00F034B4"/>
    <w:rsid w:val="00F06649"/>
    <w:rsid w:val="00F07ABD"/>
    <w:rsid w:val="00F11901"/>
    <w:rsid w:val="00F120D0"/>
    <w:rsid w:val="00F12F9C"/>
    <w:rsid w:val="00F138A2"/>
    <w:rsid w:val="00F15A2A"/>
    <w:rsid w:val="00F20CED"/>
    <w:rsid w:val="00F3057E"/>
    <w:rsid w:val="00F33138"/>
    <w:rsid w:val="00F36480"/>
    <w:rsid w:val="00F3666F"/>
    <w:rsid w:val="00F40E25"/>
    <w:rsid w:val="00F423EF"/>
    <w:rsid w:val="00F432DF"/>
    <w:rsid w:val="00F44694"/>
    <w:rsid w:val="00F46668"/>
    <w:rsid w:val="00F474D0"/>
    <w:rsid w:val="00F47B52"/>
    <w:rsid w:val="00F5091B"/>
    <w:rsid w:val="00F5228C"/>
    <w:rsid w:val="00F52DD3"/>
    <w:rsid w:val="00F53218"/>
    <w:rsid w:val="00F55A48"/>
    <w:rsid w:val="00F601DC"/>
    <w:rsid w:val="00F60F7B"/>
    <w:rsid w:val="00F60F7D"/>
    <w:rsid w:val="00F61716"/>
    <w:rsid w:val="00F6694F"/>
    <w:rsid w:val="00F7027B"/>
    <w:rsid w:val="00F722C3"/>
    <w:rsid w:val="00F748AC"/>
    <w:rsid w:val="00F80567"/>
    <w:rsid w:val="00F8327E"/>
    <w:rsid w:val="00F83CCE"/>
    <w:rsid w:val="00F85494"/>
    <w:rsid w:val="00F86E78"/>
    <w:rsid w:val="00F86E87"/>
    <w:rsid w:val="00F87AD9"/>
    <w:rsid w:val="00F90111"/>
    <w:rsid w:val="00FA031A"/>
    <w:rsid w:val="00FA3529"/>
    <w:rsid w:val="00FA3AF0"/>
    <w:rsid w:val="00FA4941"/>
    <w:rsid w:val="00FA5D2A"/>
    <w:rsid w:val="00FA6E5F"/>
    <w:rsid w:val="00FB1A2F"/>
    <w:rsid w:val="00FB6042"/>
    <w:rsid w:val="00FC01C4"/>
    <w:rsid w:val="00FC3698"/>
    <w:rsid w:val="00FD0568"/>
    <w:rsid w:val="00FD07BD"/>
    <w:rsid w:val="00FF178F"/>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67C"/>
  <w14:defaultImageDpi w14:val="32767"/>
  <w15:chartTrackingRefBased/>
  <w15:docId w15:val="{3266D95E-1CF9-6342-8732-AF33B42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31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ListParagraph">
    <w:name w:val="List Paragraph"/>
    <w:basedOn w:val="Normal"/>
    <w:uiPriority w:val="34"/>
    <w:qFormat/>
    <w:rsid w:val="009F5CD1"/>
    <w:pPr>
      <w:ind w:left="720"/>
      <w:contextualSpacing/>
    </w:pPr>
  </w:style>
  <w:style w:type="character" w:styleId="Hyperlink">
    <w:name w:val="Hyperlink"/>
    <w:basedOn w:val="DefaultParagraphFont"/>
    <w:uiPriority w:val="99"/>
    <w:unhideWhenUsed/>
    <w:rsid w:val="002760B1"/>
    <w:rPr>
      <w:color w:val="0563C1" w:themeColor="hyperlink"/>
      <w:u w:val="single"/>
    </w:rPr>
  </w:style>
  <w:style w:type="character" w:styleId="UnresolvedMention">
    <w:name w:val="Unresolved Mention"/>
    <w:basedOn w:val="DefaultParagraphFont"/>
    <w:uiPriority w:val="99"/>
    <w:rsid w:val="002760B1"/>
    <w:rPr>
      <w:color w:val="605E5C"/>
      <w:shd w:val="clear" w:color="auto" w:fill="E1DFDD"/>
    </w:rPr>
  </w:style>
  <w:style w:type="character" w:styleId="LineNumber">
    <w:name w:val="line number"/>
    <w:basedOn w:val="DefaultParagraphFont"/>
    <w:uiPriority w:val="99"/>
    <w:semiHidden/>
    <w:unhideWhenUsed/>
    <w:rsid w:val="00753C42"/>
  </w:style>
  <w:style w:type="paragraph" w:styleId="NormalWeb">
    <w:name w:val="Normal (Web)"/>
    <w:basedOn w:val="Normal"/>
    <w:uiPriority w:val="99"/>
    <w:unhideWhenUsed/>
    <w:rsid w:val="00813273"/>
    <w:pPr>
      <w:spacing w:before="100" w:beforeAutospacing="1" w:after="100" w:afterAutospacing="1"/>
    </w:pPr>
  </w:style>
  <w:style w:type="character" w:styleId="CommentReference">
    <w:name w:val="annotation reference"/>
    <w:basedOn w:val="DefaultParagraphFont"/>
    <w:uiPriority w:val="99"/>
    <w:semiHidden/>
    <w:unhideWhenUsed/>
    <w:rsid w:val="001462ED"/>
    <w:rPr>
      <w:sz w:val="16"/>
      <w:szCs w:val="16"/>
    </w:rPr>
  </w:style>
  <w:style w:type="paragraph" w:styleId="CommentText">
    <w:name w:val="annotation text"/>
    <w:basedOn w:val="Normal"/>
    <w:link w:val="CommentTextChar"/>
    <w:uiPriority w:val="99"/>
    <w:semiHidden/>
    <w:unhideWhenUsed/>
    <w:rsid w:val="001462ED"/>
    <w:rPr>
      <w:sz w:val="20"/>
      <w:szCs w:val="20"/>
    </w:rPr>
  </w:style>
  <w:style w:type="character" w:customStyle="1" w:styleId="CommentTextChar">
    <w:name w:val="Comment Text Char"/>
    <w:basedOn w:val="DefaultParagraphFont"/>
    <w:link w:val="CommentText"/>
    <w:uiPriority w:val="99"/>
    <w:semiHidden/>
    <w:rsid w:val="001462ED"/>
    <w:rPr>
      <w:sz w:val="20"/>
      <w:szCs w:val="20"/>
    </w:rPr>
  </w:style>
  <w:style w:type="paragraph" w:styleId="CommentSubject">
    <w:name w:val="annotation subject"/>
    <w:basedOn w:val="CommentText"/>
    <w:next w:val="CommentText"/>
    <w:link w:val="CommentSubjectChar"/>
    <w:uiPriority w:val="99"/>
    <w:semiHidden/>
    <w:unhideWhenUsed/>
    <w:rsid w:val="001462ED"/>
    <w:rPr>
      <w:b/>
      <w:bCs/>
    </w:rPr>
  </w:style>
  <w:style w:type="character" w:customStyle="1" w:styleId="CommentSubjectChar">
    <w:name w:val="Comment Subject Char"/>
    <w:basedOn w:val="CommentTextChar"/>
    <w:link w:val="CommentSubject"/>
    <w:uiPriority w:val="99"/>
    <w:semiHidden/>
    <w:rsid w:val="001462ED"/>
    <w:rPr>
      <w:b/>
      <w:bCs/>
      <w:sz w:val="20"/>
      <w:szCs w:val="20"/>
    </w:rPr>
  </w:style>
  <w:style w:type="character" w:customStyle="1" w:styleId="apple-converted-space">
    <w:name w:val="apple-converted-space"/>
    <w:basedOn w:val="DefaultParagraphFont"/>
    <w:rsid w:val="004E1601"/>
  </w:style>
  <w:style w:type="paragraph" w:styleId="Revision">
    <w:name w:val="Revision"/>
    <w:hidden/>
    <w:uiPriority w:val="99"/>
    <w:semiHidden/>
    <w:rsid w:val="005C7FC6"/>
  </w:style>
  <w:style w:type="paragraph" w:styleId="Footer">
    <w:name w:val="footer"/>
    <w:basedOn w:val="Normal"/>
    <w:link w:val="FooterChar"/>
    <w:uiPriority w:val="99"/>
    <w:unhideWhenUsed/>
    <w:rsid w:val="0087772C"/>
    <w:pPr>
      <w:tabs>
        <w:tab w:val="center" w:pos="4680"/>
        <w:tab w:val="right" w:pos="9360"/>
      </w:tabs>
    </w:pPr>
  </w:style>
  <w:style w:type="character" w:customStyle="1" w:styleId="FooterChar">
    <w:name w:val="Footer Char"/>
    <w:basedOn w:val="DefaultParagraphFont"/>
    <w:link w:val="Footer"/>
    <w:uiPriority w:val="99"/>
    <w:rsid w:val="0087772C"/>
    <w:rPr>
      <w:rFonts w:ascii="Times New Roman" w:eastAsia="Times New Roman" w:hAnsi="Times New Roman" w:cs="Times New Roman"/>
    </w:rPr>
  </w:style>
  <w:style w:type="character" w:styleId="PageNumber">
    <w:name w:val="page number"/>
    <w:basedOn w:val="DefaultParagraphFont"/>
    <w:uiPriority w:val="99"/>
    <w:semiHidden/>
    <w:unhideWhenUsed/>
    <w:rsid w:val="0087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087">
      <w:marLeft w:val="0"/>
      <w:marRight w:val="0"/>
      <w:marTop w:val="0"/>
      <w:marBottom w:val="0"/>
      <w:divBdr>
        <w:top w:val="none" w:sz="0" w:space="0" w:color="auto"/>
        <w:left w:val="none" w:sz="0" w:space="0" w:color="auto"/>
        <w:bottom w:val="none" w:sz="0" w:space="0" w:color="auto"/>
        <w:right w:val="none" w:sz="0" w:space="0" w:color="auto"/>
      </w:divBdr>
      <w:divsChild>
        <w:div w:id="2126801557">
          <w:marLeft w:val="0"/>
          <w:marRight w:val="0"/>
          <w:marTop w:val="0"/>
          <w:marBottom w:val="0"/>
          <w:divBdr>
            <w:top w:val="none" w:sz="0" w:space="0" w:color="auto"/>
            <w:left w:val="none" w:sz="0" w:space="0" w:color="auto"/>
            <w:bottom w:val="none" w:sz="0" w:space="0" w:color="auto"/>
            <w:right w:val="none" w:sz="0" w:space="0" w:color="auto"/>
          </w:divBdr>
        </w:div>
      </w:divsChild>
    </w:div>
    <w:div w:id="65538957">
      <w:bodyDiv w:val="1"/>
      <w:marLeft w:val="0"/>
      <w:marRight w:val="0"/>
      <w:marTop w:val="0"/>
      <w:marBottom w:val="0"/>
      <w:divBdr>
        <w:top w:val="none" w:sz="0" w:space="0" w:color="auto"/>
        <w:left w:val="none" w:sz="0" w:space="0" w:color="auto"/>
        <w:bottom w:val="none" w:sz="0" w:space="0" w:color="auto"/>
        <w:right w:val="none" w:sz="0" w:space="0" w:color="auto"/>
      </w:divBdr>
    </w:div>
    <w:div w:id="216085834">
      <w:bodyDiv w:val="1"/>
      <w:marLeft w:val="0"/>
      <w:marRight w:val="0"/>
      <w:marTop w:val="0"/>
      <w:marBottom w:val="0"/>
      <w:divBdr>
        <w:top w:val="none" w:sz="0" w:space="0" w:color="auto"/>
        <w:left w:val="none" w:sz="0" w:space="0" w:color="auto"/>
        <w:bottom w:val="none" w:sz="0" w:space="0" w:color="auto"/>
        <w:right w:val="none" w:sz="0" w:space="0" w:color="auto"/>
      </w:divBdr>
    </w:div>
    <w:div w:id="230580758">
      <w:marLeft w:val="0"/>
      <w:marRight w:val="0"/>
      <w:marTop w:val="0"/>
      <w:marBottom w:val="0"/>
      <w:divBdr>
        <w:top w:val="none" w:sz="0" w:space="0" w:color="auto"/>
        <w:left w:val="none" w:sz="0" w:space="0" w:color="auto"/>
        <w:bottom w:val="none" w:sz="0" w:space="0" w:color="auto"/>
        <w:right w:val="none" w:sz="0" w:space="0" w:color="auto"/>
      </w:divBdr>
      <w:divsChild>
        <w:div w:id="739985577">
          <w:marLeft w:val="0"/>
          <w:marRight w:val="0"/>
          <w:marTop w:val="0"/>
          <w:marBottom w:val="0"/>
          <w:divBdr>
            <w:top w:val="none" w:sz="0" w:space="0" w:color="auto"/>
            <w:left w:val="none" w:sz="0" w:space="0" w:color="auto"/>
            <w:bottom w:val="none" w:sz="0" w:space="0" w:color="auto"/>
            <w:right w:val="none" w:sz="0" w:space="0" w:color="auto"/>
          </w:divBdr>
        </w:div>
      </w:divsChild>
    </w:div>
    <w:div w:id="243760176">
      <w:bodyDiv w:val="1"/>
      <w:marLeft w:val="0"/>
      <w:marRight w:val="0"/>
      <w:marTop w:val="0"/>
      <w:marBottom w:val="0"/>
      <w:divBdr>
        <w:top w:val="none" w:sz="0" w:space="0" w:color="auto"/>
        <w:left w:val="none" w:sz="0" w:space="0" w:color="auto"/>
        <w:bottom w:val="none" w:sz="0" w:space="0" w:color="auto"/>
        <w:right w:val="none" w:sz="0" w:space="0" w:color="auto"/>
      </w:divBdr>
      <w:divsChild>
        <w:div w:id="1159469368">
          <w:marLeft w:val="0"/>
          <w:marRight w:val="0"/>
          <w:marTop w:val="0"/>
          <w:marBottom w:val="0"/>
          <w:divBdr>
            <w:top w:val="none" w:sz="0" w:space="0" w:color="auto"/>
            <w:left w:val="none" w:sz="0" w:space="0" w:color="auto"/>
            <w:bottom w:val="none" w:sz="0" w:space="0" w:color="auto"/>
            <w:right w:val="none" w:sz="0" w:space="0" w:color="auto"/>
          </w:divBdr>
          <w:divsChild>
            <w:div w:id="1328482933">
              <w:marLeft w:val="0"/>
              <w:marRight w:val="0"/>
              <w:marTop w:val="0"/>
              <w:marBottom w:val="0"/>
              <w:divBdr>
                <w:top w:val="none" w:sz="0" w:space="0" w:color="auto"/>
                <w:left w:val="none" w:sz="0" w:space="0" w:color="auto"/>
                <w:bottom w:val="none" w:sz="0" w:space="0" w:color="auto"/>
                <w:right w:val="none" w:sz="0" w:space="0" w:color="auto"/>
              </w:divBdr>
              <w:divsChild>
                <w:div w:id="14597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499">
      <w:bodyDiv w:val="1"/>
      <w:marLeft w:val="0"/>
      <w:marRight w:val="0"/>
      <w:marTop w:val="0"/>
      <w:marBottom w:val="0"/>
      <w:divBdr>
        <w:top w:val="none" w:sz="0" w:space="0" w:color="auto"/>
        <w:left w:val="none" w:sz="0" w:space="0" w:color="auto"/>
        <w:bottom w:val="none" w:sz="0" w:space="0" w:color="auto"/>
        <w:right w:val="none" w:sz="0" w:space="0" w:color="auto"/>
      </w:divBdr>
    </w:div>
    <w:div w:id="301231391">
      <w:bodyDiv w:val="1"/>
      <w:marLeft w:val="0"/>
      <w:marRight w:val="0"/>
      <w:marTop w:val="0"/>
      <w:marBottom w:val="0"/>
      <w:divBdr>
        <w:top w:val="none" w:sz="0" w:space="0" w:color="auto"/>
        <w:left w:val="none" w:sz="0" w:space="0" w:color="auto"/>
        <w:bottom w:val="none" w:sz="0" w:space="0" w:color="auto"/>
        <w:right w:val="none" w:sz="0" w:space="0" w:color="auto"/>
      </w:divBdr>
    </w:div>
    <w:div w:id="428240227">
      <w:bodyDiv w:val="1"/>
      <w:marLeft w:val="0"/>
      <w:marRight w:val="0"/>
      <w:marTop w:val="0"/>
      <w:marBottom w:val="0"/>
      <w:divBdr>
        <w:top w:val="none" w:sz="0" w:space="0" w:color="auto"/>
        <w:left w:val="none" w:sz="0" w:space="0" w:color="auto"/>
        <w:bottom w:val="none" w:sz="0" w:space="0" w:color="auto"/>
        <w:right w:val="none" w:sz="0" w:space="0" w:color="auto"/>
      </w:divBdr>
    </w:div>
    <w:div w:id="442917943">
      <w:marLeft w:val="0"/>
      <w:marRight w:val="0"/>
      <w:marTop w:val="0"/>
      <w:marBottom w:val="0"/>
      <w:divBdr>
        <w:top w:val="none" w:sz="0" w:space="0" w:color="auto"/>
        <w:left w:val="none" w:sz="0" w:space="0" w:color="auto"/>
        <w:bottom w:val="none" w:sz="0" w:space="0" w:color="auto"/>
        <w:right w:val="none" w:sz="0" w:space="0" w:color="auto"/>
      </w:divBdr>
      <w:divsChild>
        <w:div w:id="1369142297">
          <w:marLeft w:val="0"/>
          <w:marRight w:val="0"/>
          <w:marTop w:val="0"/>
          <w:marBottom w:val="0"/>
          <w:divBdr>
            <w:top w:val="none" w:sz="0" w:space="0" w:color="auto"/>
            <w:left w:val="none" w:sz="0" w:space="0" w:color="auto"/>
            <w:bottom w:val="none" w:sz="0" w:space="0" w:color="auto"/>
            <w:right w:val="none" w:sz="0" w:space="0" w:color="auto"/>
          </w:divBdr>
        </w:div>
      </w:divsChild>
    </w:div>
    <w:div w:id="487750286">
      <w:marLeft w:val="0"/>
      <w:marRight w:val="0"/>
      <w:marTop w:val="0"/>
      <w:marBottom w:val="0"/>
      <w:divBdr>
        <w:top w:val="none" w:sz="0" w:space="0" w:color="auto"/>
        <w:left w:val="none" w:sz="0" w:space="0" w:color="auto"/>
        <w:bottom w:val="none" w:sz="0" w:space="0" w:color="auto"/>
        <w:right w:val="none" w:sz="0" w:space="0" w:color="auto"/>
      </w:divBdr>
      <w:divsChild>
        <w:div w:id="1055817684">
          <w:marLeft w:val="0"/>
          <w:marRight w:val="0"/>
          <w:marTop w:val="0"/>
          <w:marBottom w:val="0"/>
          <w:divBdr>
            <w:top w:val="none" w:sz="0" w:space="0" w:color="auto"/>
            <w:left w:val="none" w:sz="0" w:space="0" w:color="auto"/>
            <w:bottom w:val="none" w:sz="0" w:space="0" w:color="auto"/>
            <w:right w:val="none" w:sz="0" w:space="0" w:color="auto"/>
          </w:divBdr>
        </w:div>
      </w:divsChild>
    </w:div>
    <w:div w:id="506821533">
      <w:bodyDiv w:val="1"/>
      <w:marLeft w:val="0"/>
      <w:marRight w:val="0"/>
      <w:marTop w:val="0"/>
      <w:marBottom w:val="0"/>
      <w:divBdr>
        <w:top w:val="none" w:sz="0" w:space="0" w:color="auto"/>
        <w:left w:val="none" w:sz="0" w:space="0" w:color="auto"/>
        <w:bottom w:val="none" w:sz="0" w:space="0" w:color="auto"/>
        <w:right w:val="none" w:sz="0" w:space="0" w:color="auto"/>
      </w:divBdr>
    </w:div>
    <w:div w:id="551113434">
      <w:bodyDiv w:val="1"/>
      <w:marLeft w:val="0"/>
      <w:marRight w:val="0"/>
      <w:marTop w:val="0"/>
      <w:marBottom w:val="0"/>
      <w:divBdr>
        <w:top w:val="none" w:sz="0" w:space="0" w:color="auto"/>
        <w:left w:val="none" w:sz="0" w:space="0" w:color="auto"/>
        <w:bottom w:val="none" w:sz="0" w:space="0" w:color="auto"/>
        <w:right w:val="none" w:sz="0" w:space="0" w:color="auto"/>
      </w:divBdr>
    </w:div>
    <w:div w:id="577054707">
      <w:marLeft w:val="0"/>
      <w:marRight w:val="0"/>
      <w:marTop w:val="0"/>
      <w:marBottom w:val="0"/>
      <w:divBdr>
        <w:top w:val="none" w:sz="0" w:space="0" w:color="auto"/>
        <w:left w:val="none" w:sz="0" w:space="0" w:color="auto"/>
        <w:bottom w:val="none" w:sz="0" w:space="0" w:color="auto"/>
        <w:right w:val="none" w:sz="0" w:space="0" w:color="auto"/>
      </w:divBdr>
      <w:divsChild>
        <w:div w:id="1152677016">
          <w:marLeft w:val="0"/>
          <w:marRight w:val="0"/>
          <w:marTop w:val="0"/>
          <w:marBottom w:val="0"/>
          <w:divBdr>
            <w:top w:val="none" w:sz="0" w:space="0" w:color="auto"/>
            <w:left w:val="none" w:sz="0" w:space="0" w:color="auto"/>
            <w:bottom w:val="none" w:sz="0" w:space="0" w:color="auto"/>
            <w:right w:val="none" w:sz="0" w:space="0" w:color="auto"/>
          </w:divBdr>
        </w:div>
      </w:divsChild>
    </w:div>
    <w:div w:id="902570331">
      <w:bodyDiv w:val="1"/>
      <w:marLeft w:val="0"/>
      <w:marRight w:val="0"/>
      <w:marTop w:val="0"/>
      <w:marBottom w:val="0"/>
      <w:divBdr>
        <w:top w:val="none" w:sz="0" w:space="0" w:color="auto"/>
        <w:left w:val="none" w:sz="0" w:space="0" w:color="auto"/>
        <w:bottom w:val="none" w:sz="0" w:space="0" w:color="auto"/>
        <w:right w:val="none" w:sz="0" w:space="0" w:color="auto"/>
      </w:divBdr>
    </w:div>
    <w:div w:id="926842122">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
      </w:divsChild>
    </w:div>
    <w:div w:id="943656385">
      <w:marLeft w:val="0"/>
      <w:marRight w:val="0"/>
      <w:marTop w:val="0"/>
      <w:marBottom w:val="0"/>
      <w:divBdr>
        <w:top w:val="none" w:sz="0" w:space="0" w:color="auto"/>
        <w:left w:val="none" w:sz="0" w:space="0" w:color="auto"/>
        <w:bottom w:val="none" w:sz="0" w:space="0" w:color="auto"/>
        <w:right w:val="none" w:sz="0" w:space="0" w:color="auto"/>
      </w:divBdr>
      <w:divsChild>
        <w:div w:id="1674410221">
          <w:marLeft w:val="0"/>
          <w:marRight w:val="0"/>
          <w:marTop w:val="0"/>
          <w:marBottom w:val="0"/>
          <w:divBdr>
            <w:top w:val="none" w:sz="0" w:space="0" w:color="auto"/>
            <w:left w:val="none" w:sz="0" w:space="0" w:color="auto"/>
            <w:bottom w:val="none" w:sz="0" w:space="0" w:color="auto"/>
            <w:right w:val="none" w:sz="0" w:space="0" w:color="auto"/>
          </w:divBdr>
        </w:div>
      </w:divsChild>
    </w:div>
    <w:div w:id="975065452">
      <w:bodyDiv w:val="1"/>
      <w:marLeft w:val="0"/>
      <w:marRight w:val="0"/>
      <w:marTop w:val="0"/>
      <w:marBottom w:val="0"/>
      <w:divBdr>
        <w:top w:val="none" w:sz="0" w:space="0" w:color="auto"/>
        <w:left w:val="none" w:sz="0" w:space="0" w:color="auto"/>
        <w:bottom w:val="none" w:sz="0" w:space="0" w:color="auto"/>
        <w:right w:val="none" w:sz="0" w:space="0" w:color="auto"/>
      </w:divBdr>
    </w:div>
    <w:div w:id="976690359">
      <w:marLeft w:val="0"/>
      <w:marRight w:val="0"/>
      <w:marTop w:val="0"/>
      <w:marBottom w:val="0"/>
      <w:divBdr>
        <w:top w:val="none" w:sz="0" w:space="0" w:color="auto"/>
        <w:left w:val="none" w:sz="0" w:space="0" w:color="auto"/>
        <w:bottom w:val="none" w:sz="0" w:space="0" w:color="auto"/>
        <w:right w:val="none" w:sz="0" w:space="0" w:color="auto"/>
      </w:divBdr>
      <w:divsChild>
        <w:div w:id="414210049">
          <w:marLeft w:val="0"/>
          <w:marRight w:val="0"/>
          <w:marTop w:val="0"/>
          <w:marBottom w:val="0"/>
          <w:divBdr>
            <w:top w:val="none" w:sz="0" w:space="0" w:color="auto"/>
            <w:left w:val="none" w:sz="0" w:space="0" w:color="auto"/>
            <w:bottom w:val="none" w:sz="0" w:space="0" w:color="auto"/>
            <w:right w:val="none" w:sz="0" w:space="0" w:color="auto"/>
          </w:divBdr>
        </w:div>
      </w:divsChild>
    </w:div>
    <w:div w:id="1091203407">
      <w:bodyDiv w:val="1"/>
      <w:marLeft w:val="0"/>
      <w:marRight w:val="0"/>
      <w:marTop w:val="0"/>
      <w:marBottom w:val="0"/>
      <w:divBdr>
        <w:top w:val="none" w:sz="0" w:space="0" w:color="auto"/>
        <w:left w:val="none" w:sz="0" w:space="0" w:color="auto"/>
        <w:bottom w:val="none" w:sz="0" w:space="0" w:color="auto"/>
        <w:right w:val="none" w:sz="0" w:space="0" w:color="auto"/>
      </w:divBdr>
    </w:div>
    <w:div w:id="1169950749">
      <w:bodyDiv w:val="1"/>
      <w:marLeft w:val="0"/>
      <w:marRight w:val="0"/>
      <w:marTop w:val="0"/>
      <w:marBottom w:val="0"/>
      <w:divBdr>
        <w:top w:val="none" w:sz="0" w:space="0" w:color="auto"/>
        <w:left w:val="none" w:sz="0" w:space="0" w:color="auto"/>
        <w:bottom w:val="none" w:sz="0" w:space="0" w:color="auto"/>
        <w:right w:val="none" w:sz="0" w:space="0" w:color="auto"/>
      </w:divBdr>
    </w:div>
    <w:div w:id="1170559575">
      <w:bodyDiv w:val="1"/>
      <w:marLeft w:val="0"/>
      <w:marRight w:val="0"/>
      <w:marTop w:val="0"/>
      <w:marBottom w:val="0"/>
      <w:divBdr>
        <w:top w:val="none" w:sz="0" w:space="0" w:color="auto"/>
        <w:left w:val="none" w:sz="0" w:space="0" w:color="auto"/>
        <w:bottom w:val="none" w:sz="0" w:space="0" w:color="auto"/>
        <w:right w:val="none" w:sz="0" w:space="0" w:color="auto"/>
      </w:divBdr>
    </w:div>
    <w:div w:id="1205604885">
      <w:marLeft w:val="0"/>
      <w:marRight w:val="0"/>
      <w:marTop w:val="0"/>
      <w:marBottom w:val="0"/>
      <w:divBdr>
        <w:top w:val="none" w:sz="0" w:space="0" w:color="auto"/>
        <w:left w:val="none" w:sz="0" w:space="0" w:color="auto"/>
        <w:bottom w:val="none" w:sz="0" w:space="0" w:color="auto"/>
        <w:right w:val="none" w:sz="0" w:space="0" w:color="auto"/>
      </w:divBdr>
      <w:divsChild>
        <w:div w:id="6520009">
          <w:marLeft w:val="0"/>
          <w:marRight w:val="0"/>
          <w:marTop w:val="0"/>
          <w:marBottom w:val="0"/>
          <w:divBdr>
            <w:top w:val="none" w:sz="0" w:space="0" w:color="auto"/>
            <w:left w:val="none" w:sz="0" w:space="0" w:color="auto"/>
            <w:bottom w:val="none" w:sz="0" w:space="0" w:color="auto"/>
            <w:right w:val="none" w:sz="0" w:space="0" w:color="auto"/>
          </w:divBdr>
        </w:div>
      </w:divsChild>
    </w:div>
    <w:div w:id="1259634273">
      <w:bodyDiv w:val="1"/>
      <w:marLeft w:val="0"/>
      <w:marRight w:val="0"/>
      <w:marTop w:val="0"/>
      <w:marBottom w:val="0"/>
      <w:divBdr>
        <w:top w:val="none" w:sz="0" w:space="0" w:color="auto"/>
        <w:left w:val="none" w:sz="0" w:space="0" w:color="auto"/>
        <w:bottom w:val="none" w:sz="0" w:space="0" w:color="auto"/>
        <w:right w:val="none" w:sz="0" w:space="0" w:color="auto"/>
      </w:divBdr>
    </w:div>
    <w:div w:id="1280378947">
      <w:marLeft w:val="0"/>
      <w:marRight w:val="0"/>
      <w:marTop w:val="0"/>
      <w:marBottom w:val="0"/>
      <w:divBdr>
        <w:top w:val="none" w:sz="0" w:space="0" w:color="auto"/>
        <w:left w:val="none" w:sz="0" w:space="0" w:color="auto"/>
        <w:bottom w:val="none" w:sz="0" w:space="0" w:color="auto"/>
        <w:right w:val="none" w:sz="0" w:space="0" w:color="auto"/>
      </w:divBdr>
      <w:divsChild>
        <w:div w:id="493569728">
          <w:marLeft w:val="0"/>
          <w:marRight w:val="0"/>
          <w:marTop w:val="0"/>
          <w:marBottom w:val="0"/>
          <w:divBdr>
            <w:top w:val="none" w:sz="0" w:space="0" w:color="auto"/>
            <w:left w:val="none" w:sz="0" w:space="0" w:color="auto"/>
            <w:bottom w:val="none" w:sz="0" w:space="0" w:color="auto"/>
            <w:right w:val="none" w:sz="0" w:space="0" w:color="auto"/>
          </w:divBdr>
        </w:div>
      </w:divsChild>
    </w:div>
    <w:div w:id="1286037148">
      <w:bodyDiv w:val="1"/>
      <w:marLeft w:val="0"/>
      <w:marRight w:val="0"/>
      <w:marTop w:val="0"/>
      <w:marBottom w:val="0"/>
      <w:divBdr>
        <w:top w:val="none" w:sz="0" w:space="0" w:color="auto"/>
        <w:left w:val="none" w:sz="0" w:space="0" w:color="auto"/>
        <w:bottom w:val="none" w:sz="0" w:space="0" w:color="auto"/>
        <w:right w:val="none" w:sz="0" w:space="0" w:color="auto"/>
      </w:divBdr>
    </w:div>
    <w:div w:id="1333795100">
      <w:bodyDiv w:val="1"/>
      <w:marLeft w:val="0"/>
      <w:marRight w:val="0"/>
      <w:marTop w:val="0"/>
      <w:marBottom w:val="0"/>
      <w:divBdr>
        <w:top w:val="none" w:sz="0" w:space="0" w:color="auto"/>
        <w:left w:val="none" w:sz="0" w:space="0" w:color="auto"/>
        <w:bottom w:val="none" w:sz="0" w:space="0" w:color="auto"/>
        <w:right w:val="none" w:sz="0" w:space="0" w:color="auto"/>
      </w:divBdr>
    </w:div>
    <w:div w:id="1405451041">
      <w:bodyDiv w:val="1"/>
      <w:marLeft w:val="0"/>
      <w:marRight w:val="0"/>
      <w:marTop w:val="0"/>
      <w:marBottom w:val="0"/>
      <w:divBdr>
        <w:top w:val="none" w:sz="0" w:space="0" w:color="auto"/>
        <w:left w:val="none" w:sz="0" w:space="0" w:color="auto"/>
        <w:bottom w:val="none" w:sz="0" w:space="0" w:color="auto"/>
        <w:right w:val="none" w:sz="0" w:space="0" w:color="auto"/>
      </w:divBdr>
    </w:div>
    <w:div w:id="1453937091">
      <w:bodyDiv w:val="1"/>
      <w:marLeft w:val="0"/>
      <w:marRight w:val="0"/>
      <w:marTop w:val="0"/>
      <w:marBottom w:val="0"/>
      <w:divBdr>
        <w:top w:val="none" w:sz="0" w:space="0" w:color="auto"/>
        <w:left w:val="none" w:sz="0" w:space="0" w:color="auto"/>
        <w:bottom w:val="none" w:sz="0" w:space="0" w:color="auto"/>
        <w:right w:val="none" w:sz="0" w:space="0" w:color="auto"/>
      </w:divBdr>
      <w:divsChild>
        <w:div w:id="496920869">
          <w:marLeft w:val="0"/>
          <w:marRight w:val="0"/>
          <w:marTop w:val="0"/>
          <w:marBottom w:val="0"/>
          <w:divBdr>
            <w:top w:val="none" w:sz="0" w:space="0" w:color="auto"/>
            <w:left w:val="none" w:sz="0" w:space="0" w:color="auto"/>
            <w:bottom w:val="none" w:sz="0" w:space="0" w:color="auto"/>
            <w:right w:val="none" w:sz="0" w:space="0" w:color="auto"/>
          </w:divBdr>
          <w:divsChild>
            <w:div w:id="849222635">
              <w:marLeft w:val="0"/>
              <w:marRight w:val="0"/>
              <w:marTop w:val="0"/>
              <w:marBottom w:val="0"/>
              <w:divBdr>
                <w:top w:val="none" w:sz="0" w:space="0" w:color="auto"/>
                <w:left w:val="none" w:sz="0" w:space="0" w:color="auto"/>
                <w:bottom w:val="none" w:sz="0" w:space="0" w:color="auto"/>
                <w:right w:val="none" w:sz="0" w:space="0" w:color="auto"/>
              </w:divBdr>
              <w:divsChild>
                <w:div w:id="5563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113">
      <w:bodyDiv w:val="1"/>
      <w:marLeft w:val="0"/>
      <w:marRight w:val="0"/>
      <w:marTop w:val="0"/>
      <w:marBottom w:val="0"/>
      <w:divBdr>
        <w:top w:val="none" w:sz="0" w:space="0" w:color="auto"/>
        <w:left w:val="none" w:sz="0" w:space="0" w:color="auto"/>
        <w:bottom w:val="none" w:sz="0" w:space="0" w:color="auto"/>
        <w:right w:val="none" w:sz="0" w:space="0" w:color="auto"/>
      </w:divBdr>
      <w:divsChild>
        <w:div w:id="1614172455">
          <w:marLeft w:val="0"/>
          <w:marRight w:val="0"/>
          <w:marTop w:val="0"/>
          <w:marBottom w:val="0"/>
          <w:divBdr>
            <w:top w:val="none" w:sz="0" w:space="0" w:color="auto"/>
            <w:left w:val="none" w:sz="0" w:space="0" w:color="auto"/>
            <w:bottom w:val="none" w:sz="0" w:space="0" w:color="auto"/>
            <w:right w:val="none" w:sz="0" w:space="0" w:color="auto"/>
          </w:divBdr>
          <w:divsChild>
            <w:div w:id="937105602">
              <w:marLeft w:val="0"/>
              <w:marRight w:val="0"/>
              <w:marTop w:val="0"/>
              <w:marBottom w:val="0"/>
              <w:divBdr>
                <w:top w:val="none" w:sz="0" w:space="0" w:color="auto"/>
                <w:left w:val="none" w:sz="0" w:space="0" w:color="auto"/>
                <w:bottom w:val="none" w:sz="0" w:space="0" w:color="auto"/>
                <w:right w:val="none" w:sz="0" w:space="0" w:color="auto"/>
              </w:divBdr>
              <w:divsChild>
                <w:div w:id="9666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9182">
      <w:bodyDiv w:val="1"/>
      <w:marLeft w:val="0"/>
      <w:marRight w:val="0"/>
      <w:marTop w:val="0"/>
      <w:marBottom w:val="0"/>
      <w:divBdr>
        <w:top w:val="none" w:sz="0" w:space="0" w:color="auto"/>
        <w:left w:val="none" w:sz="0" w:space="0" w:color="auto"/>
        <w:bottom w:val="none" w:sz="0" w:space="0" w:color="auto"/>
        <w:right w:val="none" w:sz="0" w:space="0" w:color="auto"/>
      </w:divBdr>
    </w:div>
    <w:div w:id="1518614218">
      <w:bodyDiv w:val="1"/>
      <w:marLeft w:val="0"/>
      <w:marRight w:val="0"/>
      <w:marTop w:val="0"/>
      <w:marBottom w:val="0"/>
      <w:divBdr>
        <w:top w:val="none" w:sz="0" w:space="0" w:color="auto"/>
        <w:left w:val="none" w:sz="0" w:space="0" w:color="auto"/>
        <w:bottom w:val="none" w:sz="0" w:space="0" w:color="auto"/>
        <w:right w:val="none" w:sz="0" w:space="0" w:color="auto"/>
      </w:divBdr>
    </w:div>
    <w:div w:id="1521435791">
      <w:bodyDiv w:val="1"/>
      <w:marLeft w:val="0"/>
      <w:marRight w:val="0"/>
      <w:marTop w:val="0"/>
      <w:marBottom w:val="0"/>
      <w:divBdr>
        <w:top w:val="none" w:sz="0" w:space="0" w:color="auto"/>
        <w:left w:val="none" w:sz="0" w:space="0" w:color="auto"/>
        <w:bottom w:val="none" w:sz="0" w:space="0" w:color="auto"/>
        <w:right w:val="none" w:sz="0" w:space="0" w:color="auto"/>
      </w:divBdr>
    </w:div>
    <w:div w:id="1592470307">
      <w:bodyDiv w:val="1"/>
      <w:marLeft w:val="0"/>
      <w:marRight w:val="0"/>
      <w:marTop w:val="0"/>
      <w:marBottom w:val="0"/>
      <w:divBdr>
        <w:top w:val="none" w:sz="0" w:space="0" w:color="auto"/>
        <w:left w:val="none" w:sz="0" w:space="0" w:color="auto"/>
        <w:bottom w:val="none" w:sz="0" w:space="0" w:color="auto"/>
        <w:right w:val="none" w:sz="0" w:space="0" w:color="auto"/>
      </w:divBdr>
    </w:div>
    <w:div w:id="1596596287">
      <w:bodyDiv w:val="1"/>
      <w:marLeft w:val="0"/>
      <w:marRight w:val="0"/>
      <w:marTop w:val="0"/>
      <w:marBottom w:val="0"/>
      <w:divBdr>
        <w:top w:val="none" w:sz="0" w:space="0" w:color="auto"/>
        <w:left w:val="none" w:sz="0" w:space="0" w:color="auto"/>
        <w:bottom w:val="none" w:sz="0" w:space="0" w:color="auto"/>
        <w:right w:val="none" w:sz="0" w:space="0" w:color="auto"/>
      </w:divBdr>
    </w:div>
    <w:div w:id="1696736290">
      <w:bodyDiv w:val="1"/>
      <w:marLeft w:val="0"/>
      <w:marRight w:val="0"/>
      <w:marTop w:val="0"/>
      <w:marBottom w:val="0"/>
      <w:divBdr>
        <w:top w:val="none" w:sz="0" w:space="0" w:color="auto"/>
        <w:left w:val="none" w:sz="0" w:space="0" w:color="auto"/>
        <w:bottom w:val="none" w:sz="0" w:space="0" w:color="auto"/>
        <w:right w:val="none" w:sz="0" w:space="0" w:color="auto"/>
      </w:divBdr>
    </w:div>
    <w:div w:id="1725173959">
      <w:bodyDiv w:val="1"/>
      <w:marLeft w:val="0"/>
      <w:marRight w:val="0"/>
      <w:marTop w:val="0"/>
      <w:marBottom w:val="0"/>
      <w:divBdr>
        <w:top w:val="none" w:sz="0" w:space="0" w:color="auto"/>
        <w:left w:val="none" w:sz="0" w:space="0" w:color="auto"/>
        <w:bottom w:val="none" w:sz="0" w:space="0" w:color="auto"/>
        <w:right w:val="none" w:sz="0" w:space="0" w:color="auto"/>
      </w:divBdr>
    </w:div>
    <w:div w:id="1739980913">
      <w:marLeft w:val="0"/>
      <w:marRight w:val="0"/>
      <w:marTop w:val="0"/>
      <w:marBottom w:val="0"/>
      <w:divBdr>
        <w:top w:val="none" w:sz="0" w:space="0" w:color="auto"/>
        <w:left w:val="none" w:sz="0" w:space="0" w:color="auto"/>
        <w:bottom w:val="none" w:sz="0" w:space="0" w:color="auto"/>
        <w:right w:val="none" w:sz="0" w:space="0" w:color="auto"/>
      </w:divBdr>
      <w:divsChild>
        <w:div w:id="707997548">
          <w:marLeft w:val="0"/>
          <w:marRight w:val="0"/>
          <w:marTop w:val="0"/>
          <w:marBottom w:val="0"/>
          <w:divBdr>
            <w:top w:val="none" w:sz="0" w:space="0" w:color="auto"/>
            <w:left w:val="none" w:sz="0" w:space="0" w:color="auto"/>
            <w:bottom w:val="none" w:sz="0" w:space="0" w:color="auto"/>
            <w:right w:val="none" w:sz="0" w:space="0" w:color="auto"/>
          </w:divBdr>
        </w:div>
      </w:divsChild>
    </w:div>
    <w:div w:id="1861433656">
      <w:bodyDiv w:val="1"/>
      <w:marLeft w:val="0"/>
      <w:marRight w:val="0"/>
      <w:marTop w:val="0"/>
      <w:marBottom w:val="0"/>
      <w:divBdr>
        <w:top w:val="none" w:sz="0" w:space="0" w:color="auto"/>
        <w:left w:val="none" w:sz="0" w:space="0" w:color="auto"/>
        <w:bottom w:val="none" w:sz="0" w:space="0" w:color="auto"/>
        <w:right w:val="none" w:sz="0" w:space="0" w:color="auto"/>
      </w:divBdr>
    </w:div>
    <w:div w:id="1917519684">
      <w:marLeft w:val="0"/>
      <w:marRight w:val="0"/>
      <w:marTop w:val="0"/>
      <w:marBottom w:val="0"/>
      <w:divBdr>
        <w:top w:val="none" w:sz="0" w:space="0" w:color="auto"/>
        <w:left w:val="none" w:sz="0" w:space="0" w:color="auto"/>
        <w:bottom w:val="none" w:sz="0" w:space="0" w:color="auto"/>
        <w:right w:val="none" w:sz="0" w:space="0" w:color="auto"/>
      </w:divBdr>
      <w:divsChild>
        <w:div w:id="2042705940">
          <w:marLeft w:val="0"/>
          <w:marRight w:val="0"/>
          <w:marTop w:val="0"/>
          <w:marBottom w:val="0"/>
          <w:divBdr>
            <w:top w:val="none" w:sz="0" w:space="0" w:color="auto"/>
            <w:left w:val="none" w:sz="0" w:space="0" w:color="auto"/>
            <w:bottom w:val="none" w:sz="0" w:space="0" w:color="auto"/>
            <w:right w:val="none" w:sz="0" w:space="0" w:color="auto"/>
          </w:divBdr>
        </w:div>
      </w:divsChild>
    </w:div>
    <w:div w:id="2001343121">
      <w:bodyDiv w:val="1"/>
      <w:marLeft w:val="0"/>
      <w:marRight w:val="0"/>
      <w:marTop w:val="0"/>
      <w:marBottom w:val="0"/>
      <w:divBdr>
        <w:top w:val="none" w:sz="0" w:space="0" w:color="auto"/>
        <w:left w:val="none" w:sz="0" w:space="0" w:color="auto"/>
        <w:bottom w:val="none" w:sz="0" w:space="0" w:color="auto"/>
        <w:right w:val="none" w:sz="0" w:space="0" w:color="auto"/>
      </w:divBdr>
    </w:div>
    <w:div w:id="2033334222">
      <w:bodyDiv w:val="1"/>
      <w:marLeft w:val="0"/>
      <w:marRight w:val="0"/>
      <w:marTop w:val="0"/>
      <w:marBottom w:val="0"/>
      <w:divBdr>
        <w:top w:val="none" w:sz="0" w:space="0" w:color="auto"/>
        <w:left w:val="none" w:sz="0" w:space="0" w:color="auto"/>
        <w:bottom w:val="none" w:sz="0" w:space="0" w:color="auto"/>
        <w:right w:val="none" w:sz="0" w:space="0" w:color="auto"/>
      </w:divBdr>
    </w:div>
    <w:div w:id="2120635494">
      <w:bodyDiv w:val="1"/>
      <w:marLeft w:val="0"/>
      <w:marRight w:val="0"/>
      <w:marTop w:val="0"/>
      <w:marBottom w:val="0"/>
      <w:divBdr>
        <w:top w:val="none" w:sz="0" w:space="0" w:color="auto"/>
        <w:left w:val="none" w:sz="0" w:space="0" w:color="auto"/>
        <w:bottom w:val="none" w:sz="0" w:space="0" w:color="auto"/>
        <w:right w:val="none" w:sz="0" w:space="0" w:color="auto"/>
      </w:divBdr>
      <w:divsChild>
        <w:div w:id="54668768">
          <w:marLeft w:val="0"/>
          <w:marRight w:val="0"/>
          <w:marTop w:val="0"/>
          <w:marBottom w:val="0"/>
          <w:divBdr>
            <w:top w:val="none" w:sz="0" w:space="0" w:color="auto"/>
            <w:left w:val="none" w:sz="0" w:space="0" w:color="auto"/>
            <w:bottom w:val="none" w:sz="0" w:space="0" w:color="auto"/>
            <w:right w:val="none" w:sz="0" w:space="0" w:color="auto"/>
          </w:divBdr>
          <w:divsChild>
            <w:div w:id="1742869419">
              <w:marLeft w:val="0"/>
              <w:marRight w:val="0"/>
              <w:marTop w:val="0"/>
              <w:marBottom w:val="0"/>
              <w:divBdr>
                <w:top w:val="none" w:sz="0" w:space="0" w:color="auto"/>
                <w:left w:val="none" w:sz="0" w:space="0" w:color="auto"/>
                <w:bottom w:val="none" w:sz="0" w:space="0" w:color="auto"/>
                <w:right w:val="none" w:sz="0" w:space="0" w:color="auto"/>
              </w:divBdr>
              <w:divsChild>
                <w:div w:id="189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na.laforgia@gmail.com" TargetMode="External"/><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bleisotopefacility.ucdavis.edu/" TargetMode="External"/><Relationship Id="rId23" Type="http://schemas.openxmlformats.org/officeDocument/2006/relationships/footer" Target="footer2.xml"/><Relationship Id="rId10" Type="http://schemas.openxmlformats.org/officeDocument/2006/relationships/hyperlink" Target="mailto:amlatimer@ucdavis.edu"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spharrison@ucdavis.edu" TargetMode="External"/><Relationship Id="rId14" Type="http://schemas.openxmlformats.org/officeDocument/2006/relationships/hyperlink" Target="https://naturalreserves.ucdavis.edu/mclaughlin-reserv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7D5C-791B-B94A-97E1-AFE5CC21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24084</Words>
  <Characters>137284</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3</cp:revision>
  <cp:lastPrinted>2019-01-15T16:29:00Z</cp:lastPrinted>
  <dcterms:created xsi:type="dcterms:W3CDTF">2019-01-23T16:17:00Z</dcterms:created>
  <dcterms:modified xsi:type="dcterms:W3CDTF">2019-01-23T19:48:00Z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id="gfQfG8oG"/&gt;&lt;style id="http://www.zotero.org/styles/ecology-letters" hasBibliography="1" bibliographyStyleHasBeenSet="0"/&gt;&lt;prefs&gt;&lt;pref name="fieldType" value="Field"/&gt;&lt;/prefs&gt;&lt;/data&gt;</vt:lpwstr>
  </property>
</Properties>
</file>