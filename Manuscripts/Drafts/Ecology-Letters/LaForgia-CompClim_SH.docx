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95D2C" w14:textId="0EA337C2" w:rsidR="00CA0F04" w:rsidRDefault="00C93BE8" w:rsidP="00753C42">
      <w:pPr>
        <w:spacing w:line="480" w:lineRule="auto"/>
        <w:rPr>
          <w:ins w:id="0" w:author="Susan Harrison" w:date="2019-01-16T12:57:00Z"/>
          <w:rFonts w:ascii="Times New Roman" w:hAnsi="Times New Roman" w:cs="Times New Roman"/>
          <w:b/>
        </w:rPr>
      </w:pPr>
      <w:r>
        <w:rPr>
          <w:rFonts w:ascii="Times New Roman" w:hAnsi="Times New Roman" w:cs="Times New Roman"/>
          <w:b/>
        </w:rPr>
        <w:t>Interactive effects of climate and competition</w:t>
      </w:r>
      <w:r w:rsidR="003E1660" w:rsidRPr="003E1660">
        <w:rPr>
          <w:rFonts w:ascii="Times New Roman" w:hAnsi="Times New Roman" w:cs="Times New Roman"/>
          <w:b/>
        </w:rPr>
        <w:t xml:space="preserve"> var</w:t>
      </w:r>
      <w:r w:rsidR="00860BE7">
        <w:rPr>
          <w:rFonts w:ascii="Times New Roman" w:hAnsi="Times New Roman" w:cs="Times New Roman"/>
          <w:b/>
        </w:rPr>
        <w:t>y</w:t>
      </w:r>
      <w:r w:rsidR="003E1660" w:rsidRPr="003E1660">
        <w:rPr>
          <w:rFonts w:ascii="Times New Roman" w:hAnsi="Times New Roman" w:cs="Times New Roman"/>
          <w:b/>
        </w:rPr>
        <w:t xml:space="preserve"> by drought tolerance</w:t>
      </w:r>
    </w:p>
    <w:p w14:paraId="1FBC90F5" w14:textId="68FB40EC" w:rsidR="00CA0F04" w:rsidRPr="003E1660" w:rsidRDefault="00CA0F04" w:rsidP="00753C42">
      <w:pPr>
        <w:spacing w:line="480" w:lineRule="auto"/>
        <w:rPr>
          <w:rFonts w:ascii="Times New Roman" w:hAnsi="Times New Roman" w:cs="Times New Roman"/>
          <w:b/>
        </w:rPr>
      </w:pPr>
      <w:commentRangeStart w:id="1"/>
      <w:ins w:id="2" w:author="Susan Harrison" w:date="2019-01-16T13:00:00Z">
        <w:r>
          <w:rPr>
            <w:rFonts w:ascii="Times New Roman" w:hAnsi="Times New Roman" w:cs="Times New Roman"/>
            <w:b/>
          </w:rPr>
          <w:t>I</w:t>
        </w:r>
      </w:ins>
      <w:ins w:id="3" w:author="Susan Harrison" w:date="2019-01-16T12:59:00Z">
        <w:r>
          <w:rPr>
            <w:rFonts w:ascii="Times New Roman" w:hAnsi="Times New Roman" w:cs="Times New Roman"/>
            <w:b/>
          </w:rPr>
          <w:t xml:space="preserve">nvasive species </w:t>
        </w:r>
      </w:ins>
      <w:ins w:id="4" w:author="Susan Harrison" w:date="2019-01-16T13:00:00Z">
        <w:r>
          <w:rPr>
            <w:rFonts w:ascii="Times New Roman" w:hAnsi="Times New Roman" w:cs="Times New Roman"/>
            <w:b/>
          </w:rPr>
          <w:t xml:space="preserve">reduce the relative success of </w:t>
        </w:r>
      </w:ins>
      <w:ins w:id="5" w:author="Susan Harrison" w:date="2019-01-16T12:59:00Z">
        <w:r>
          <w:rPr>
            <w:rFonts w:ascii="Times New Roman" w:hAnsi="Times New Roman" w:cs="Times New Roman"/>
            <w:b/>
          </w:rPr>
          <w:t xml:space="preserve">drought-avoiding </w:t>
        </w:r>
      </w:ins>
      <w:ins w:id="6" w:author="Susan Harrison" w:date="2019-01-16T13:00:00Z">
        <w:r>
          <w:rPr>
            <w:rFonts w:ascii="Times New Roman" w:hAnsi="Times New Roman" w:cs="Times New Roman"/>
            <w:b/>
          </w:rPr>
          <w:t xml:space="preserve">plant species </w:t>
        </w:r>
      </w:ins>
      <w:ins w:id="7" w:author="Susan Harrison" w:date="2019-01-16T13:01:00Z">
        <w:r>
          <w:rPr>
            <w:rFonts w:ascii="Times New Roman" w:hAnsi="Times New Roman" w:cs="Times New Roman"/>
            <w:b/>
          </w:rPr>
          <w:t>under</w:t>
        </w:r>
      </w:ins>
      <w:ins w:id="8" w:author="Susan Harrison" w:date="2019-01-16T13:00:00Z">
        <w:r>
          <w:rPr>
            <w:rFonts w:ascii="Times New Roman" w:hAnsi="Times New Roman" w:cs="Times New Roman"/>
            <w:b/>
          </w:rPr>
          <w:t xml:space="preserve"> a variable climate</w:t>
        </w:r>
      </w:ins>
      <w:commentRangeEnd w:id="1"/>
      <w:ins w:id="9" w:author="Susan Harrison" w:date="2019-01-16T13:01:00Z">
        <w:r>
          <w:rPr>
            <w:rStyle w:val="CommentReference"/>
          </w:rPr>
          <w:commentReference w:id="1"/>
        </w:r>
      </w:ins>
    </w:p>
    <w:p w14:paraId="47317CDC" w14:textId="77777777" w:rsidR="00753C42" w:rsidRDefault="00753C42" w:rsidP="00753C42">
      <w:pPr>
        <w:spacing w:line="480" w:lineRule="auto"/>
        <w:rPr>
          <w:rFonts w:ascii="Times New Roman" w:hAnsi="Times New Roman" w:cs="Times New Roman"/>
        </w:rPr>
      </w:pPr>
    </w:p>
    <w:p w14:paraId="508FD837" w14:textId="77777777" w:rsidR="003E1660" w:rsidRPr="003E1660" w:rsidRDefault="003E1660" w:rsidP="00753C42">
      <w:pPr>
        <w:spacing w:line="480" w:lineRule="auto"/>
        <w:rPr>
          <w:rFonts w:ascii="Times New Roman" w:hAnsi="Times New Roman" w:cs="Times New Roman"/>
          <w:vertAlign w:val="superscript"/>
        </w:rPr>
      </w:pPr>
      <w:r>
        <w:rPr>
          <w:rFonts w:ascii="Times New Roman" w:hAnsi="Times New Roman" w:cs="Times New Roman"/>
        </w:rPr>
        <w:t>LaForgia, M. L.</w:t>
      </w:r>
      <w:r>
        <w:rPr>
          <w:rFonts w:ascii="Times New Roman" w:hAnsi="Times New Roman" w:cs="Times New Roman"/>
          <w:vertAlign w:val="superscript"/>
        </w:rPr>
        <w:t>1</w:t>
      </w:r>
      <w:r>
        <w:rPr>
          <w:rFonts w:ascii="Times New Roman" w:hAnsi="Times New Roman" w:cs="Times New Roman"/>
        </w:rPr>
        <w:t>*, Harrison, S. P.</w:t>
      </w:r>
      <w:r>
        <w:rPr>
          <w:rFonts w:ascii="Times New Roman" w:hAnsi="Times New Roman" w:cs="Times New Roman"/>
          <w:vertAlign w:val="superscript"/>
        </w:rPr>
        <w:t>2</w:t>
      </w:r>
      <w:r>
        <w:rPr>
          <w:rFonts w:ascii="Times New Roman" w:hAnsi="Times New Roman" w:cs="Times New Roman"/>
        </w:rPr>
        <w:t>, &amp; Latimer, A. M.</w:t>
      </w:r>
      <w:r>
        <w:rPr>
          <w:rFonts w:ascii="Times New Roman" w:hAnsi="Times New Roman" w:cs="Times New Roman"/>
          <w:vertAlign w:val="superscript"/>
        </w:rPr>
        <w:t>1</w:t>
      </w:r>
    </w:p>
    <w:p w14:paraId="39669D15" w14:textId="77777777" w:rsidR="00753C42" w:rsidRDefault="00753C42" w:rsidP="00753C42">
      <w:pPr>
        <w:spacing w:line="480" w:lineRule="auto"/>
        <w:rPr>
          <w:rFonts w:ascii="Times New Roman" w:hAnsi="Times New Roman" w:cs="Times New Roman"/>
          <w:vertAlign w:val="superscript"/>
        </w:rPr>
      </w:pPr>
    </w:p>
    <w:p w14:paraId="30A50612" w14:textId="77777777" w:rsidR="003E1660" w:rsidRDefault="003E1660" w:rsidP="00753C42">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Dept. of Plant Sciences </w:t>
      </w:r>
    </w:p>
    <w:p w14:paraId="45E6B967" w14:textId="77777777" w:rsidR="003E1660" w:rsidRPr="003E1660" w:rsidRDefault="003E1660" w:rsidP="00753C42">
      <w:pPr>
        <w:spacing w:line="480" w:lineRule="auto"/>
        <w:rPr>
          <w:rFonts w:ascii="Times New Roman" w:hAnsi="Times New Roman" w:cs="Times New Roman"/>
        </w:rPr>
      </w:pPr>
      <w:r>
        <w:rPr>
          <w:rFonts w:ascii="Times New Roman" w:hAnsi="Times New Roman" w:cs="Times New Roman"/>
          <w:vertAlign w:val="superscript"/>
        </w:rPr>
        <w:t>2</w:t>
      </w:r>
      <w:r w:rsidRPr="003E1660">
        <w:rPr>
          <w:rFonts w:ascii="Times New Roman" w:hAnsi="Times New Roman" w:cs="Times New Roman"/>
        </w:rPr>
        <w:t xml:space="preserve">Dept. of Environmental Science and Policy </w:t>
      </w:r>
    </w:p>
    <w:p w14:paraId="3F638E97" w14:textId="77777777" w:rsidR="003E1660" w:rsidRPr="003E1660" w:rsidRDefault="003E1660" w:rsidP="00753C42">
      <w:pPr>
        <w:spacing w:line="480" w:lineRule="auto"/>
        <w:rPr>
          <w:rFonts w:ascii="Times New Roman" w:hAnsi="Times New Roman" w:cs="Times New Roman"/>
        </w:rPr>
      </w:pPr>
      <w:r w:rsidRPr="003E1660">
        <w:rPr>
          <w:rFonts w:ascii="Times New Roman" w:hAnsi="Times New Roman" w:cs="Times New Roman"/>
        </w:rPr>
        <w:t xml:space="preserve">University of California, </w:t>
      </w:r>
    </w:p>
    <w:p w14:paraId="69621F74" w14:textId="77777777" w:rsidR="003E1660" w:rsidRPr="003E1660" w:rsidRDefault="003E1660" w:rsidP="00753C42">
      <w:pPr>
        <w:spacing w:line="480" w:lineRule="auto"/>
        <w:rPr>
          <w:rFonts w:ascii="Times New Roman" w:hAnsi="Times New Roman" w:cs="Times New Roman"/>
        </w:rPr>
      </w:pPr>
      <w:r w:rsidRPr="003E1660">
        <w:rPr>
          <w:rFonts w:ascii="Times New Roman" w:hAnsi="Times New Roman" w:cs="Times New Roman"/>
        </w:rPr>
        <w:t xml:space="preserve">One Shields Drive, Davis, CA 95616 </w:t>
      </w:r>
    </w:p>
    <w:p w14:paraId="318E757E" w14:textId="6DE4F3BB" w:rsidR="004128FB" w:rsidRPr="00EE2E1B" w:rsidRDefault="003E1660" w:rsidP="00EE2E1B">
      <w:pPr>
        <w:spacing w:line="480" w:lineRule="auto"/>
        <w:rPr>
          <w:rFonts w:ascii="Times New Roman" w:hAnsi="Times New Roman" w:cs="Times New Roman"/>
        </w:rPr>
      </w:pPr>
      <w:r w:rsidRPr="003E1660">
        <w:rPr>
          <w:rFonts w:ascii="Times New Roman" w:hAnsi="Times New Roman" w:cs="Times New Roman"/>
        </w:rPr>
        <w:t xml:space="preserve">*Corresponding author: </w:t>
      </w:r>
      <w:r>
        <w:rPr>
          <w:rFonts w:ascii="Times New Roman" w:hAnsi="Times New Roman" w:cs="Times New Roman"/>
        </w:rPr>
        <w:t>marina.laforgia@gmail.com</w:t>
      </w:r>
      <w:r w:rsidR="00753C42" w:rsidRPr="00EE2E1B">
        <w:rPr>
          <w:rFonts w:ascii="Times New Roman" w:hAnsi="Times New Roman" w:cs="Times New Roman"/>
        </w:rPr>
        <w:br w:type="page"/>
      </w:r>
    </w:p>
    <w:p w14:paraId="2692572C" w14:textId="77777777" w:rsidR="00B9688D" w:rsidRPr="003E1660" w:rsidRDefault="003E1660" w:rsidP="00753C42">
      <w:pPr>
        <w:spacing w:line="480" w:lineRule="auto"/>
        <w:rPr>
          <w:rFonts w:ascii="Times New Roman" w:hAnsi="Times New Roman" w:cs="Times New Roman"/>
          <w:b/>
        </w:rPr>
      </w:pPr>
      <w:r w:rsidRPr="003E1660">
        <w:rPr>
          <w:rFonts w:ascii="Times New Roman" w:hAnsi="Times New Roman" w:cs="Times New Roman"/>
          <w:b/>
        </w:rPr>
        <w:lastRenderedPageBreak/>
        <w:t>Abstract</w:t>
      </w:r>
    </w:p>
    <w:p w14:paraId="57270973" w14:textId="77777777" w:rsidR="00753C42" w:rsidRDefault="00753C42" w:rsidP="00753C42">
      <w:pPr>
        <w:spacing w:line="480" w:lineRule="auto"/>
        <w:rPr>
          <w:rFonts w:ascii="Times New Roman" w:hAnsi="Times New Roman" w:cs="Times New Roman"/>
        </w:rPr>
      </w:pPr>
    </w:p>
    <w:p w14:paraId="0FA27226" w14:textId="77777777" w:rsidR="00753C42" w:rsidRDefault="003E1660" w:rsidP="00753C42">
      <w:pPr>
        <w:spacing w:line="480" w:lineRule="auto"/>
        <w:rPr>
          <w:rFonts w:ascii="Times New Roman" w:hAnsi="Times New Roman" w:cs="Times New Roman"/>
        </w:rPr>
      </w:pPr>
      <w:r w:rsidRPr="003E1660">
        <w:rPr>
          <w:rFonts w:ascii="Times New Roman" w:hAnsi="Times New Roman" w:cs="Times New Roman"/>
          <w:b/>
        </w:rPr>
        <w:t>Key words</w:t>
      </w:r>
      <w:r>
        <w:rPr>
          <w:rFonts w:ascii="Times New Roman" w:hAnsi="Times New Roman" w:cs="Times New Roman"/>
          <w:b/>
        </w:rPr>
        <w:t xml:space="preserve">: </w:t>
      </w:r>
      <w:r>
        <w:rPr>
          <w:rFonts w:ascii="Times New Roman" w:hAnsi="Times New Roman" w:cs="Times New Roman"/>
        </w:rPr>
        <w:t xml:space="preserve">functional traits, climate change, grassland, </w:t>
      </w:r>
      <w:r w:rsidR="00753C42">
        <w:rPr>
          <w:rFonts w:ascii="Times New Roman" w:hAnsi="Times New Roman" w:cs="Times New Roman"/>
        </w:rPr>
        <w:t>water use efficiency, relative growth rate</w:t>
      </w:r>
    </w:p>
    <w:p w14:paraId="6601C876" w14:textId="77777777" w:rsidR="00753C42" w:rsidRDefault="00753C42">
      <w:pPr>
        <w:rPr>
          <w:rFonts w:ascii="Times New Roman" w:hAnsi="Times New Roman" w:cs="Times New Roman"/>
        </w:rPr>
      </w:pPr>
      <w:r>
        <w:rPr>
          <w:rFonts w:ascii="Times New Roman" w:hAnsi="Times New Roman" w:cs="Times New Roman"/>
        </w:rPr>
        <w:br w:type="page"/>
      </w:r>
    </w:p>
    <w:p w14:paraId="31A81B11" w14:textId="6359509A" w:rsidR="00AD5AED" w:rsidRPr="00494BBB" w:rsidRDefault="00753C42" w:rsidP="00BC7785">
      <w:pPr>
        <w:spacing w:line="480" w:lineRule="auto"/>
        <w:rPr>
          <w:rFonts w:ascii="Times New Roman" w:hAnsi="Times New Roman" w:cs="Times New Roman"/>
          <w:b/>
        </w:rPr>
      </w:pPr>
      <w:r w:rsidRPr="00753C42">
        <w:rPr>
          <w:rFonts w:ascii="Times New Roman" w:hAnsi="Times New Roman" w:cs="Times New Roman"/>
          <w:b/>
        </w:rPr>
        <w:lastRenderedPageBreak/>
        <w:t>Introduction</w:t>
      </w:r>
    </w:p>
    <w:p w14:paraId="2FE67F82" w14:textId="792AAE3B" w:rsidR="00081E3E" w:rsidDel="00CA0F04" w:rsidRDefault="00081E3E" w:rsidP="003F48F0">
      <w:pPr>
        <w:spacing w:line="480" w:lineRule="auto"/>
        <w:ind w:firstLine="720"/>
        <w:rPr>
          <w:del w:id="10" w:author="Susan Harrison" w:date="2019-01-16T13:05:00Z"/>
          <w:rFonts w:ascii="TimesNewRomanPSMT" w:hAnsi="TimesNewRomanPSMT"/>
        </w:rPr>
      </w:pPr>
      <w:r w:rsidRPr="00BC7785">
        <w:rPr>
          <w:rFonts w:ascii="Times New Roman" w:hAnsi="Times New Roman" w:cs="Times New Roman"/>
        </w:rPr>
        <w:t>Climate change is expected to increase precipitation variability</w:t>
      </w:r>
      <w:r>
        <w:rPr>
          <w:rFonts w:ascii="Times New Roman" w:hAnsi="Times New Roman" w:cs="Times New Roman"/>
        </w:rPr>
        <w:t xml:space="preserve"> through</w:t>
      </w:r>
      <w:r w:rsidRPr="00BC7785">
        <w:rPr>
          <w:rFonts w:ascii="Times New Roman" w:hAnsi="Times New Roman" w:cs="Times New Roman"/>
        </w:rPr>
        <w:t xml:space="preserve"> higher frequencies of both extreme wet and extreme dry events</w:t>
      </w:r>
      <w:r>
        <w:t xml:space="preserve"> </w:t>
      </w:r>
      <w:r w:rsidRPr="00BC7785">
        <w:rPr>
          <w:rFonts w:ascii="TimesNewRomanPSMT" w:hAnsi="TimesNewRomanPSMT"/>
        </w:rPr>
        <w:t>(Berg and Hall 2015, Swain et al. 2016, Yoon et al)</w:t>
      </w:r>
      <w:r>
        <w:rPr>
          <w:rFonts w:ascii="TimesNewRomanPSMT" w:hAnsi="TimesNewRomanPSMT"/>
        </w:rPr>
        <w:t xml:space="preserve">. Although </w:t>
      </w:r>
      <w:r>
        <w:rPr>
          <w:rFonts w:ascii="Times New Roman" w:hAnsi="Times New Roman" w:cs="Times New Roman"/>
        </w:rPr>
        <w:t>p</w:t>
      </w:r>
      <w:r w:rsidRPr="00BB6325">
        <w:rPr>
          <w:rFonts w:ascii="Times New Roman" w:hAnsi="Times New Roman" w:cs="Times New Roman"/>
        </w:rPr>
        <w:t>lants</w:t>
      </w:r>
      <w:ins w:id="11" w:author="Susan Harrison" w:date="2019-01-16T13:03:00Z">
        <w:r w:rsidR="00CA0F04" w:rsidRPr="00CA0F04">
          <w:rPr>
            <w:rFonts w:ascii="Times New Roman" w:hAnsi="Times New Roman" w:cs="Times New Roman"/>
          </w:rPr>
          <w:t xml:space="preserve"> </w:t>
        </w:r>
        <w:r w:rsidR="00CA0F04" w:rsidRPr="00BB6325">
          <w:rPr>
            <w:rFonts w:ascii="Times New Roman" w:hAnsi="Times New Roman" w:cs="Times New Roman"/>
          </w:rPr>
          <w:t xml:space="preserve">have evolved </w:t>
        </w:r>
      </w:ins>
      <w:ins w:id="12" w:author="Susan Harrison" w:date="2019-01-16T13:04:00Z">
        <w:r w:rsidR="00CA0F04">
          <w:rPr>
            <w:rFonts w:ascii="Times New Roman" w:hAnsi="Times New Roman" w:cs="Times New Roman"/>
          </w:rPr>
          <w:t xml:space="preserve">various </w:t>
        </w:r>
      </w:ins>
      <w:ins w:id="13" w:author="Susan Harrison" w:date="2019-01-16T13:03:00Z">
        <w:r w:rsidR="00CA0F04" w:rsidRPr="00BB6325">
          <w:rPr>
            <w:rFonts w:ascii="Times New Roman" w:hAnsi="Times New Roman" w:cs="Times New Roman"/>
          </w:rPr>
          <w:t>strategies to deal with</w:t>
        </w:r>
      </w:ins>
      <w:r w:rsidRPr="00BB6325">
        <w:rPr>
          <w:rFonts w:ascii="Times New Roman" w:hAnsi="Times New Roman" w:cs="Times New Roman"/>
        </w:rPr>
        <w:t xml:space="preserve"> </w:t>
      </w:r>
      <w:del w:id="14" w:author="Susan Harrison" w:date="2019-01-16T13:03:00Z">
        <w:r w:rsidRPr="00BB6325" w:rsidDel="00CA0F04">
          <w:rPr>
            <w:rFonts w:ascii="Times New Roman" w:hAnsi="Times New Roman" w:cs="Times New Roman"/>
          </w:rPr>
          <w:delText xml:space="preserve">that currently occupy environments with </w:delText>
        </w:r>
        <w:r w:rsidR="00D63543" w:rsidDel="00CA0F04">
          <w:rPr>
            <w:rFonts w:ascii="Times New Roman" w:hAnsi="Times New Roman" w:cs="Times New Roman"/>
          </w:rPr>
          <w:delText>climatic</w:delText>
        </w:r>
        <w:r w:rsidRPr="00BB6325" w:rsidDel="00CA0F04">
          <w:rPr>
            <w:rFonts w:ascii="Times New Roman" w:hAnsi="Times New Roman" w:cs="Times New Roman"/>
          </w:rPr>
          <w:delText xml:space="preserve"> variability</w:delText>
        </w:r>
        <w:r w:rsidDel="00CA0F04">
          <w:rPr>
            <w:rFonts w:ascii="Times New Roman" w:hAnsi="Times New Roman" w:cs="Times New Roman"/>
          </w:rPr>
          <w:delText xml:space="preserve"> </w:delText>
        </w:r>
        <w:r w:rsidRPr="00BB6325" w:rsidDel="00CA0F04">
          <w:rPr>
            <w:rFonts w:ascii="Times New Roman" w:hAnsi="Times New Roman" w:cs="Times New Roman"/>
          </w:rPr>
          <w:delText xml:space="preserve">have evolved strategies to deal with the </w:delText>
        </w:r>
      </w:del>
      <w:r w:rsidRPr="00BB6325">
        <w:rPr>
          <w:rFonts w:ascii="Times New Roman" w:hAnsi="Times New Roman" w:cs="Times New Roman"/>
        </w:rPr>
        <w:t xml:space="preserve">inconsistent </w:t>
      </w:r>
      <w:del w:id="15" w:author="Susan Harrison" w:date="2019-01-16T13:03:00Z">
        <w:r w:rsidRPr="00BB6325" w:rsidDel="00CA0F04">
          <w:rPr>
            <w:rFonts w:ascii="Times New Roman" w:hAnsi="Times New Roman" w:cs="Times New Roman"/>
          </w:rPr>
          <w:delText xml:space="preserve">and infrequent </w:delText>
        </w:r>
      </w:del>
      <w:r w:rsidRPr="00BB6325">
        <w:rPr>
          <w:rFonts w:ascii="Times New Roman" w:hAnsi="Times New Roman" w:cs="Times New Roman"/>
        </w:rPr>
        <w:t>rainfall</w:t>
      </w:r>
      <w:r>
        <w:rPr>
          <w:rFonts w:ascii="Times New Roman" w:hAnsi="Times New Roman" w:cs="Times New Roman"/>
        </w:rPr>
        <w:t xml:space="preserve">, </w:t>
      </w:r>
      <w:r>
        <w:rPr>
          <w:rFonts w:ascii="TimesNewRomanPSMT" w:hAnsi="TimesNewRomanPSMT"/>
        </w:rPr>
        <w:t>interactions with novel competitors have the ability to magnify</w:t>
      </w:r>
      <w:ins w:id="16" w:author="Susan Harrison" w:date="2019-01-16T13:04:00Z">
        <w:r w:rsidR="00CA0F04">
          <w:rPr>
            <w:rFonts w:ascii="TimesNewRomanPSMT" w:hAnsi="TimesNewRomanPSMT"/>
          </w:rPr>
          <w:t xml:space="preserve"> the effects of climate and undermine the success of these strategies. </w:t>
        </w:r>
      </w:ins>
      <w:del w:id="17" w:author="Susan Harrison" w:date="2019-01-16T13:05:00Z">
        <w:r w:rsidDel="00CA0F04">
          <w:rPr>
            <w:rFonts w:ascii="TimesNewRomanPSMT" w:hAnsi="TimesNewRomanPSMT"/>
          </w:rPr>
          <w:delText xml:space="preserve">, decrease, or even reverse the response of </w:delText>
        </w:r>
        <w:commentRangeStart w:id="18"/>
        <w:r w:rsidDel="00CA0F04">
          <w:rPr>
            <w:rFonts w:ascii="TimesNewRomanPSMT" w:hAnsi="TimesNewRomanPSMT"/>
          </w:rPr>
          <w:delText xml:space="preserve">a population to these changes in climate, with the potential to make these strategies less viable. </w:delText>
        </w:r>
      </w:del>
    </w:p>
    <w:p w14:paraId="15B43160" w14:textId="4D739FB4" w:rsidR="008D63F0" w:rsidRDefault="006866C4" w:rsidP="00BF137B">
      <w:pPr>
        <w:spacing w:line="480" w:lineRule="auto"/>
        <w:ind w:firstLine="720"/>
        <w:rPr>
          <w:rFonts w:ascii="TimesNewRomanPSMT" w:hAnsi="TimesNewRomanPSMT"/>
        </w:rPr>
      </w:pPr>
      <w:r>
        <w:rPr>
          <w:rFonts w:ascii="TimesNewRomanPSMT" w:hAnsi="TimesNewRomanPSMT"/>
        </w:rPr>
        <w:t>By altering responses to the abiotic environment, c</w:t>
      </w:r>
      <w:r w:rsidR="00531D08">
        <w:rPr>
          <w:rFonts w:ascii="TimesNewRomanPSMT" w:hAnsi="TimesNewRomanPSMT"/>
        </w:rPr>
        <w:t>ompetition</w:t>
      </w:r>
      <w:r>
        <w:rPr>
          <w:rFonts w:ascii="TimesNewRomanPSMT" w:hAnsi="TimesNewRomanPSMT"/>
        </w:rPr>
        <w:t xml:space="preserve"> between species</w:t>
      </w:r>
      <w:r w:rsidR="00E558F2">
        <w:rPr>
          <w:rFonts w:ascii="TimesNewRomanPSMT" w:hAnsi="TimesNewRomanPSMT"/>
        </w:rPr>
        <w:t xml:space="preserve"> </w:t>
      </w:r>
      <w:r w:rsidR="00081E3E">
        <w:rPr>
          <w:rFonts w:ascii="TimesNewRomanPSMT" w:hAnsi="TimesNewRomanPSMT"/>
        </w:rPr>
        <w:t>can cause changes in the</w:t>
      </w:r>
      <w:r w:rsidR="00531D08">
        <w:rPr>
          <w:rFonts w:ascii="TimesNewRomanPSMT" w:hAnsi="TimesNewRomanPSMT"/>
        </w:rPr>
        <w:t xml:space="preserve"> composition, </w:t>
      </w:r>
      <w:r w:rsidR="00B949DC">
        <w:rPr>
          <w:rFonts w:ascii="TimesNewRomanPSMT" w:hAnsi="TimesNewRomanPSMT"/>
        </w:rPr>
        <w:t>relative abundance, and diversity</w:t>
      </w:r>
      <w:r w:rsidR="00E558F2">
        <w:rPr>
          <w:rFonts w:ascii="TimesNewRomanPSMT" w:hAnsi="TimesNewRomanPSMT"/>
        </w:rPr>
        <w:t xml:space="preserve"> of species within a community </w:t>
      </w:r>
      <w:r w:rsidR="00531D08">
        <w:rPr>
          <w:rFonts w:ascii="TimesNewRomanPSMT" w:hAnsi="TimesNewRomanPSMT"/>
        </w:rPr>
        <w:t>(</w:t>
      </w:r>
      <w:r w:rsidR="00B949DC">
        <w:rPr>
          <w:rFonts w:ascii="TimesNewRomanPSMT" w:hAnsi="TimesNewRomanPSMT"/>
        </w:rPr>
        <w:t>Goldberg &amp; Barton 1992</w:t>
      </w:r>
      <w:r w:rsidR="001F0F0B">
        <w:rPr>
          <w:rFonts w:ascii="TimesNewRomanPSMT" w:hAnsi="TimesNewRomanPSMT"/>
        </w:rPr>
        <w:t>, Thompson</w:t>
      </w:r>
      <w:r w:rsidR="00740440">
        <w:rPr>
          <w:rFonts w:ascii="TimesNewRomanPSMT" w:hAnsi="TimesNewRomanPSMT"/>
        </w:rPr>
        <w:t xml:space="preserve"> et al 2018</w:t>
      </w:r>
      <w:r w:rsidR="00B949DC">
        <w:rPr>
          <w:rFonts w:ascii="TimesNewRomanPSMT" w:hAnsi="TimesNewRomanPSMT"/>
        </w:rPr>
        <w:t xml:space="preserve">). </w:t>
      </w:r>
      <w:r w:rsidR="003F48F0">
        <w:rPr>
          <w:rFonts w:ascii="TimesNewRomanPSMT" w:hAnsi="TimesNewRomanPSMT"/>
        </w:rPr>
        <w:t>Though i</w:t>
      </w:r>
      <w:r>
        <w:rPr>
          <w:rFonts w:ascii="TimesNewRomanPSMT" w:hAnsi="TimesNewRomanPSMT"/>
        </w:rPr>
        <w:t xml:space="preserve">nteractions between </w:t>
      </w:r>
      <w:r w:rsidR="008A2B71">
        <w:rPr>
          <w:rFonts w:ascii="TimesNewRomanPSMT" w:hAnsi="TimesNewRomanPSMT"/>
        </w:rPr>
        <w:t>stably co</w:t>
      </w:r>
      <w:r w:rsidR="00360709">
        <w:rPr>
          <w:rFonts w:ascii="TimesNewRomanPSMT" w:hAnsi="TimesNewRomanPSMT"/>
        </w:rPr>
        <w:t xml:space="preserve">existing </w:t>
      </w:r>
      <w:r>
        <w:rPr>
          <w:rFonts w:ascii="TimesNewRomanPSMT" w:hAnsi="TimesNewRomanPSMT"/>
        </w:rPr>
        <w:t>species are typically weak (Adler 2018),</w:t>
      </w:r>
      <w:r w:rsidR="00BF137B">
        <w:rPr>
          <w:rFonts w:ascii="TimesNewRomanPSMT" w:hAnsi="TimesNewRomanPSMT"/>
        </w:rPr>
        <w:t xml:space="preserve"> </w:t>
      </w:r>
      <w:r w:rsidR="003F48F0">
        <w:rPr>
          <w:rFonts w:ascii="TimesNewRomanPSMT" w:hAnsi="TimesNewRomanPSMT"/>
        </w:rPr>
        <w:t>competition from novel invaders</w:t>
      </w:r>
      <w:r w:rsidR="00531D08">
        <w:rPr>
          <w:rFonts w:ascii="TimesNewRomanPSMT" w:hAnsi="TimesNewRomanPSMT"/>
        </w:rPr>
        <w:t xml:space="preserve"> imp</w:t>
      </w:r>
      <w:r w:rsidR="00B53073">
        <w:rPr>
          <w:rFonts w:ascii="TimesNewRomanPSMT" w:hAnsi="TimesNewRomanPSMT"/>
        </w:rPr>
        <w:t>ose</w:t>
      </w:r>
      <w:r w:rsidR="00360709">
        <w:rPr>
          <w:rFonts w:ascii="TimesNewRomanPSMT" w:hAnsi="TimesNewRomanPSMT"/>
        </w:rPr>
        <w:t>s</w:t>
      </w:r>
      <w:r w:rsidR="00531D08">
        <w:rPr>
          <w:rFonts w:ascii="TimesNewRomanPSMT" w:hAnsi="TimesNewRomanPSMT"/>
        </w:rPr>
        <w:t xml:space="preserve"> stronger biotic pressures</w:t>
      </w:r>
      <w:r w:rsidR="00E558F2">
        <w:rPr>
          <w:rFonts w:ascii="TimesNewRomanPSMT" w:hAnsi="TimesNewRomanPSMT"/>
        </w:rPr>
        <w:t xml:space="preserve"> </w:t>
      </w:r>
      <w:r w:rsidR="003F48F0">
        <w:rPr>
          <w:rFonts w:ascii="TimesNewRomanPSMT" w:hAnsi="TimesNewRomanPSMT"/>
        </w:rPr>
        <w:t xml:space="preserve">on native species </w:t>
      </w:r>
      <w:r w:rsidR="00882DEA">
        <w:rPr>
          <w:rFonts w:ascii="TimesNewRomanPSMT" w:hAnsi="TimesNewRomanPSMT"/>
        </w:rPr>
        <w:t>(</w:t>
      </w:r>
      <w:r w:rsidR="00B53073">
        <w:rPr>
          <w:rFonts w:ascii="TimesNewRomanPSMT" w:hAnsi="TimesNewRomanPSMT"/>
        </w:rPr>
        <w:t>Levine et al 2003</w:t>
      </w:r>
      <w:r w:rsidR="00882DEA">
        <w:rPr>
          <w:rFonts w:ascii="TimesNewRomanPSMT" w:hAnsi="TimesNewRomanPSMT"/>
        </w:rPr>
        <w:t>)</w:t>
      </w:r>
      <w:r w:rsidR="00E558F2">
        <w:rPr>
          <w:rFonts w:ascii="TimesNewRomanPSMT" w:hAnsi="TimesNewRomanPSMT"/>
        </w:rPr>
        <w:t xml:space="preserve">. </w:t>
      </w:r>
      <w:r>
        <w:rPr>
          <w:rFonts w:ascii="TimesNewRomanPSMT" w:hAnsi="TimesNewRomanPSMT"/>
        </w:rPr>
        <w:t>T</w:t>
      </w:r>
      <w:r w:rsidR="00647660">
        <w:rPr>
          <w:rFonts w:ascii="TimesNewRomanPSMT" w:hAnsi="TimesNewRomanPSMT"/>
        </w:rPr>
        <w:t xml:space="preserve">hese </w:t>
      </w:r>
      <w:r w:rsidR="00F3666F">
        <w:rPr>
          <w:rFonts w:ascii="TimesNewRomanPSMT" w:hAnsi="TimesNewRomanPSMT"/>
        </w:rPr>
        <w:t xml:space="preserve">novel </w:t>
      </w:r>
      <w:r w:rsidR="0007040D">
        <w:rPr>
          <w:rFonts w:ascii="TimesNewRomanPSMT" w:hAnsi="TimesNewRomanPSMT"/>
        </w:rPr>
        <w:t xml:space="preserve">interactions </w:t>
      </w:r>
      <w:r w:rsidR="00081E3E">
        <w:rPr>
          <w:rFonts w:ascii="TimesNewRomanPSMT" w:hAnsi="TimesNewRomanPSMT"/>
        </w:rPr>
        <w:t>make</w:t>
      </w:r>
      <w:r w:rsidR="0007040D">
        <w:rPr>
          <w:rFonts w:ascii="TimesNewRomanPSMT" w:hAnsi="TimesNewRomanPSMT"/>
        </w:rPr>
        <w:t xml:space="preserve"> </w:t>
      </w:r>
      <w:r w:rsidR="00081E3E">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as native plants try to cope with </w:t>
      </w:r>
      <w:r>
        <w:rPr>
          <w:rFonts w:ascii="TimesNewRomanPSMT" w:hAnsi="TimesNewRomanPSMT"/>
        </w:rPr>
        <w:t xml:space="preserve">the </w:t>
      </w:r>
      <w:r w:rsidR="001A3F43">
        <w:rPr>
          <w:rFonts w:ascii="TimesNewRomanPSMT" w:hAnsi="TimesNewRomanPSMT"/>
        </w:rPr>
        <w:t xml:space="preserve">multiple stressors </w:t>
      </w:r>
      <w:r>
        <w:rPr>
          <w:rFonts w:ascii="TimesNewRomanPSMT" w:hAnsi="TimesNewRomanPSMT"/>
        </w:rPr>
        <w:t xml:space="preserve">of invasive dominance and climate change </w:t>
      </w:r>
      <w:r w:rsidR="001A3F43">
        <w:rPr>
          <w:rFonts w:ascii="TimesNewRomanPSMT" w:hAnsi="TimesNewRomanPSMT"/>
        </w:rPr>
        <w:t xml:space="preserve">(Thompson 2018, </w:t>
      </w:r>
      <w:proofErr w:type="spellStart"/>
      <w:r w:rsidR="001A3F43">
        <w:rPr>
          <w:rFonts w:ascii="TimesNewRomanPSMT" w:hAnsi="TimesNewRomanPSMT"/>
        </w:rPr>
        <w:t>Rinnan</w:t>
      </w:r>
      <w:proofErr w:type="spellEnd"/>
      <w:r w:rsidR="001A3F43">
        <w:rPr>
          <w:rFonts w:ascii="TimesNewRomanPSMT" w:hAnsi="TimesNewRomanPSMT"/>
        </w:rPr>
        <w:t xml:space="preserve"> 2018)</w:t>
      </w:r>
      <w:r w:rsidR="00CE7AB3">
        <w:rPr>
          <w:rFonts w:ascii="TimesNewRomanPSMT" w:hAnsi="TimesNewRomanPSMT"/>
        </w:rPr>
        <w:t>. 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ca</w:t>
      </w:r>
      <w:r w:rsidR="00EA7631">
        <w:rPr>
          <w:rFonts w:ascii="TimesNewRomanPSMT" w:hAnsi="TimesNewRomanPSMT"/>
        </w:rPr>
        <w:t>u</w:t>
      </w:r>
      <w:r w:rsidR="001A3F43">
        <w:rPr>
          <w:rFonts w:ascii="TimesNewRomanPSMT" w:hAnsi="TimesNewRomanPSMT"/>
        </w:rPr>
        <w:t>sing</w:t>
      </w:r>
      <w:r w:rsidR="00EA7631">
        <w:rPr>
          <w:rFonts w:ascii="TimesNewRomanPSMT" w:hAnsi="TimesNewRomanPSMT"/>
        </w:rPr>
        <w:t xml:space="preserve"> an</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to build up over time</w:t>
      </w:r>
      <w:r w:rsidR="008A2B71">
        <w:rPr>
          <w:rFonts w:ascii="TimesNewRomanPSMT" w:hAnsi="TimesNewRomanPSMT"/>
        </w:rPr>
        <w:t xml:space="preserve"> (</w:t>
      </w:r>
      <w:del w:id="19" w:author="Susan Harrison" w:date="2019-01-16T13:07:00Z">
        <w:r w:rsidR="008A2B71" w:rsidDel="006542EB">
          <w:rPr>
            <w:rFonts w:ascii="TimesNewRomanPSMT" w:hAnsi="TimesNewRomanPSMT"/>
          </w:rPr>
          <w:delText xml:space="preserve">Leibold </w:delText>
        </w:r>
      </w:del>
      <w:ins w:id="20" w:author="Susan Harrison" w:date="2019-01-16T13:07:00Z">
        <w:r w:rsidR="006542EB">
          <w:rPr>
            <w:rFonts w:ascii="TimesNewRomanPSMT" w:hAnsi="TimesNewRomanPSMT"/>
          </w:rPr>
          <w:t xml:space="preserve">Gilbert </w:t>
        </w:r>
      </w:ins>
      <w:r w:rsidR="008A2B71">
        <w:rPr>
          <w:rFonts w:ascii="TimesNewRomanPSMT" w:hAnsi="TimesNewRomanPSMT"/>
        </w:rPr>
        <w:t>and Levine)</w:t>
      </w:r>
      <w:r w:rsidR="00081E3E">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commentRangeEnd w:id="18"/>
      <w:r w:rsidR="006542EB">
        <w:rPr>
          <w:rStyle w:val="CommentReference"/>
        </w:rPr>
        <w:commentReference w:id="18"/>
      </w:r>
    </w:p>
    <w:p w14:paraId="3CA293F0" w14:textId="70EF2C2C" w:rsidR="00B95DE2" w:rsidRPr="00E55C3D" w:rsidRDefault="008A2B71" w:rsidP="00647660">
      <w:pPr>
        <w:spacing w:line="480" w:lineRule="auto"/>
        <w:ind w:firstLine="720"/>
        <w:rPr>
          <w:rFonts w:ascii="TimesNewRomanPSMT" w:hAnsi="TimesNewRomanPSMT"/>
        </w:rPr>
      </w:pPr>
      <w:commentRangeStart w:id="21"/>
      <w:r>
        <w:rPr>
          <w:rFonts w:ascii="Times New Roman" w:hAnsi="Times New Roman" w:cs="Times New Roman"/>
        </w:rPr>
        <w:t xml:space="preserve">Plants </w:t>
      </w:r>
      <w:commentRangeEnd w:id="21"/>
      <w:r w:rsidR="00F91B66">
        <w:rPr>
          <w:rStyle w:val="CommentReference"/>
        </w:rPr>
        <w:commentReference w:id="21"/>
      </w:r>
      <w:r>
        <w:rPr>
          <w:rFonts w:ascii="Times New Roman" w:hAnsi="Times New Roman" w:cs="Times New Roman"/>
        </w:rPr>
        <w:t>in temporally fluctuating environments have two main strategies</w:t>
      </w:r>
      <w:r w:rsidR="00EA7631">
        <w:rPr>
          <w:rFonts w:ascii="Times New Roman" w:hAnsi="Times New Roman" w:cs="Times New Roman"/>
        </w:rPr>
        <w:t>.</w:t>
      </w:r>
      <w:r w:rsidR="00647660">
        <w:rPr>
          <w:rFonts w:ascii="Times New Roman" w:hAnsi="Times New Roman" w:cs="Times New Roman"/>
        </w:rPr>
        <w:t xml:space="preserve"> </w:t>
      </w:r>
      <w:commentRangeStart w:id="22"/>
      <w:r w:rsidR="00B95DE2">
        <w:rPr>
          <w:rFonts w:ascii="Times New Roman" w:hAnsi="Times New Roman" w:cs="Times New Roman"/>
        </w:rPr>
        <w:t xml:space="preserve">Drought intolerant species, or </w:t>
      </w:r>
      <w:r w:rsidR="00B95DE2" w:rsidRPr="00611EF7">
        <w:rPr>
          <w:rFonts w:ascii="Times New Roman" w:hAnsi="Times New Roman" w:cs="Times New Roman"/>
          <w:i/>
        </w:rPr>
        <w:t>drought avoiders</w:t>
      </w:r>
      <w:r w:rsidR="00B95DE2">
        <w:rPr>
          <w:rFonts w:ascii="Times New Roman" w:hAnsi="Times New Roman" w:cs="Times New Roman"/>
        </w:rPr>
        <w:t xml:space="preserve">, </w:t>
      </w:r>
      <w:r w:rsidR="00B95DE2" w:rsidRPr="00BB6325">
        <w:rPr>
          <w:rFonts w:ascii="Times New Roman" w:hAnsi="Times New Roman" w:cs="Times New Roman"/>
        </w:rPr>
        <w:t xml:space="preserve">grow quickly and </w:t>
      </w:r>
      <w:r w:rsidR="00B95DE2">
        <w:rPr>
          <w:rFonts w:ascii="Times New Roman" w:hAnsi="Times New Roman" w:cs="Times New Roman"/>
        </w:rPr>
        <w:t>reproduce</w:t>
      </w:r>
      <w:r w:rsidR="00B95DE2" w:rsidRPr="00BB6325">
        <w:rPr>
          <w:rFonts w:ascii="Times New Roman" w:hAnsi="Times New Roman" w:cs="Times New Roman"/>
        </w:rPr>
        <w:t xml:space="preserve"> before resources </w:t>
      </w:r>
      <w:r w:rsidR="00B95DE2">
        <w:rPr>
          <w:rFonts w:ascii="Times New Roman" w:hAnsi="Times New Roman" w:cs="Times New Roman"/>
        </w:rPr>
        <w:t>become too</w:t>
      </w:r>
      <w:r w:rsidR="00B95DE2" w:rsidRPr="00BB6325">
        <w:rPr>
          <w:rFonts w:ascii="Times New Roman" w:hAnsi="Times New Roman" w:cs="Times New Roman"/>
        </w:rPr>
        <w:t xml:space="preserve"> scarce</w:t>
      </w:r>
      <w:r w:rsidR="00B95DE2">
        <w:rPr>
          <w:rFonts w:ascii="Times New Roman" w:hAnsi="Times New Roman" w:cs="Times New Roman"/>
        </w:rPr>
        <w:t xml:space="preserve"> to avoid seasonal drought, or remain dormant belowground to avoid longer, multi-year periods of drought</w:t>
      </w:r>
      <w:r w:rsidR="00B95DE2" w:rsidRPr="00BB6325">
        <w:rPr>
          <w:rFonts w:ascii="Times New Roman" w:hAnsi="Times New Roman" w:cs="Times New Roman"/>
        </w:rPr>
        <w:t xml:space="preserve">. </w:t>
      </w:r>
      <w:r w:rsidR="00D63543">
        <w:rPr>
          <w:rFonts w:ascii="Times New Roman" w:hAnsi="Times New Roman" w:cs="Times New Roman"/>
        </w:rPr>
        <w:t xml:space="preserve">Conversely, </w:t>
      </w:r>
      <w:r w:rsidR="00C442A3">
        <w:rPr>
          <w:rFonts w:ascii="Times New Roman" w:hAnsi="Times New Roman" w:cs="Times New Roman"/>
          <w:i/>
        </w:rPr>
        <w:t>D</w:t>
      </w:r>
      <w:r w:rsidR="00B95DE2" w:rsidRPr="00611EF7">
        <w:rPr>
          <w:rFonts w:ascii="Times New Roman" w:hAnsi="Times New Roman" w:cs="Times New Roman"/>
          <w:i/>
        </w:rPr>
        <w:t xml:space="preserve">rought </w:t>
      </w:r>
      <w:proofErr w:type="spellStart"/>
      <w:r w:rsidR="00B95DE2" w:rsidRPr="00611EF7">
        <w:rPr>
          <w:rFonts w:ascii="Times New Roman" w:hAnsi="Times New Roman" w:cs="Times New Roman"/>
          <w:i/>
        </w:rPr>
        <w:t>tolerators</w:t>
      </w:r>
      <w:proofErr w:type="spellEnd"/>
      <w:r w:rsidR="00B95DE2" w:rsidRPr="00BB6325">
        <w:rPr>
          <w:rFonts w:ascii="Times New Roman" w:hAnsi="Times New Roman" w:cs="Times New Roman"/>
        </w:rPr>
        <w:t xml:space="preserve"> </w:t>
      </w:r>
      <w:r w:rsidR="00B95DE2">
        <w:rPr>
          <w:rFonts w:ascii="Times New Roman" w:hAnsi="Times New Roman" w:cs="Times New Roman"/>
        </w:rPr>
        <w:t>grow</w:t>
      </w:r>
      <w:r w:rsidR="00B95DE2" w:rsidRPr="00BB6325">
        <w:rPr>
          <w:rFonts w:ascii="Times New Roman" w:hAnsi="Times New Roman" w:cs="Times New Roman"/>
        </w:rPr>
        <w:t xml:space="preserve"> </w:t>
      </w:r>
      <w:r w:rsidR="00C442A3">
        <w:rPr>
          <w:rFonts w:ascii="Times New Roman" w:hAnsi="Times New Roman" w:cs="Times New Roman"/>
        </w:rPr>
        <w:t xml:space="preserve">more </w:t>
      </w:r>
      <w:r w:rsidR="00B95DE2" w:rsidRPr="00BB6325">
        <w:rPr>
          <w:rFonts w:ascii="Times New Roman" w:hAnsi="Times New Roman" w:cs="Times New Roman"/>
        </w:rPr>
        <w:t xml:space="preserve">slowly to develop deeper root systems and hardier leaves </w:t>
      </w:r>
      <w:r w:rsidR="00B95DE2">
        <w:rPr>
          <w:rFonts w:ascii="Times New Roman" w:hAnsi="Times New Roman" w:cs="Times New Roman"/>
        </w:rPr>
        <w:t>that help to</w:t>
      </w:r>
      <w:r w:rsidR="00B95DE2" w:rsidRPr="00BB6325">
        <w:rPr>
          <w:rFonts w:ascii="Times New Roman" w:hAnsi="Times New Roman" w:cs="Times New Roman"/>
        </w:rPr>
        <w:t xml:space="preserve"> increase </w:t>
      </w:r>
      <w:r w:rsidR="00B95DE2">
        <w:rPr>
          <w:rFonts w:ascii="Times New Roman" w:hAnsi="Times New Roman" w:cs="Times New Roman"/>
        </w:rPr>
        <w:t xml:space="preserve">their </w:t>
      </w:r>
      <w:r w:rsidR="00B95DE2" w:rsidRPr="00BB6325">
        <w:rPr>
          <w:rFonts w:ascii="Times New Roman" w:hAnsi="Times New Roman" w:cs="Times New Roman"/>
        </w:rPr>
        <w:t>survival during harsh drought periods</w:t>
      </w:r>
      <w:r w:rsidR="00B95DE2">
        <w:rPr>
          <w:rFonts w:ascii="Times New Roman" w:hAnsi="Times New Roman" w:cs="Times New Roman"/>
        </w:rPr>
        <w:t xml:space="preserve"> (</w:t>
      </w:r>
      <w:proofErr w:type="spellStart"/>
      <w:del w:id="23" w:author="Susan Harrison" w:date="2019-01-16T13:19:00Z">
        <w:r w:rsidR="00B95DE2" w:rsidDel="00F91B66">
          <w:rPr>
            <w:rFonts w:ascii="Times New Roman" w:hAnsi="Times New Roman" w:cs="Times New Roman"/>
          </w:rPr>
          <w:delText xml:space="preserve">see </w:delText>
        </w:r>
      </w:del>
      <w:r w:rsidR="00B95DE2">
        <w:rPr>
          <w:rFonts w:ascii="Times New Roman" w:hAnsi="Times New Roman" w:cs="Times New Roman"/>
        </w:rPr>
        <w:t>Volaire</w:t>
      </w:r>
      <w:proofErr w:type="spellEnd"/>
      <w:r w:rsidR="00B95DE2">
        <w:rPr>
          <w:rFonts w:ascii="Times New Roman" w:hAnsi="Times New Roman" w:cs="Times New Roman"/>
        </w:rPr>
        <w:t xml:space="preserve"> et al 2018</w:t>
      </w:r>
      <w:del w:id="24" w:author="Susan Harrison" w:date="2019-01-16T13:19:00Z">
        <w:r w:rsidR="00B95DE2" w:rsidDel="00F91B66">
          <w:rPr>
            <w:rFonts w:ascii="Times New Roman" w:hAnsi="Times New Roman" w:cs="Times New Roman"/>
          </w:rPr>
          <w:delText xml:space="preserve"> for a review of drought strategies</w:delText>
        </w:r>
      </w:del>
      <w:r w:rsidR="00B95DE2">
        <w:rPr>
          <w:rFonts w:ascii="Times New Roman" w:hAnsi="Times New Roman" w:cs="Times New Roman"/>
        </w:rPr>
        <w:t>)</w:t>
      </w:r>
      <w:r w:rsidR="00B95DE2" w:rsidRPr="00BB6325">
        <w:rPr>
          <w:rFonts w:ascii="Times New Roman" w:hAnsi="Times New Roman" w:cs="Times New Roman"/>
        </w:rPr>
        <w:t xml:space="preserve">. </w:t>
      </w:r>
      <w:r w:rsidR="00B95DE2">
        <w:rPr>
          <w:rFonts w:ascii="Times New Roman" w:hAnsi="Times New Roman" w:cs="Times New Roman"/>
        </w:rPr>
        <w:t xml:space="preserve">While </w:t>
      </w:r>
      <w:r w:rsidR="00647660">
        <w:rPr>
          <w:rFonts w:ascii="Times New Roman" w:hAnsi="Times New Roman" w:cs="Times New Roman"/>
        </w:rPr>
        <w:t xml:space="preserve">drought </w:t>
      </w:r>
      <w:r w:rsidR="00B95DE2">
        <w:rPr>
          <w:rFonts w:ascii="Times New Roman" w:hAnsi="Times New Roman" w:cs="Times New Roman"/>
        </w:rPr>
        <w:t xml:space="preserve">avoiders typically have traits associated with faster-growing species such as high </w:t>
      </w:r>
      <w:r w:rsidR="00B95DE2" w:rsidRPr="00BC7785">
        <w:rPr>
          <w:rFonts w:ascii="Times New Roman" w:hAnsi="Times New Roman" w:cs="Times New Roman"/>
        </w:rPr>
        <w:t xml:space="preserve">specific leaf area (SLA; leaf area/mass), </w:t>
      </w:r>
      <w:r w:rsidR="00B95DE2">
        <w:rPr>
          <w:rFonts w:ascii="Times New Roman" w:hAnsi="Times New Roman" w:cs="Times New Roman"/>
        </w:rPr>
        <w:t xml:space="preserve">low </w:t>
      </w:r>
      <w:r w:rsidR="00B95DE2" w:rsidRPr="00BC7785">
        <w:rPr>
          <w:rFonts w:ascii="Times New Roman" w:hAnsi="Times New Roman" w:cs="Times New Roman"/>
        </w:rPr>
        <w:t>water use efficiency</w:t>
      </w:r>
      <w:r w:rsidR="00B95DE2">
        <w:rPr>
          <w:rFonts w:ascii="Times New Roman" w:hAnsi="Times New Roman" w:cs="Times New Roman"/>
        </w:rPr>
        <w:t xml:space="preserve"> (WUE)</w:t>
      </w:r>
      <w:r w:rsidR="00B95DE2" w:rsidRPr="00BC7785">
        <w:rPr>
          <w:rFonts w:ascii="Times New Roman" w:hAnsi="Times New Roman" w:cs="Times New Roman"/>
        </w:rPr>
        <w:t xml:space="preserve">, </w:t>
      </w:r>
      <w:r w:rsidR="00B95DE2">
        <w:rPr>
          <w:rFonts w:ascii="Times New Roman" w:hAnsi="Times New Roman" w:cs="Times New Roman"/>
        </w:rPr>
        <w:t>high</w:t>
      </w:r>
      <w:r w:rsidR="00B95DE2" w:rsidRPr="00BC7785">
        <w:rPr>
          <w:rFonts w:ascii="Times New Roman" w:hAnsi="Times New Roman" w:cs="Times New Roman"/>
        </w:rPr>
        <w:t xml:space="preserve"> relative growth rate</w:t>
      </w:r>
      <w:r w:rsidR="00B95DE2">
        <w:rPr>
          <w:rFonts w:ascii="Times New Roman" w:hAnsi="Times New Roman" w:cs="Times New Roman"/>
        </w:rPr>
        <w:t xml:space="preserve"> (RGR)</w:t>
      </w:r>
      <w:r w:rsidR="00B95DE2" w:rsidRPr="00BC7785">
        <w:rPr>
          <w:rFonts w:ascii="Times New Roman" w:hAnsi="Times New Roman" w:cs="Times New Roman"/>
        </w:rPr>
        <w:t xml:space="preserve">, </w:t>
      </w:r>
      <w:r w:rsidR="00B95DE2">
        <w:rPr>
          <w:rFonts w:ascii="Times New Roman" w:hAnsi="Times New Roman" w:cs="Times New Roman"/>
        </w:rPr>
        <w:t>smaller seeds, and</w:t>
      </w:r>
      <w:r w:rsidR="00B95DE2" w:rsidRPr="00BC7785">
        <w:rPr>
          <w:rFonts w:ascii="Times New Roman" w:hAnsi="Times New Roman" w:cs="Times New Roman"/>
        </w:rPr>
        <w:t xml:space="preserve"> </w:t>
      </w:r>
      <w:r w:rsidR="00B95DE2">
        <w:rPr>
          <w:rFonts w:ascii="Times New Roman" w:hAnsi="Times New Roman" w:cs="Times New Roman"/>
        </w:rPr>
        <w:t xml:space="preserve">shallower </w:t>
      </w:r>
      <w:r w:rsidR="00B95DE2" w:rsidRPr="00BC7785">
        <w:rPr>
          <w:rFonts w:ascii="Times New Roman" w:hAnsi="Times New Roman" w:cs="Times New Roman"/>
        </w:rPr>
        <w:t>rooting depth</w:t>
      </w:r>
      <w:r w:rsidR="00B95DE2">
        <w:rPr>
          <w:rFonts w:ascii="Times New Roman" w:hAnsi="Times New Roman" w:cs="Times New Roman"/>
        </w:rPr>
        <w:t xml:space="preserve">, </w:t>
      </w:r>
      <w:r w:rsidR="00647660">
        <w:rPr>
          <w:rFonts w:ascii="Times New Roman" w:hAnsi="Times New Roman" w:cs="Times New Roman"/>
        </w:rPr>
        <w:t xml:space="preserve">drought </w:t>
      </w:r>
      <w:proofErr w:type="spellStart"/>
      <w:r w:rsidR="00B95DE2">
        <w:rPr>
          <w:rFonts w:ascii="Times New Roman" w:hAnsi="Times New Roman" w:cs="Times New Roman"/>
        </w:rPr>
        <w:t>tolerators</w:t>
      </w:r>
      <w:proofErr w:type="spellEnd"/>
      <w:r w:rsidR="00B95DE2">
        <w:rPr>
          <w:rFonts w:ascii="Times New Roman" w:hAnsi="Times New Roman" w:cs="Times New Roman"/>
        </w:rPr>
        <w:t xml:space="preserve"> </w:t>
      </w:r>
      <w:r w:rsidR="00B95DE2">
        <w:rPr>
          <w:rFonts w:ascii="Times New Roman" w:hAnsi="Times New Roman" w:cs="Times New Roman"/>
        </w:rPr>
        <w:lastRenderedPageBreak/>
        <w:t>tend towards the opposite traits</w:t>
      </w:r>
      <w:r w:rsidR="001C7B59">
        <w:rPr>
          <w:rFonts w:ascii="Times New Roman" w:hAnsi="Times New Roman" w:cs="Times New Roman"/>
        </w:rPr>
        <w:t xml:space="preserve"> (</w:t>
      </w:r>
      <w:proofErr w:type="spellStart"/>
      <w:r w:rsidR="001C7B59">
        <w:rPr>
          <w:rFonts w:ascii="Times New Roman" w:hAnsi="Times New Roman" w:cs="Times New Roman"/>
        </w:rPr>
        <w:t>Angert</w:t>
      </w:r>
      <w:proofErr w:type="spellEnd"/>
      <w:r w:rsidR="001C7B59">
        <w:rPr>
          <w:rFonts w:ascii="Times New Roman" w:hAnsi="Times New Roman" w:cs="Times New Roman"/>
        </w:rPr>
        <w:t xml:space="preserve"> et al, trait papers)</w:t>
      </w:r>
      <w:r w:rsidR="00B95DE2">
        <w:rPr>
          <w:rFonts w:ascii="Times New Roman" w:hAnsi="Times New Roman" w:cs="Times New Roman"/>
        </w:rPr>
        <w:t xml:space="preserve">. </w:t>
      </w:r>
      <w:r w:rsidR="00B949DC">
        <w:rPr>
          <w:rFonts w:ascii="Times New Roman" w:hAnsi="Times New Roman" w:cs="Times New Roman"/>
        </w:rPr>
        <w:t>These diverse strategies are a precursor for coexistence</w:t>
      </w:r>
      <w:r w:rsidR="00CE4C03">
        <w:rPr>
          <w:rFonts w:ascii="Times New Roman" w:hAnsi="Times New Roman" w:cs="Times New Roman"/>
        </w:rPr>
        <w:t xml:space="preserve"> </w:t>
      </w:r>
      <w:r w:rsidR="00647660">
        <w:rPr>
          <w:rFonts w:ascii="Times New Roman" w:hAnsi="Times New Roman" w:cs="Times New Roman"/>
        </w:rPr>
        <w:t>in</w:t>
      </w:r>
      <w:r w:rsidR="00B949DC">
        <w:rPr>
          <w:rFonts w:ascii="Times New Roman" w:hAnsi="Times New Roman" w:cs="Times New Roman"/>
        </w:rPr>
        <w:t xml:space="preserve"> </w:t>
      </w:r>
      <w:r w:rsidR="003F48F0">
        <w:rPr>
          <w:rFonts w:ascii="Times New Roman" w:hAnsi="Times New Roman" w:cs="Times New Roman"/>
        </w:rPr>
        <w:t xml:space="preserve">temporally </w:t>
      </w:r>
      <w:r w:rsidR="00B949DC">
        <w:rPr>
          <w:rFonts w:ascii="Times New Roman" w:hAnsi="Times New Roman" w:cs="Times New Roman"/>
        </w:rPr>
        <w:t>variable systems (</w:t>
      </w:r>
      <w:proofErr w:type="spellStart"/>
      <w:r w:rsidR="00B949DC">
        <w:rPr>
          <w:rFonts w:ascii="Times New Roman" w:hAnsi="Times New Roman" w:cs="Times New Roman"/>
        </w:rPr>
        <w:t>Angert</w:t>
      </w:r>
      <w:proofErr w:type="spellEnd"/>
      <w:r w:rsidR="00B949DC">
        <w:rPr>
          <w:rFonts w:ascii="Times New Roman" w:hAnsi="Times New Roman" w:cs="Times New Roman"/>
        </w:rPr>
        <w:t>, Gremer)</w:t>
      </w:r>
      <w:r w:rsidR="00CE4C03">
        <w:rPr>
          <w:rFonts w:ascii="Times New Roman" w:hAnsi="Times New Roman" w:cs="Times New Roman"/>
        </w:rPr>
        <w:t xml:space="preserve">, as avoiders excel at competing for light in favorably wet years due to their faster growth rates while </w:t>
      </w:r>
      <w:proofErr w:type="spellStart"/>
      <w:r w:rsidR="00CE4C03">
        <w:rPr>
          <w:rFonts w:ascii="Times New Roman" w:hAnsi="Times New Roman" w:cs="Times New Roman"/>
        </w:rPr>
        <w:t>tolerators</w:t>
      </w:r>
      <w:proofErr w:type="spellEnd"/>
      <w:r w:rsidR="00CE4C03">
        <w:rPr>
          <w:rFonts w:ascii="Times New Roman" w:hAnsi="Times New Roman" w:cs="Times New Roman"/>
        </w:rPr>
        <w:t xml:space="preserve"> are better at surviving during </w:t>
      </w:r>
      <w:r w:rsidR="00647660">
        <w:rPr>
          <w:rFonts w:ascii="Times New Roman" w:hAnsi="Times New Roman" w:cs="Times New Roman"/>
        </w:rPr>
        <w:t>unfavorably</w:t>
      </w:r>
      <w:r w:rsidR="00CE4C03">
        <w:rPr>
          <w:rFonts w:ascii="Times New Roman" w:hAnsi="Times New Roman" w:cs="Times New Roman"/>
        </w:rPr>
        <w:t xml:space="preserve"> dry years due to higher </w:t>
      </w:r>
      <w:r w:rsidR="006866C4">
        <w:rPr>
          <w:rFonts w:ascii="Times New Roman" w:hAnsi="Times New Roman" w:cs="Times New Roman"/>
        </w:rPr>
        <w:t>WUE</w:t>
      </w:r>
      <w:r w:rsidR="00CE4C03">
        <w:rPr>
          <w:rFonts w:ascii="Times New Roman" w:hAnsi="Times New Roman" w:cs="Times New Roman"/>
        </w:rPr>
        <w:t xml:space="preserve"> (McGill 2006, Gremer 2013, </w:t>
      </w:r>
      <w:proofErr w:type="spellStart"/>
      <w:r w:rsidR="00CE4C03">
        <w:rPr>
          <w:rFonts w:ascii="Times New Roman" w:hAnsi="Times New Roman" w:cs="Times New Roman"/>
        </w:rPr>
        <w:t>Angert</w:t>
      </w:r>
      <w:proofErr w:type="spellEnd"/>
      <w:r w:rsidR="00CE4C03">
        <w:rPr>
          <w:rFonts w:ascii="Times New Roman" w:hAnsi="Times New Roman" w:cs="Times New Roman"/>
        </w:rPr>
        <w:t xml:space="preserve"> 2009, </w:t>
      </w:r>
      <w:proofErr w:type="spellStart"/>
      <w:r w:rsidR="00CE4C03">
        <w:rPr>
          <w:rFonts w:ascii="Times New Roman" w:hAnsi="Times New Roman" w:cs="Times New Roman"/>
        </w:rPr>
        <w:t>kimball</w:t>
      </w:r>
      <w:proofErr w:type="spellEnd"/>
      <w:r w:rsidR="00CE4C03">
        <w:rPr>
          <w:rFonts w:ascii="Times New Roman" w:hAnsi="Times New Roman" w:cs="Times New Roman"/>
        </w:rPr>
        <w:t xml:space="preserve"> 2012)</w:t>
      </w:r>
      <w:commentRangeEnd w:id="22"/>
      <w:r w:rsidR="00F91B66">
        <w:rPr>
          <w:rStyle w:val="CommentReference"/>
        </w:rPr>
        <w:commentReference w:id="22"/>
      </w:r>
      <w:r w:rsidR="00B949DC">
        <w:rPr>
          <w:rFonts w:ascii="Times New Roman" w:hAnsi="Times New Roman" w:cs="Times New Roman"/>
        </w:rPr>
        <w:t xml:space="preserve">. </w:t>
      </w:r>
      <w:r w:rsidR="00B95DE2" w:rsidRPr="00E55C3D">
        <w:rPr>
          <w:rFonts w:ascii="Times New Roman" w:hAnsi="Times New Roman" w:cs="Times New Roman"/>
        </w:rPr>
        <w:t>While there is substantial work on linking functional trait to competitive abilities</w:t>
      </w:r>
      <w:r w:rsidR="002829B5">
        <w:rPr>
          <w:rFonts w:ascii="Times New Roman" w:hAnsi="Times New Roman" w:cs="Times New Roman"/>
        </w:rPr>
        <w:t xml:space="preserve"> (Kunstler,</w:t>
      </w:r>
      <w:r w:rsidR="002829B5" w:rsidRPr="002829B5">
        <w:rPr>
          <w:rFonts w:ascii="Times New Roman" w:hAnsi="Times New Roman" w:cs="Times New Roman"/>
        </w:rPr>
        <w:t xml:space="preserve"> </w:t>
      </w:r>
      <w:proofErr w:type="spellStart"/>
      <w:r w:rsidR="002829B5">
        <w:rPr>
          <w:rFonts w:ascii="Times New Roman" w:hAnsi="Times New Roman" w:cs="Times New Roman"/>
        </w:rPr>
        <w:t>Grotkopp</w:t>
      </w:r>
      <w:proofErr w:type="spellEnd"/>
      <w:r w:rsidR="002829B5">
        <w:rPr>
          <w:rFonts w:ascii="Times New Roman" w:hAnsi="Times New Roman" w:cs="Times New Roman"/>
        </w:rPr>
        <w:t xml:space="preserve"> et al. 2002, </w:t>
      </w:r>
      <w:r w:rsidR="002829B5" w:rsidRPr="00BC7785">
        <w:rPr>
          <w:rFonts w:ascii="Times New Roman" w:hAnsi="Times New Roman" w:cs="Times New Roman"/>
        </w:rPr>
        <w:t>Funk &amp; Wolf 2016</w:t>
      </w:r>
      <w:r w:rsidR="002829B5">
        <w:rPr>
          <w:rFonts w:ascii="Times New Roman" w:hAnsi="Times New Roman" w:cs="Times New Roman"/>
        </w:rPr>
        <w:t>, Godoy et al.</w:t>
      </w:r>
      <w:r w:rsidR="002829B5" w:rsidRPr="00BC7785">
        <w:rPr>
          <w:rFonts w:ascii="Times New Roman" w:hAnsi="Times New Roman" w:cs="Times New Roman"/>
        </w:rPr>
        <w:t>)</w:t>
      </w:r>
      <w:r w:rsidR="00B95DE2" w:rsidRPr="00E55C3D">
        <w:rPr>
          <w:rFonts w:ascii="Times New Roman" w:hAnsi="Times New Roman" w:cs="Times New Roman"/>
        </w:rPr>
        <w:t xml:space="preserve"> and climate</w:t>
      </w:r>
      <w:r w:rsidR="00CE4C03" w:rsidRPr="00E55C3D">
        <w:rPr>
          <w:rFonts w:ascii="Times New Roman" w:hAnsi="Times New Roman" w:cs="Times New Roman"/>
        </w:rPr>
        <w:t xml:space="preserve"> (</w:t>
      </w:r>
      <w:r w:rsidR="002829B5">
        <w:rPr>
          <w:rFonts w:ascii="Times New Roman" w:hAnsi="Times New Roman" w:cs="Times New Roman"/>
        </w:rPr>
        <w:t>Kimball et al 2016,</w:t>
      </w:r>
      <w:r w:rsidR="002829B5" w:rsidRPr="002829B5">
        <w:rPr>
          <w:rFonts w:ascii="Times New Roman" w:hAnsi="Times New Roman" w:cs="Times New Roman"/>
        </w:rPr>
        <w:t xml:space="preserve"> </w:t>
      </w:r>
      <w:proofErr w:type="spellStart"/>
      <w:r w:rsidR="002829B5">
        <w:rPr>
          <w:rFonts w:ascii="Times New Roman" w:hAnsi="Times New Roman" w:cs="Times New Roman"/>
        </w:rPr>
        <w:t>Poorter</w:t>
      </w:r>
      <w:proofErr w:type="spellEnd"/>
      <w:r w:rsidR="002829B5">
        <w:rPr>
          <w:rFonts w:ascii="Times New Roman" w:hAnsi="Times New Roman" w:cs="Times New Roman"/>
        </w:rPr>
        <w:t xml:space="preserve"> et al 2008, Harrison et al. 2018</w:t>
      </w:r>
      <w:r w:rsidR="00CE4C03" w:rsidRPr="00E55C3D">
        <w:rPr>
          <w:rFonts w:ascii="Times New Roman" w:hAnsi="Times New Roman" w:cs="Times New Roman"/>
        </w:rPr>
        <w:t>)</w:t>
      </w:r>
      <w:r w:rsidR="00B95DE2" w:rsidRPr="00E55C3D">
        <w:rPr>
          <w:rFonts w:ascii="Times New Roman" w:hAnsi="Times New Roman" w:cs="Times New Roman"/>
        </w:rPr>
        <w:t xml:space="preserve">, how </w:t>
      </w:r>
      <w:r w:rsidR="009A6AD2" w:rsidRPr="00E55C3D">
        <w:rPr>
          <w:rFonts w:ascii="Times New Roman" w:hAnsi="Times New Roman" w:cs="Times New Roman"/>
        </w:rPr>
        <w:t xml:space="preserve">novel </w:t>
      </w:r>
      <w:r w:rsidR="00B95DE2" w:rsidRPr="00E55C3D">
        <w:rPr>
          <w:rFonts w:ascii="Times New Roman" w:hAnsi="Times New Roman" w:cs="Times New Roman"/>
        </w:rPr>
        <w:t xml:space="preserve">competitors </w:t>
      </w:r>
      <w:r w:rsidR="001C7B59" w:rsidRPr="00E55C3D">
        <w:rPr>
          <w:rFonts w:ascii="Times New Roman" w:hAnsi="Times New Roman" w:cs="Times New Roman"/>
        </w:rPr>
        <w:t xml:space="preserve">affect the </w:t>
      </w:r>
      <w:r w:rsidR="001C44E3">
        <w:rPr>
          <w:rFonts w:ascii="Times New Roman" w:hAnsi="Times New Roman" w:cs="Times New Roman"/>
        </w:rPr>
        <w:t xml:space="preserve">relative </w:t>
      </w:r>
      <w:r w:rsidR="001C7B59" w:rsidRPr="00E55C3D">
        <w:rPr>
          <w:rFonts w:ascii="Times New Roman" w:hAnsi="Times New Roman" w:cs="Times New Roman"/>
        </w:rPr>
        <w:t xml:space="preserve">ability of these </w:t>
      </w:r>
      <w:r w:rsidR="001C44E3">
        <w:rPr>
          <w:rFonts w:ascii="Times New Roman" w:hAnsi="Times New Roman" w:cs="Times New Roman"/>
        </w:rPr>
        <w:t xml:space="preserve">opposing </w:t>
      </w:r>
      <w:r w:rsidR="001C7B59" w:rsidRPr="00E55C3D">
        <w:rPr>
          <w:rFonts w:ascii="Times New Roman" w:hAnsi="Times New Roman" w:cs="Times New Roman"/>
        </w:rPr>
        <w:t xml:space="preserve">strategies to withstand </w:t>
      </w:r>
      <w:r w:rsidR="00B95DE2" w:rsidRPr="00E55C3D">
        <w:rPr>
          <w:rFonts w:ascii="Times New Roman" w:hAnsi="Times New Roman" w:cs="Times New Roman"/>
        </w:rPr>
        <w:t xml:space="preserve">changing rainfall patterns </w:t>
      </w:r>
      <w:r w:rsidR="00E55C3D" w:rsidRPr="00E55C3D">
        <w:rPr>
          <w:rFonts w:ascii="Times New Roman" w:hAnsi="Times New Roman" w:cs="Times New Roman"/>
        </w:rPr>
        <w:t>remains uncertain</w:t>
      </w:r>
      <w:r w:rsidR="005B032C" w:rsidRPr="00E55C3D">
        <w:rPr>
          <w:rFonts w:ascii="Times New Roman" w:hAnsi="Times New Roman" w:cs="Times New Roman"/>
        </w:rPr>
        <w:t>.</w:t>
      </w:r>
      <w:r w:rsidR="00647660" w:rsidRPr="00E55C3D">
        <w:rPr>
          <w:rFonts w:ascii="Times New Roman" w:hAnsi="Times New Roman" w:cs="Times New Roman"/>
        </w:rPr>
        <w:t xml:space="preserve"> </w:t>
      </w:r>
    </w:p>
    <w:p w14:paraId="04E02044" w14:textId="453D30B2"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w:t>
      </w:r>
      <w:proofErr w:type="spellStart"/>
      <w:r w:rsidR="005C7FC6" w:rsidRPr="00F87AD9">
        <w:rPr>
          <w:rFonts w:ascii="TimesNewRomanPSMT" w:hAnsi="TimesNewRomanPSMT"/>
        </w:rPr>
        <w:t>aridification</w:t>
      </w:r>
      <w:proofErr w:type="spellEnd"/>
      <w:r w:rsidR="005C7FC6" w:rsidRPr="00F87AD9">
        <w:rPr>
          <w:rFonts w:ascii="TimesNewRomanPSMT" w:hAnsi="TimesNewRomanPSMT"/>
        </w:rPr>
        <w:t xml:space="preserve"> may favor drought </w:t>
      </w:r>
      <w:proofErr w:type="spellStart"/>
      <w:r w:rsidR="007543C9">
        <w:rPr>
          <w:rFonts w:ascii="TimesNewRomanPSMT" w:hAnsi="TimesNewRomanPSMT"/>
        </w:rPr>
        <w:t>tolerators</w:t>
      </w:r>
      <w:proofErr w:type="spellEnd"/>
      <w:r w:rsidR="006866C4">
        <w:rPr>
          <w:rFonts w:ascii="TimesNewRomanPSMT" w:hAnsi="TimesNewRomanPSMT"/>
        </w:rPr>
        <w:t xml:space="preserve"> when water is limiting</w:t>
      </w:r>
      <w:r w:rsidR="005C7FC6" w:rsidRPr="00F87AD9">
        <w:rPr>
          <w:rFonts w:ascii="TimesNewRomanPSMT" w:hAnsi="TimesNewRomanPSMT"/>
        </w:rPr>
        <w:t xml:space="preserve"> (</w:t>
      </w:r>
      <w:proofErr w:type="spellStart"/>
      <w:r w:rsidR="005C7FC6" w:rsidRPr="00F87AD9">
        <w:rPr>
          <w:rFonts w:ascii="TimesNewRomanPSMT" w:hAnsi="TimesNewRomanPSMT"/>
        </w:rPr>
        <w:t>Penuelas</w:t>
      </w:r>
      <w:proofErr w:type="spellEnd"/>
      <w:r w:rsidR="005C7FC6" w:rsidRPr="00F87AD9">
        <w:rPr>
          <w:rFonts w:ascii="TimesNewRomanPSMT" w:hAnsi="TimesNewRomanPSMT"/>
        </w:rPr>
        <w:t xml:space="preserve"> et al. 2007, </w:t>
      </w:r>
      <w:proofErr w:type="spellStart"/>
      <w:r w:rsidR="005C7FC6" w:rsidRPr="00F87AD9">
        <w:rPr>
          <w:rFonts w:ascii="TimesNewRomanPSMT" w:hAnsi="TimesNewRomanPSMT"/>
        </w:rPr>
        <w:t>Báez</w:t>
      </w:r>
      <w:proofErr w:type="spellEnd"/>
      <w:r w:rsidR="005C7FC6" w:rsidRPr="00F87AD9">
        <w:rPr>
          <w:rFonts w:ascii="TimesNewRomanPSMT" w:hAnsi="TimesNewRomanPSMT"/>
        </w:rPr>
        <w:t xml:space="preserve"> et al. 2012, Hoover et al. 2014),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 xml:space="preserve">might outweigh this otherwise favorable climate (e.g. </w:t>
      </w:r>
      <w:proofErr w:type="spellStart"/>
      <w:r w:rsidR="005C7FC6" w:rsidRPr="00F87AD9">
        <w:rPr>
          <w:rFonts w:ascii="TimesNewRomanPSMT" w:hAnsi="TimesNewRomanPSMT"/>
        </w:rPr>
        <w:t>Suttle</w:t>
      </w:r>
      <w:proofErr w:type="spellEnd"/>
      <w:r w:rsidR="005C7FC6" w:rsidRPr="00F87AD9">
        <w:rPr>
          <w:rFonts w:ascii="TimesNewRomanPSMT" w:hAnsi="TimesNewRomanPSMT"/>
        </w:rPr>
        <w:t xml:space="preserve"> et al. 2007)</w:t>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drought, harming drought avoiders more than drought alone</w:t>
      </w:r>
      <w:r w:rsidR="001C7B59">
        <w:rPr>
          <w:rFonts w:ascii="TimesNewRomanPSMT" w:hAnsi="TimesNewRomanPSMT"/>
        </w:rPr>
        <w:t>.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ins w:id="25" w:author="Susan Harrison" w:date="2019-01-16T13:25:00Z">
        <w:r w:rsidR="00BF49CC">
          <w:rPr>
            <w:rFonts w:ascii="TimesNewRomanPSMT" w:hAnsi="TimesNewRomanPSMT"/>
          </w:rPr>
          <w:t xml:space="preserve"> for species with the fast-growing, drought-avoiding strategy relative to the slow-growing, drought-tolerant strategy</w:t>
        </w:r>
      </w:ins>
      <w:r w:rsidR="005C7FC6" w:rsidRPr="0073616F">
        <w:rPr>
          <w:rFonts w:ascii="TimesNewRomanPSMT" w:hAnsi="TimesNewRomanPSMT"/>
        </w:rPr>
        <w:t>.</w:t>
      </w:r>
      <w:r w:rsidR="00BA0D11">
        <w:rPr>
          <w:rFonts w:ascii="TimesNewRomanPSMT" w:hAnsi="TimesNewRomanPSMT"/>
        </w:rPr>
        <w:t xml:space="preserve"> </w:t>
      </w:r>
    </w:p>
    <w:p w14:paraId="3C59C35E" w14:textId="3DCF3395" w:rsidR="00B1755A" w:rsidRDefault="00A54ECD" w:rsidP="005B032C">
      <w:pPr>
        <w:spacing w:line="480" w:lineRule="auto"/>
        <w:ind w:firstLine="720"/>
        <w:rPr>
          <w:rFonts w:ascii="Times New Roman" w:hAnsi="Times New Roman" w:cs="Times New Roman"/>
        </w:rPr>
      </w:pPr>
      <w:r>
        <w:rPr>
          <w:rFonts w:ascii="Times New Roman" w:hAnsi="Times New Roman" w:cs="Times New Roman"/>
        </w:rPr>
        <w:t xml:space="preserve">California annual grasslands are a variable environment where highly diverse but less abundant native </w:t>
      </w:r>
      <w:r w:rsidR="00D63543">
        <w:rPr>
          <w:rFonts w:ascii="Times New Roman" w:hAnsi="Times New Roman" w:cs="Times New Roman"/>
        </w:rPr>
        <w:t xml:space="preserve">annual </w:t>
      </w:r>
      <w:r>
        <w:rPr>
          <w:rFonts w:ascii="Times New Roman" w:hAnsi="Times New Roman" w:cs="Times New Roman"/>
        </w:rPr>
        <w:t xml:space="preserve">forbs compete with novel exotic annual grasses, the dominant functional group in this system known for their high relative growth rates and strong competitive abilities. </w:t>
      </w:r>
      <w:r w:rsidR="00844354">
        <w:rPr>
          <w:rFonts w:ascii="Times New Roman" w:hAnsi="Times New Roman" w:cs="Times New Roman"/>
        </w:rPr>
        <w:t xml:space="preserve">At our </w:t>
      </w:r>
      <w:r w:rsidR="005B032C">
        <w:rPr>
          <w:rFonts w:ascii="Times New Roman" w:hAnsi="Times New Roman" w:cs="Times New Roman"/>
        </w:rPr>
        <w:t xml:space="preserve">annual grassland </w:t>
      </w:r>
      <w:r w:rsidR="00844354">
        <w:rPr>
          <w:rFonts w:ascii="Times New Roman" w:hAnsi="Times New Roman" w:cs="Times New Roman"/>
        </w:rPr>
        <w:t>study site</w:t>
      </w:r>
      <w:r w:rsidR="005B032C">
        <w:rPr>
          <w:rFonts w:ascii="Times New Roman" w:hAnsi="Times New Roman" w:cs="Times New Roman"/>
        </w:rPr>
        <w:t xml:space="preserve"> in northern California</w:t>
      </w:r>
      <w:r w:rsidR="00BC7785" w:rsidRPr="00BC7785">
        <w:rPr>
          <w:rFonts w:ascii="Times New Roman" w:hAnsi="Times New Roman" w:cs="Times New Roman"/>
        </w:rPr>
        <w:t xml:space="preserve">, we have already </w:t>
      </w:r>
      <w:r w:rsidR="00C442A3">
        <w:rPr>
          <w:rFonts w:ascii="Times New Roman" w:hAnsi="Times New Roman" w:cs="Times New Roman"/>
        </w:rPr>
        <w:t>observed significant changes in the plant community</w:t>
      </w:r>
      <w:r w:rsidR="00BC7785" w:rsidRPr="00BC7785">
        <w:rPr>
          <w:rFonts w:ascii="Times New Roman" w:hAnsi="Times New Roman" w:cs="Times New Roman"/>
        </w:rPr>
        <w:t xml:space="preserve"> in</w:t>
      </w:r>
      <w:r w:rsidR="00C442A3">
        <w:rPr>
          <w:rFonts w:ascii="Times New Roman" w:hAnsi="Times New Roman" w:cs="Times New Roman"/>
        </w:rPr>
        <w:t xml:space="preserve"> response to</w:t>
      </w:r>
      <w:r w:rsidR="00BC7785" w:rsidRPr="00BC7785">
        <w:rPr>
          <w:rFonts w:ascii="Times New Roman" w:hAnsi="Times New Roman" w:cs="Times New Roman"/>
        </w:rPr>
        <w:t xml:space="preserve"> rainfall. Native annual forb diversity, led by </w:t>
      </w:r>
      <w:r w:rsidR="00BC7785" w:rsidRPr="00BC7785">
        <w:rPr>
          <w:rFonts w:ascii="Times New Roman" w:hAnsi="Times New Roman" w:cs="Times New Roman"/>
        </w:rPr>
        <w:lastRenderedPageBreak/>
        <w:t xml:space="preserve">drought </w:t>
      </w:r>
      <w:r w:rsidR="002829B5">
        <w:rPr>
          <w:rFonts w:ascii="Times New Roman" w:hAnsi="Times New Roman" w:cs="Times New Roman"/>
        </w:rPr>
        <w:t>avoiding</w:t>
      </w:r>
      <w:r w:rsidR="00BC7785" w:rsidRPr="00BC7785">
        <w:rPr>
          <w:rFonts w:ascii="Times New Roman" w:hAnsi="Times New Roman" w:cs="Times New Roman"/>
        </w:rPr>
        <w:t xml:space="preserve"> high-SLA forbs, has </w:t>
      </w:r>
      <w:del w:id="26" w:author="Susan Harrison" w:date="2019-01-16T13:26:00Z">
        <w:r w:rsidR="00BC7785" w:rsidRPr="00BC7785" w:rsidDel="00BF49CC">
          <w:rPr>
            <w:rFonts w:ascii="Times New Roman" w:hAnsi="Times New Roman" w:cs="Times New Roman"/>
          </w:rPr>
          <w:delText>irreversibly declined</w:delText>
        </w:r>
      </w:del>
      <w:ins w:id="27" w:author="Susan Harrison" w:date="2019-01-16T13:27:00Z">
        <w:r w:rsidR="00BF49CC">
          <w:rPr>
            <w:rFonts w:ascii="Times New Roman" w:hAnsi="Times New Roman" w:cs="Times New Roman"/>
          </w:rPr>
          <w:t xml:space="preserve"> </w:t>
        </w:r>
      </w:ins>
      <w:ins w:id="28" w:author="Susan Harrison" w:date="2019-01-16T13:26:00Z">
        <w:r w:rsidR="00BF49CC">
          <w:rPr>
            <w:rFonts w:ascii="Times New Roman" w:hAnsi="Times New Roman" w:cs="Times New Roman"/>
          </w:rPr>
          <w:t>undergone long-term decline</w:t>
        </w:r>
      </w:ins>
      <w:r w:rsidR="00BC7785" w:rsidRPr="00BC7785">
        <w:rPr>
          <w:rFonts w:ascii="Times New Roman" w:hAnsi="Times New Roman" w:cs="Times New Roman"/>
        </w:rPr>
        <w:t xml:space="preserve"> </w:t>
      </w:r>
      <w:ins w:id="29" w:author="Susan Harrison" w:date="2019-01-16T13:26:00Z">
        <w:r w:rsidR="00BF49CC">
          <w:rPr>
            <w:rFonts w:ascii="Times New Roman" w:hAnsi="Times New Roman" w:cs="Times New Roman"/>
          </w:rPr>
          <w:t>as a result of</w:t>
        </w:r>
      </w:ins>
      <w:ins w:id="30" w:author="Susan Harrison" w:date="2019-01-16T13:27:00Z">
        <w:r w:rsidR="00BF49CC">
          <w:rPr>
            <w:rFonts w:ascii="Times New Roman" w:hAnsi="Times New Roman" w:cs="Times New Roman"/>
          </w:rPr>
          <w:t xml:space="preserve"> elevated</w:t>
        </w:r>
      </w:ins>
      <w:ins w:id="31" w:author="Susan Harrison" w:date="2019-01-16T13:26:00Z">
        <w:r w:rsidR="00BF49CC">
          <w:rPr>
            <w:rFonts w:ascii="Times New Roman" w:hAnsi="Times New Roman" w:cs="Times New Roman"/>
          </w:rPr>
          <w:t xml:space="preserve"> seedling mortality caused by drier winters </w:t>
        </w:r>
      </w:ins>
      <w:del w:id="32" w:author="Susan Harrison" w:date="2019-01-16T13:26:00Z">
        <w:r w:rsidR="00BC7785" w:rsidRPr="00BC7785" w:rsidDel="00BF49CC">
          <w:rPr>
            <w:rFonts w:ascii="Times New Roman" w:hAnsi="Times New Roman" w:cs="Times New Roman"/>
          </w:rPr>
          <w:delText>in response to long-term aridification</w:delText>
        </w:r>
      </w:del>
      <w:r w:rsidR="00BC7785" w:rsidRPr="00BC7785">
        <w:rPr>
          <w:rFonts w:ascii="Times New Roman" w:hAnsi="Times New Roman" w:cs="Times New Roman"/>
        </w:rPr>
        <w:t xml:space="preserve"> (Harrison et al. 2015, 2017</w:t>
      </w:r>
      <w:ins w:id="33" w:author="Susan Harrison" w:date="2019-01-16T13:26:00Z">
        <w:r w:rsidR="00BF49CC">
          <w:rPr>
            <w:rFonts w:ascii="Times New Roman" w:hAnsi="Times New Roman" w:cs="Times New Roman"/>
          </w:rPr>
          <w:t>; Harrison and LaForgia 2019</w:t>
        </w:r>
      </w:ins>
      <w:r w:rsidR="00BC7785" w:rsidRPr="00BC7785">
        <w:rPr>
          <w:rFonts w:ascii="Times New Roman" w:hAnsi="Times New Roman" w:cs="Times New Roman"/>
        </w:rPr>
        <w:t xml:space="preserve">). </w:t>
      </w:r>
      <w:ins w:id="34" w:author="Susan Harrison" w:date="2019-01-16T13:27:00Z">
        <w:r w:rsidR="00BF49CC">
          <w:rPr>
            <w:rFonts w:ascii="Times New Roman" w:hAnsi="Times New Roman" w:cs="Times New Roman"/>
          </w:rPr>
          <w:t xml:space="preserve"> While it is possible that such declines also occurred in the distant past, it is alternatively possible that the arrival of exotic annual grasses since the early 19</w:t>
        </w:r>
        <w:r w:rsidR="00BF49CC" w:rsidRPr="00BF49CC">
          <w:rPr>
            <w:rFonts w:ascii="Times New Roman" w:hAnsi="Times New Roman" w:cs="Times New Roman"/>
            <w:vertAlign w:val="superscript"/>
            <w:rPrChange w:id="35" w:author="Susan Harrison" w:date="2019-01-16T13:28:00Z">
              <w:rPr>
                <w:rFonts w:ascii="Times New Roman" w:hAnsi="Times New Roman" w:cs="Times New Roman"/>
              </w:rPr>
            </w:rPrChange>
          </w:rPr>
          <w:t>th</w:t>
        </w:r>
        <w:r w:rsidR="00BF49CC">
          <w:rPr>
            <w:rFonts w:ascii="Times New Roman" w:hAnsi="Times New Roman" w:cs="Times New Roman"/>
          </w:rPr>
          <w:t xml:space="preserve"> </w:t>
        </w:r>
      </w:ins>
      <w:ins w:id="36" w:author="Susan Harrison" w:date="2019-01-16T13:28:00Z">
        <w:r w:rsidR="00BF49CC">
          <w:rPr>
            <w:rFonts w:ascii="Times New Roman" w:hAnsi="Times New Roman" w:cs="Times New Roman"/>
          </w:rPr>
          <w:t xml:space="preserve">century has reduced the resilience of this community to its fluctuating environment.  </w:t>
        </w:r>
      </w:ins>
      <w:del w:id="37" w:author="Susan Harrison" w:date="2019-01-16T13:28:00Z">
        <w:r w:rsidR="00BC7785" w:rsidRPr="00BC7785" w:rsidDel="00BF49CC">
          <w:rPr>
            <w:rFonts w:ascii="Times New Roman" w:hAnsi="Times New Roman" w:cs="Times New Roman"/>
          </w:rPr>
          <w:delText xml:space="preserve">However there also may be evidence for strong </w:delText>
        </w:r>
        <w:r w:rsidR="00931BB4" w:rsidDel="00BF49CC">
          <w:rPr>
            <w:rFonts w:ascii="Times New Roman" w:hAnsi="Times New Roman" w:cs="Times New Roman"/>
          </w:rPr>
          <w:delText>biotic interactions</w:delText>
        </w:r>
        <w:r w:rsidR="00360709" w:rsidDel="00BF49CC">
          <w:rPr>
            <w:rFonts w:ascii="Times New Roman" w:hAnsi="Times New Roman" w:cs="Times New Roman"/>
          </w:rPr>
          <w:delText xml:space="preserve"> with exotic grasses</w:delText>
        </w:r>
        <w:r w:rsidR="00BC7785" w:rsidRPr="00BC7785" w:rsidDel="00BF49CC">
          <w:rPr>
            <w:rFonts w:ascii="Times New Roman" w:hAnsi="Times New Roman" w:cs="Times New Roman"/>
          </w:rPr>
          <w:delText>. For example, d</w:delText>
        </w:r>
      </w:del>
      <w:ins w:id="38" w:author="Susan Harrison" w:date="2019-01-16T13:28:00Z">
        <w:r w:rsidR="00BF49CC">
          <w:rPr>
            <w:rFonts w:ascii="Times New Roman" w:hAnsi="Times New Roman" w:cs="Times New Roman"/>
          </w:rPr>
          <w:t>D</w:t>
        </w:r>
      </w:ins>
      <w:r w:rsidR="00BC7785" w:rsidRPr="00BC7785">
        <w:rPr>
          <w:rFonts w:ascii="Times New Roman" w:hAnsi="Times New Roman" w:cs="Times New Roman"/>
        </w:rPr>
        <w:t>uring the</w:t>
      </w:r>
      <w:del w:id="39" w:author="Susan Harrison" w:date="2019-01-16T13:28:00Z">
        <w:r w:rsidR="00BC7785" w:rsidRPr="00BC7785" w:rsidDel="00BF49CC">
          <w:rPr>
            <w:rFonts w:ascii="Times New Roman" w:hAnsi="Times New Roman" w:cs="Times New Roman"/>
          </w:rPr>
          <w:delText xml:space="preserve"> recent</w:delText>
        </w:r>
      </w:del>
      <w:r w:rsidR="00BC7785" w:rsidRPr="00BC7785">
        <w:rPr>
          <w:rFonts w:ascii="Times New Roman" w:hAnsi="Times New Roman" w:cs="Times New Roman"/>
        </w:rPr>
        <w:t xml:space="preserve"> extreme drought</w:t>
      </w:r>
      <w:ins w:id="40" w:author="Susan Harrison" w:date="2019-01-16T13:28:00Z">
        <w:r w:rsidR="00BF49CC">
          <w:rPr>
            <w:rFonts w:ascii="Times New Roman" w:hAnsi="Times New Roman" w:cs="Times New Roman"/>
          </w:rPr>
          <w:t xml:space="preserve"> of 2012-2014</w:t>
        </w:r>
      </w:ins>
      <w:r w:rsidR="00BC7785" w:rsidRPr="00BC7785">
        <w:rPr>
          <w:rFonts w:ascii="Times New Roman" w:hAnsi="Times New Roman" w:cs="Times New Roman"/>
        </w:rPr>
        <w:t xml:space="preserve">, native annual forb abundance in the seed bank increased while </w:t>
      </w:r>
      <w:r w:rsidR="007114B5">
        <w:rPr>
          <w:rFonts w:ascii="Times New Roman" w:hAnsi="Times New Roman" w:cs="Times New Roman"/>
        </w:rPr>
        <w:t xml:space="preserve">dominant exotic annual </w:t>
      </w:r>
      <w:r w:rsidR="00BC7785" w:rsidRPr="00BC7785">
        <w:rPr>
          <w:rFonts w:ascii="Times New Roman" w:hAnsi="Times New Roman" w:cs="Times New Roman"/>
        </w:rPr>
        <w:t>grasses decreased substantially both in cover aboveground and seed abundance in the seed bank (</w:t>
      </w:r>
      <w:ins w:id="41" w:author="Susan Harrison" w:date="2019-01-16T13:29:00Z">
        <w:r w:rsidR="00BF49CC">
          <w:rPr>
            <w:rFonts w:ascii="Times New Roman" w:hAnsi="Times New Roman" w:cs="Times New Roman"/>
          </w:rPr>
          <w:t xml:space="preserve">Copeland 2016, </w:t>
        </w:r>
      </w:ins>
      <w:r w:rsidR="00BC7785" w:rsidRPr="00BC7785">
        <w:rPr>
          <w:rFonts w:ascii="Times New Roman" w:hAnsi="Times New Roman" w:cs="Times New Roman"/>
        </w:rPr>
        <w:t>LaForgia et al. 2018</w:t>
      </w:r>
      <w:del w:id="42" w:author="Susan Harrison" w:date="2019-01-16T13:29:00Z">
        <w:r w:rsidR="00D63543" w:rsidDel="00BF49CC">
          <w:rPr>
            <w:rFonts w:ascii="Times New Roman" w:hAnsi="Times New Roman" w:cs="Times New Roman"/>
          </w:rPr>
          <w:delText>, Copeland 2016</w:delText>
        </w:r>
      </w:del>
      <w:r w:rsidR="00BC7785" w:rsidRPr="00BC7785">
        <w:rPr>
          <w:rFonts w:ascii="Times New Roman" w:hAnsi="Times New Roman" w:cs="Times New Roman"/>
        </w:rPr>
        <w:t>)</w:t>
      </w:r>
      <w:r w:rsidR="00AD07EA">
        <w:rPr>
          <w:rFonts w:ascii="Times New Roman" w:hAnsi="Times New Roman" w:cs="Times New Roman"/>
        </w:rPr>
        <w:t>, suggestin</w:t>
      </w:r>
      <w:r w:rsidR="00B418EE">
        <w:rPr>
          <w:rFonts w:ascii="Times New Roman" w:hAnsi="Times New Roman" w:cs="Times New Roman"/>
        </w:rPr>
        <w:t xml:space="preserve">g that </w:t>
      </w:r>
      <w:r w:rsidR="002046ED">
        <w:rPr>
          <w:rFonts w:ascii="Times New Roman" w:hAnsi="Times New Roman" w:cs="Times New Roman"/>
        </w:rPr>
        <w:t>forbs benefitted during the drought from the reduced grass competition</w:t>
      </w:r>
      <w:r w:rsidR="00BC7785" w:rsidRPr="00BC7785">
        <w:rPr>
          <w:rFonts w:ascii="Times New Roman" w:hAnsi="Times New Roman" w:cs="Times New Roman"/>
        </w:rPr>
        <w:t xml:space="preserve">. </w:t>
      </w:r>
      <w:r w:rsidR="00B1755A">
        <w:rPr>
          <w:rFonts w:ascii="Times New Roman" w:hAnsi="Times New Roman" w:cs="Times New Roman"/>
        </w:rPr>
        <w:t xml:space="preserve">While all forbs increased in </w:t>
      </w:r>
      <w:ins w:id="43" w:author="Susan Harrison" w:date="2019-01-16T13:28:00Z">
        <w:r w:rsidR="00BF49CC">
          <w:rPr>
            <w:rFonts w:ascii="Times New Roman" w:hAnsi="Times New Roman" w:cs="Times New Roman"/>
          </w:rPr>
          <w:t xml:space="preserve">abundance in the </w:t>
        </w:r>
      </w:ins>
      <w:r w:rsidR="00B1755A">
        <w:rPr>
          <w:rFonts w:ascii="Times New Roman" w:hAnsi="Times New Roman" w:cs="Times New Roman"/>
        </w:rPr>
        <w:t xml:space="preserve">seed </w:t>
      </w:r>
      <w:proofErr w:type="gramStart"/>
      <w:r w:rsidR="00B1755A">
        <w:rPr>
          <w:rFonts w:ascii="Times New Roman" w:hAnsi="Times New Roman" w:cs="Times New Roman"/>
        </w:rPr>
        <w:t xml:space="preserve">bank </w:t>
      </w:r>
      <w:proofErr w:type="gramEnd"/>
      <w:del w:id="44" w:author="Susan Harrison" w:date="2019-01-16T13:29:00Z">
        <w:r w:rsidR="00B1755A" w:rsidDel="00BF49CC">
          <w:rPr>
            <w:rFonts w:ascii="Times New Roman" w:hAnsi="Times New Roman" w:cs="Times New Roman"/>
          </w:rPr>
          <w:delText>abundance</w:delText>
        </w:r>
      </w:del>
      <w:r w:rsidR="00B1755A">
        <w:rPr>
          <w:rFonts w:ascii="Times New Roman" w:hAnsi="Times New Roman" w:cs="Times New Roman"/>
        </w:rPr>
        <w:t>, drought tolerant forbs increased more than twice as much as drought avoidant forbs</w:t>
      </w:r>
      <w:r w:rsidR="00DB4E9D">
        <w:rPr>
          <w:rFonts w:ascii="Times New Roman" w:hAnsi="Times New Roman" w:cs="Times New Roman"/>
        </w:rPr>
        <w:t>, suggesting that the strength of these interactive effects vary by drought tolerance</w:t>
      </w:r>
      <w:ins w:id="45" w:author="Susan Harrison" w:date="2019-01-16T13:29:00Z">
        <w:r w:rsidR="00BF49CC">
          <w:rPr>
            <w:rFonts w:ascii="Times New Roman" w:hAnsi="Times New Roman" w:cs="Times New Roman"/>
          </w:rPr>
          <w:t xml:space="preserve"> (LaForgia et al. 2018)</w:t>
        </w:r>
      </w:ins>
      <w:r w:rsidR="00DB4E9D">
        <w:rPr>
          <w:rFonts w:ascii="Times New Roman" w:hAnsi="Times New Roman" w:cs="Times New Roman"/>
        </w:rPr>
        <w:t>.</w:t>
      </w:r>
    </w:p>
    <w:p w14:paraId="035457BC" w14:textId="4266D7E7" w:rsidR="00BF49CC" w:rsidRPr="00F60F7B" w:rsidRDefault="00EF714F" w:rsidP="00BF49CC">
      <w:pPr>
        <w:spacing w:line="480" w:lineRule="auto"/>
        <w:ind w:firstLine="720"/>
        <w:rPr>
          <w:rFonts w:ascii="Times New Roman" w:hAnsi="Times New Roman" w:cs="Times New Roman"/>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del w:id="46" w:author="Susan Harrison" w:date="2019-01-16T13:29:00Z">
        <w:r w:rsidRPr="00F60F7B" w:rsidDel="00BF49CC">
          <w:rPr>
            <w:rFonts w:ascii="TimesNewRomanPSMT" w:hAnsi="TimesNewRomanPSMT"/>
          </w:rPr>
          <w:delText xml:space="preserve">highly competitive invaders </w:delText>
        </w:r>
      </w:del>
      <w:ins w:id="47" w:author="Susan Harrison" w:date="2019-01-16T13:29:00Z">
        <w:r w:rsidR="00BF49CC">
          <w:rPr>
            <w:rFonts w:ascii="TimesNewRomanPSMT" w:hAnsi="TimesNewRomanPSMT"/>
          </w:rPr>
          <w:t xml:space="preserve">invasive annual grasses </w:t>
        </w:r>
      </w:ins>
      <w:r w:rsidRPr="00F60F7B">
        <w:rPr>
          <w:rFonts w:ascii="TimesNewRomanPSMT" w:hAnsi="TimesNewRomanPSMT"/>
        </w:rPr>
        <w:t>will have differential effects on the relative success of drought</w:t>
      </w:r>
      <w:ins w:id="48" w:author="Susan Harrison" w:date="2019-01-16T13:30:00Z">
        <w:r w:rsidR="00BF49CC">
          <w:rPr>
            <w:rFonts w:ascii="TimesNewRomanPSMT" w:hAnsi="TimesNewRomanPSMT"/>
          </w:rPr>
          <w:t>-</w:t>
        </w:r>
      </w:ins>
      <w:del w:id="49" w:author="Susan Harrison" w:date="2019-01-16T13:30:00Z">
        <w:r w:rsidRPr="00F60F7B" w:rsidDel="00BF49CC">
          <w:rPr>
            <w:rFonts w:ascii="TimesNewRomanPSMT" w:hAnsi="TimesNewRomanPSMT"/>
          </w:rPr>
          <w:delText xml:space="preserve"> avoiders </w:delText>
        </w:r>
      </w:del>
      <w:ins w:id="50" w:author="Susan Harrison" w:date="2019-01-16T13:30:00Z">
        <w:r w:rsidR="00BF49CC" w:rsidRPr="00F60F7B">
          <w:rPr>
            <w:rFonts w:ascii="TimesNewRomanPSMT" w:hAnsi="TimesNewRomanPSMT"/>
          </w:rPr>
          <w:t>avoid</w:t>
        </w:r>
        <w:r w:rsidR="00BF49CC">
          <w:rPr>
            <w:rFonts w:ascii="TimesNewRomanPSMT" w:hAnsi="TimesNewRomanPSMT"/>
          </w:rPr>
          <w:t>ing</w:t>
        </w:r>
        <w:r w:rsidR="00BF49CC" w:rsidRPr="00F60F7B">
          <w:rPr>
            <w:rFonts w:ascii="TimesNewRomanPSMT" w:hAnsi="TimesNewRomanPSMT"/>
          </w:rPr>
          <w:t xml:space="preserve"> </w:t>
        </w:r>
      </w:ins>
      <w:r w:rsidRPr="00F60F7B">
        <w:rPr>
          <w:rFonts w:ascii="TimesNewRomanPSMT" w:hAnsi="TimesNewRomanPSMT"/>
        </w:rPr>
        <w:t xml:space="preserve">and </w:t>
      </w:r>
      <w:del w:id="51" w:author="Susan Harrison" w:date="2019-01-16T13:30:00Z">
        <w:r w:rsidRPr="00F60F7B" w:rsidDel="00BF49CC">
          <w:rPr>
            <w:rFonts w:ascii="TimesNewRomanPSMT" w:hAnsi="TimesNewRomanPSMT"/>
          </w:rPr>
          <w:delText xml:space="preserve">drought </w:delText>
        </w:r>
      </w:del>
      <w:ins w:id="52" w:author="Susan Harrison" w:date="2019-01-16T13:30:00Z">
        <w:r w:rsidR="00BF49CC" w:rsidRPr="00F60F7B">
          <w:rPr>
            <w:rFonts w:ascii="TimesNewRomanPSMT" w:hAnsi="TimesNewRomanPSMT"/>
          </w:rPr>
          <w:t>drought</w:t>
        </w:r>
        <w:r w:rsidR="00BF49CC">
          <w:rPr>
            <w:rFonts w:ascii="TimesNewRomanPSMT" w:hAnsi="TimesNewRomanPSMT"/>
          </w:rPr>
          <w:t>-</w:t>
        </w:r>
      </w:ins>
      <w:del w:id="53" w:author="Susan Harrison" w:date="2019-01-16T13:30:00Z">
        <w:r w:rsidRPr="00F60F7B" w:rsidDel="00BF49CC">
          <w:rPr>
            <w:rFonts w:ascii="TimesNewRomanPSMT" w:hAnsi="TimesNewRomanPSMT"/>
          </w:rPr>
          <w:delText>tolerators</w:delText>
        </w:r>
      </w:del>
      <w:ins w:id="54" w:author="Susan Harrison" w:date="2019-01-16T13:30:00Z">
        <w:r w:rsidR="00BF49CC" w:rsidRPr="00F60F7B">
          <w:rPr>
            <w:rFonts w:ascii="TimesNewRomanPSMT" w:hAnsi="TimesNewRomanPSMT"/>
          </w:rPr>
          <w:t>tolera</w:t>
        </w:r>
        <w:r w:rsidR="00BF49CC">
          <w:rPr>
            <w:rFonts w:ascii="TimesNewRomanPSMT" w:hAnsi="TimesNewRomanPSMT"/>
          </w:rPr>
          <w:t>nt native annual forbs</w:t>
        </w:r>
      </w:ins>
      <w:r w:rsidRPr="00F60F7B">
        <w:rPr>
          <w:rFonts w:ascii="TimesNewRomanPSMT" w:hAnsi="TimesNewRomanPSMT"/>
        </w:rPr>
        <w:t xml:space="preserve">, </w:t>
      </w:r>
      <w:del w:id="55" w:author="Susan Harrison" w:date="2019-01-16T13:30:00Z">
        <w:r w:rsidRPr="00F60F7B" w:rsidDel="00BF49CC">
          <w:rPr>
            <w:rFonts w:ascii="TimesNewRomanPSMT" w:hAnsi="TimesNewRomanPSMT"/>
          </w:rPr>
          <w:delText xml:space="preserve">which </w:delText>
        </w:r>
      </w:del>
      <w:ins w:id="56" w:author="Susan Harrison" w:date="2019-01-16T13:30:00Z">
        <w:r w:rsidR="00BF49CC">
          <w:rPr>
            <w:rFonts w:ascii="TimesNewRomanPSMT" w:hAnsi="TimesNewRomanPSMT"/>
          </w:rPr>
          <w:t>and that these differential effects</w:t>
        </w:r>
        <w:r w:rsidR="00BF49CC" w:rsidRPr="00F60F7B">
          <w:rPr>
            <w:rFonts w:ascii="TimesNewRomanPSMT" w:hAnsi="TimesNewRomanPSMT"/>
          </w:rPr>
          <w:t xml:space="preserve"> </w:t>
        </w:r>
      </w:ins>
      <w:r w:rsidRPr="00F60F7B">
        <w:rPr>
          <w:rFonts w:ascii="TimesNewRomanPSMT" w:hAnsi="TimesNewRomanPSMT"/>
        </w:rPr>
        <w:t xml:space="preserve">will be most strongly manifested under </w:t>
      </w:r>
      <w:del w:id="57" w:author="Susan Harrison" w:date="2019-01-16T13:30:00Z">
        <w:r w:rsidRPr="00F60F7B" w:rsidDel="00BF49CC">
          <w:rPr>
            <w:rFonts w:ascii="TimesNewRomanPSMT" w:hAnsi="TimesNewRomanPSMT"/>
          </w:rPr>
          <w:delText>drought than under normal conditions.</w:delText>
        </w:r>
      </w:del>
      <w:ins w:id="58" w:author="Susan Harrison" w:date="2019-01-16T13:30:00Z">
        <w:r w:rsidR="00BF49CC">
          <w:rPr>
            <w:rFonts w:ascii="TimesNewRomanPSMT" w:hAnsi="TimesNewRomanPSMT"/>
          </w:rPr>
          <w:t xml:space="preserve">exacerbated water stress. </w:t>
        </w:r>
      </w:ins>
      <w:r w:rsidRPr="00F60F7B">
        <w:rPr>
          <w:rFonts w:ascii="TimesNewRomanPSMT" w:hAnsi="TimesNewRomanPSMT"/>
        </w:rPr>
        <w:t xml:space="preserve"> We tested this using </w:t>
      </w:r>
      <w:ins w:id="59" w:author="Susan Harrison" w:date="2019-01-16T13:31:00Z">
        <w:r w:rsidR="00BF49CC" w:rsidRPr="00F60F7B">
          <w:rPr>
            <w:rFonts w:ascii="TimesNewRomanPSMT" w:hAnsi="TimesNewRomanPSMT"/>
          </w:rPr>
          <w:t>demographic analyses</w:t>
        </w:r>
      </w:ins>
      <w:ins w:id="60" w:author="Susan Harrison" w:date="2019-01-16T13:32:00Z">
        <w:r w:rsidR="00BF49CC">
          <w:rPr>
            <w:rFonts w:ascii="TimesNewRomanPSMT" w:hAnsi="TimesNewRomanPSMT"/>
          </w:rPr>
          <w:t xml:space="preserve"> of</w:t>
        </w:r>
      </w:ins>
      <w:ins w:id="61" w:author="Susan Harrison" w:date="2019-01-16T13:31:00Z">
        <w:r w:rsidR="00BF49CC" w:rsidRPr="00F60F7B">
          <w:rPr>
            <w:rFonts w:ascii="TimesNewRomanPSMT" w:hAnsi="TimesNewRomanPSMT"/>
          </w:rPr>
          <w:t xml:space="preserve"> </w:t>
        </w:r>
        <w:r w:rsidR="00BF49CC">
          <w:rPr>
            <w:rFonts w:ascii="TimesNewRomanPSMT" w:hAnsi="TimesNewRomanPSMT"/>
          </w:rPr>
          <w:t xml:space="preserve">six native annuals planted into </w:t>
        </w:r>
      </w:ins>
      <w:r w:rsidR="00BF49CC">
        <w:rPr>
          <w:rFonts w:ascii="TimesNewRomanPSMT" w:hAnsi="TimesNewRomanPSMT"/>
        </w:rPr>
        <w:t xml:space="preserve">plots </w:t>
      </w:r>
      <w:ins w:id="62" w:author="Susan Harrison" w:date="2019-01-16T13:31:00Z">
        <w:r w:rsidR="00BF49CC">
          <w:rPr>
            <w:rFonts w:ascii="TimesNewRomanPSMT" w:hAnsi="TimesNewRomanPSMT"/>
          </w:rPr>
          <w:t xml:space="preserve">where </w:t>
        </w:r>
      </w:ins>
      <w:r w:rsidRPr="00F60F7B">
        <w:rPr>
          <w:rFonts w:ascii="TimesNewRomanPSMT" w:hAnsi="TimesNewRomanPSMT"/>
        </w:rPr>
        <w:t xml:space="preserve">water </w:t>
      </w:r>
      <w:ins w:id="63" w:author="Susan Harrison" w:date="2019-01-16T13:31:00Z">
        <w:r w:rsidR="00BF49CC">
          <w:rPr>
            <w:rFonts w:ascii="TimesNewRomanPSMT" w:hAnsi="TimesNewRomanPSMT"/>
          </w:rPr>
          <w:t xml:space="preserve">supply </w:t>
        </w:r>
      </w:ins>
      <w:ins w:id="64" w:author="Susan Harrison" w:date="2019-01-16T13:33:00Z">
        <w:r w:rsidR="00BF49CC">
          <w:rPr>
            <w:rFonts w:ascii="TimesNewRomanPSMT" w:hAnsi="TimesNewRomanPSMT"/>
          </w:rPr>
          <w:t xml:space="preserve">was increased </w:t>
        </w:r>
      </w:ins>
      <w:r w:rsidR="00BF49CC">
        <w:rPr>
          <w:rFonts w:ascii="TimesNewRomanPSMT" w:hAnsi="TimesNewRomanPSMT"/>
        </w:rPr>
        <w:t xml:space="preserve">by watering </w:t>
      </w:r>
      <w:ins w:id="65" w:author="Susan Harrison" w:date="2019-01-16T13:33:00Z">
        <w:r w:rsidR="00BF49CC">
          <w:rPr>
            <w:rFonts w:ascii="TimesNewRomanPSMT" w:hAnsi="TimesNewRomanPSMT"/>
          </w:rPr>
          <w:t xml:space="preserve">or decreased </w:t>
        </w:r>
      </w:ins>
      <w:r w:rsidR="00BF49CC">
        <w:rPr>
          <w:rFonts w:ascii="TimesNewRomanPSMT" w:hAnsi="TimesNewRomanPSMT"/>
        </w:rPr>
        <w:t xml:space="preserve">by shelters </w:t>
      </w:r>
      <w:r w:rsidRPr="00F60F7B">
        <w:rPr>
          <w:rFonts w:ascii="TimesNewRomanPSMT" w:hAnsi="TimesNewRomanPSMT"/>
        </w:rPr>
        <w:t xml:space="preserve">and </w:t>
      </w:r>
      <w:ins w:id="66" w:author="Susan Harrison" w:date="2019-01-16T13:31:00Z">
        <w:r w:rsidR="00BF49CC">
          <w:rPr>
            <w:rFonts w:ascii="TimesNewRomanPSMT" w:hAnsi="TimesNewRomanPSMT"/>
          </w:rPr>
          <w:t xml:space="preserve">grass </w:t>
        </w:r>
      </w:ins>
      <w:r w:rsidRPr="00F60F7B">
        <w:rPr>
          <w:rFonts w:ascii="TimesNewRomanPSMT" w:hAnsi="TimesNewRomanPSMT"/>
        </w:rPr>
        <w:t xml:space="preserve">competition </w:t>
      </w:r>
      <w:del w:id="67" w:author="Susan Harrison" w:date="2019-01-16T13:31:00Z">
        <w:r w:rsidRPr="00F60F7B" w:rsidDel="00BF49CC">
          <w:rPr>
            <w:rFonts w:ascii="TimesNewRomanPSMT" w:hAnsi="TimesNewRomanPSMT"/>
          </w:rPr>
          <w:delText xml:space="preserve">manipulations </w:delText>
        </w:r>
      </w:del>
      <w:del w:id="68" w:author="Susan Harrison" w:date="2019-01-16T13:32:00Z">
        <w:r w:rsidRPr="00F60F7B" w:rsidDel="00BF49CC">
          <w:rPr>
            <w:rFonts w:ascii="TimesNewRomanPSMT" w:hAnsi="TimesNewRomanPSMT"/>
          </w:rPr>
          <w:delText xml:space="preserve">and </w:delText>
        </w:r>
      </w:del>
      <w:del w:id="69" w:author="Susan Harrison" w:date="2019-01-16T13:31:00Z">
        <w:r w:rsidRPr="00F60F7B" w:rsidDel="00BF49CC">
          <w:rPr>
            <w:rFonts w:ascii="TimesNewRomanPSMT" w:hAnsi="TimesNewRomanPSMT"/>
          </w:rPr>
          <w:delText xml:space="preserve">demographic analyses </w:delText>
        </w:r>
      </w:del>
      <w:del w:id="70" w:author="Susan Harrison" w:date="2019-01-16T13:32:00Z">
        <w:r w:rsidRPr="00F60F7B" w:rsidDel="00BF49CC">
          <w:rPr>
            <w:rFonts w:ascii="TimesNewRomanPSMT" w:hAnsi="TimesNewRomanPSMT"/>
          </w:rPr>
          <w:delText>in a study system where recent, drought-driven changes in community composition have been documented</w:delText>
        </w:r>
      </w:del>
      <w:del w:id="71" w:author="Susan Harrison" w:date="2019-01-16T13:33:00Z">
        <w:r w:rsidRPr="00F60F7B" w:rsidDel="00BF49CC">
          <w:rPr>
            <w:rFonts w:ascii="TimesNewRomanPSMT" w:hAnsi="TimesNewRomanPSMT"/>
          </w:rPr>
          <w:delText>.</w:delText>
        </w:r>
      </w:del>
      <w:ins w:id="72" w:author="Susan Harrison" w:date="2019-01-16T13:33:00Z">
        <w:r w:rsidR="00BF49CC">
          <w:rPr>
            <w:rFonts w:ascii="TimesNewRomanPSMT" w:hAnsi="TimesNewRomanPSMT"/>
          </w:rPr>
          <w:t xml:space="preserve">was </w:t>
        </w:r>
      </w:ins>
      <w:r w:rsidR="00BF49CC">
        <w:rPr>
          <w:rFonts w:ascii="TimesNewRomanPSMT" w:hAnsi="TimesNewRomanPSMT"/>
        </w:rPr>
        <w:t xml:space="preserve">either </w:t>
      </w:r>
      <w:ins w:id="73" w:author="Susan Harrison" w:date="2019-01-16T13:33:00Z">
        <w:r w:rsidR="00BF49CC">
          <w:rPr>
            <w:rFonts w:ascii="TimesNewRomanPSMT" w:hAnsi="TimesNewRomanPSMT"/>
          </w:rPr>
          <w:t>maintained or removed.</w:t>
        </w:r>
      </w:ins>
      <w:r w:rsidR="00D30CB4">
        <w:rPr>
          <w:rFonts w:ascii="TimesNewRomanPSMT" w:hAnsi="TimesNewRomanPSMT"/>
        </w:rPr>
        <w:t xml:space="preserve"> </w:t>
      </w:r>
      <w:commentRangeStart w:id="74"/>
      <w:r w:rsidR="00BF49CC">
        <w:rPr>
          <w:rFonts w:ascii="Times New Roman" w:hAnsi="Times New Roman" w:cs="Times New Roman"/>
        </w:rPr>
        <w:t xml:space="preserve">Compared with drought </w:t>
      </w:r>
      <w:proofErr w:type="spellStart"/>
      <w:r w:rsidR="00BF49CC">
        <w:rPr>
          <w:rFonts w:ascii="Times New Roman" w:hAnsi="Times New Roman" w:cs="Times New Roman"/>
        </w:rPr>
        <w:t>tolerators</w:t>
      </w:r>
      <w:proofErr w:type="spellEnd"/>
      <w:r w:rsidR="00BF49CC">
        <w:rPr>
          <w:rFonts w:ascii="Times New Roman" w:hAnsi="Times New Roman" w:cs="Times New Roman"/>
        </w:rPr>
        <w:t>, w</w:t>
      </w:r>
      <w:r w:rsidR="00BF49CC" w:rsidRPr="00F20CED">
        <w:rPr>
          <w:rFonts w:ascii="Times New Roman" w:hAnsi="Times New Roman" w:cs="Times New Roman"/>
        </w:rPr>
        <w:t xml:space="preserve">e </w:t>
      </w:r>
      <w:r w:rsidR="00BF49CC">
        <w:rPr>
          <w:rFonts w:ascii="Times New Roman" w:hAnsi="Times New Roman" w:cs="Times New Roman"/>
        </w:rPr>
        <w:t>expected</w:t>
      </w:r>
      <w:r w:rsidR="00BF49CC" w:rsidRPr="00F20CED">
        <w:rPr>
          <w:rFonts w:ascii="Times New Roman" w:hAnsi="Times New Roman" w:cs="Times New Roman"/>
        </w:rPr>
        <w:t xml:space="preserve"> drought avoiders </w:t>
      </w:r>
      <w:r w:rsidR="00BF49CC">
        <w:rPr>
          <w:rFonts w:ascii="Times New Roman" w:hAnsi="Times New Roman" w:cs="Times New Roman"/>
        </w:rPr>
        <w:t>to</w:t>
      </w:r>
      <w:r w:rsidR="00BF49CC" w:rsidRPr="00F20CED">
        <w:rPr>
          <w:rFonts w:ascii="Times New Roman" w:hAnsi="Times New Roman" w:cs="Times New Roman"/>
        </w:rPr>
        <w:t xml:space="preserve"> </w:t>
      </w:r>
      <w:r w:rsidR="00C77344">
        <w:rPr>
          <w:rFonts w:ascii="Times New Roman" w:hAnsi="Times New Roman" w:cs="Times New Roman"/>
        </w:rPr>
        <w:t>be affected</w:t>
      </w:r>
      <w:r w:rsidR="00BF49CC">
        <w:rPr>
          <w:rFonts w:ascii="Times New Roman" w:hAnsi="Times New Roman" w:cs="Times New Roman"/>
        </w:rPr>
        <w:t xml:space="preserve"> more negatively </w:t>
      </w:r>
      <w:r w:rsidR="00C77344">
        <w:rPr>
          <w:rFonts w:ascii="Times New Roman" w:hAnsi="Times New Roman" w:cs="Times New Roman"/>
        </w:rPr>
        <w:t>by</w:t>
      </w:r>
      <w:r w:rsidR="00BF49CC" w:rsidRPr="00F20CED">
        <w:rPr>
          <w:rFonts w:ascii="Times New Roman" w:hAnsi="Times New Roman" w:cs="Times New Roman"/>
        </w:rPr>
        <w:t xml:space="preserve"> drought</w:t>
      </w:r>
      <w:r w:rsidR="00C77344">
        <w:rPr>
          <w:rFonts w:ascii="Times New Roman" w:hAnsi="Times New Roman" w:cs="Times New Roman"/>
        </w:rPr>
        <w:t>,</w:t>
      </w:r>
      <w:r w:rsidR="00BF49CC" w:rsidRPr="00F20CED">
        <w:rPr>
          <w:rFonts w:ascii="Times New Roman" w:hAnsi="Times New Roman" w:cs="Times New Roman"/>
        </w:rPr>
        <w:t xml:space="preserve"> </w:t>
      </w:r>
      <w:r w:rsidR="00C77344">
        <w:rPr>
          <w:rFonts w:ascii="Times New Roman" w:hAnsi="Times New Roman" w:cs="Times New Roman"/>
        </w:rPr>
        <w:t xml:space="preserve">more positively by watering, </w:t>
      </w:r>
      <w:r w:rsidR="00BF49CC" w:rsidRPr="00F20CED">
        <w:rPr>
          <w:rFonts w:ascii="Times New Roman" w:hAnsi="Times New Roman" w:cs="Times New Roman"/>
        </w:rPr>
        <w:t>and</w:t>
      </w:r>
      <w:r w:rsidR="00C77344">
        <w:rPr>
          <w:rFonts w:ascii="Times New Roman" w:hAnsi="Times New Roman" w:cs="Times New Roman"/>
        </w:rPr>
        <w:t xml:space="preserve"> more negatively by</w:t>
      </w:r>
      <w:r w:rsidR="00BF49CC" w:rsidRPr="00F20CED">
        <w:rPr>
          <w:rFonts w:ascii="Times New Roman" w:hAnsi="Times New Roman" w:cs="Times New Roman"/>
        </w:rPr>
        <w:t xml:space="preserve"> grass competition</w:t>
      </w:r>
      <w:r w:rsidR="00C77344">
        <w:rPr>
          <w:rFonts w:ascii="Times New Roman" w:hAnsi="Times New Roman" w:cs="Times New Roman"/>
        </w:rPr>
        <w:t xml:space="preserve"> under drought than under watering. </w:t>
      </w:r>
      <w:r w:rsidR="00D30CB4">
        <w:rPr>
          <w:rFonts w:ascii="Times New Roman" w:hAnsi="Times New Roman" w:cs="Times New Roman"/>
        </w:rPr>
        <w:t>Compared with drought avoiders, w</w:t>
      </w:r>
      <w:r w:rsidR="00BF49CC" w:rsidRPr="00F20CED">
        <w:rPr>
          <w:rFonts w:ascii="Times New Roman" w:hAnsi="Times New Roman" w:cs="Times New Roman"/>
        </w:rPr>
        <w:t xml:space="preserve">e </w:t>
      </w:r>
      <w:r w:rsidR="00BF49CC">
        <w:rPr>
          <w:rFonts w:ascii="Times New Roman" w:hAnsi="Times New Roman" w:cs="Times New Roman"/>
        </w:rPr>
        <w:t>expected</w:t>
      </w:r>
      <w:r w:rsidR="00BF49CC" w:rsidRPr="00F20CED">
        <w:rPr>
          <w:rFonts w:ascii="Times New Roman" w:hAnsi="Times New Roman" w:cs="Times New Roman"/>
        </w:rPr>
        <w:t xml:space="preserve"> drought </w:t>
      </w:r>
      <w:proofErr w:type="spellStart"/>
      <w:r w:rsidR="00BF49CC" w:rsidRPr="00F20CED">
        <w:rPr>
          <w:rFonts w:ascii="Times New Roman" w:hAnsi="Times New Roman" w:cs="Times New Roman"/>
        </w:rPr>
        <w:t>tolera</w:t>
      </w:r>
      <w:r w:rsidR="00BF49CC">
        <w:rPr>
          <w:rFonts w:ascii="Times New Roman" w:hAnsi="Times New Roman" w:cs="Times New Roman"/>
        </w:rPr>
        <w:t>tors</w:t>
      </w:r>
      <w:proofErr w:type="spellEnd"/>
      <w:r w:rsidR="00BF49CC">
        <w:rPr>
          <w:rFonts w:ascii="Times New Roman" w:hAnsi="Times New Roman" w:cs="Times New Roman"/>
        </w:rPr>
        <w:t xml:space="preserve"> to </w:t>
      </w:r>
      <w:r w:rsidR="00C77344">
        <w:rPr>
          <w:rFonts w:ascii="Times New Roman" w:hAnsi="Times New Roman" w:cs="Times New Roman"/>
        </w:rPr>
        <w:t xml:space="preserve">be affected less </w:t>
      </w:r>
      <w:r w:rsidR="00BF49CC">
        <w:rPr>
          <w:rFonts w:ascii="Times New Roman" w:hAnsi="Times New Roman" w:cs="Times New Roman"/>
        </w:rPr>
        <w:t>negative</w:t>
      </w:r>
      <w:r w:rsidR="00C77344">
        <w:rPr>
          <w:rFonts w:ascii="Times New Roman" w:hAnsi="Times New Roman" w:cs="Times New Roman"/>
        </w:rPr>
        <w:t>ly by drought, less positively by watering, and more negatively by grass c</w:t>
      </w:r>
      <w:r w:rsidR="00BF49CC">
        <w:rPr>
          <w:rFonts w:ascii="Times New Roman" w:hAnsi="Times New Roman" w:cs="Times New Roman"/>
        </w:rPr>
        <w:t xml:space="preserve">ompetition </w:t>
      </w:r>
      <w:r w:rsidR="00C77344">
        <w:rPr>
          <w:rFonts w:ascii="Times New Roman" w:hAnsi="Times New Roman" w:cs="Times New Roman"/>
        </w:rPr>
        <w:t>under watering than under drought</w:t>
      </w:r>
      <w:r w:rsidR="00BF49CC">
        <w:rPr>
          <w:rFonts w:ascii="Times New Roman" w:hAnsi="Times New Roman" w:cs="Times New Roman"/>
        </w:rPr>
        <w:t>.</w:t>
      </w:r>
      <w:commentRangeEnd w:id="74"/>
      <w:r w:rsidR="00C77344">
        <w:rPr>
          <w:rStyle w:val="CommentReference"/>
        </w:rPr>
        <w:commentReference w:id="74"/>
      </w:r>
    </w:p>
    <w:p w14:paraId="5430FEA6" w14:textId="77777777" w:rsidR="00BF49CC" w:rsidRDefault="00BF49CC" w:rsidP="005B032C">
      <w:pPr>
        <w:spacing w:line="480" w:lineRule="auto"/>
        <w:ind w:firstLine="720"/>
        <w:rPr>
          <w:ins w:id="75" w:author="Susan Harrison" w:date="2019-01-16T13:33:00Z"/>
          <w:rFonts w:ascii="TimesNewRomanPSMT" w:hAnsi="TimesNewRomanPSMT"/>
        </w:rPr>
      </w:pPr>
    </w:p>
    <w:p w14:paraId="2BA38235" w14:textId="77777777" w:rsidR="00BF49CC" w:rsidRPr="005B032C" w:rsidRDefault="00BF49CC" w:rsidP="005B032C">
      <w:pPr>
        <w:spacing w:line="480" w:lineRule="auto"/>
        <w:ind w:firstLine="720"/>
        <w:rPr>
          <w:rFonts w:ascii="TimesNewRomanPSMT" w:hAnsi="TimesNewRomanPSMT"/>
        </w:rPr>
      </w:pPr>
    </w:p>
    <w:p w14:paraId="1DA89844" w14:textId="04896D33" w:rsidR="009F5CD1" w:rsidRDefault="009F5CD1" w:rsidP="006832C8">
      <w:pPr>
        <w:spacing w:line="480" w:lineRule="auto"/>
        <w:rPr>
          <w:rFonts w:ascii="Times New Roman" w:hAnsi="Times New Roman" w:cs="Times New Roman"/>
          <w:b/>
        </w:rPr>
      </w:pPr>
      <w:r w:rsidRPr="00912DE0">
        <w:rPr>
          <w:rFonts w:ascii="Times New Roman" w:hAnsi="Times New Roman" w:cs="Times New Roman"/>
          <w:b/>
        </w:rPr>
        <w:t>Methods</w:t>
      </w:r>
    </w:p>
    <w:p w14:paraId="272EFC05" w14:textId="7F089024" w:rsidR="0094798F" w:rsidRPr="00F60F7B" w:rsidRDefault="0094798F" w:rsidP="00463951">
      <w:pPr>
        <w:spacing w:line="480" w:lineRule="auto"/>
        <w:ind w:firstLine="720"/>
        <w:rPr>
          <w:rFonts w:ascii="Times New Roman" w:hAnsi="Times New Roman" w:cs="Times New Roman"/>
        </w:rPr>
      </w:pPr>
      <w:r>
        <w:rPr>
          <w:rFonts w:ascii="Times New Roman" w:hAnsi="Times New Roman" w:cs="Times New Roman"/>
        </w:rPr>
        <w:t>T</w:t>
      </w:r>
      <w:del w:id="76" w:author="Susan Harrison" w:date="2019-01-16T13:33:00Z">
        <w:r w:rsidDel="00BF49CC">
          <w:rPr>
            <w:rFonts w:ascii="Times New Roman" w:hAnsi="Times New Roman" w:cs="Times New Roman"/>
          </w:rPr>
          <w:delText xml:space="preserve">o measure the collective effects of competition with grasses and altered rainfall on </w:delText>
        </w:r>
        <w:r w:rsidR="006C5F2F" w:rsidDel="00BF49CC">
          <w:rPr>
            <w:rFonts w:ascii="Times New Roman" w:hAnsi="Times New Roman" w:cs="Times New Roman"/>
          </w:rPr>
          <w:delText xml:space="preserve">drought </w:delText>
        </w:r>
        <w:r w:rsidDel="00BF49CC">
          <w:rPr>
            <w:rFonts w:ascii="Times New Roman" w:hAnsi="Times New Roman" w:cs="Times New Roman"/>
          </w:rPr>
          <w:delText xml:space="preserve">avoiders and </w:delText>
        </w:r>
        <w:r w:rsidR="006C5F2F" w:rsidDel="00BF49CC">
          <w:rPr>
            <w:rFonts w:ascii="Times New Roman" w:hAnsi="Times New Roman" w:cs="Times New Roman"/>
          </w:rPr>
          <w:delText xml:space="preserve">drought </w:delText>
        </w:r>
        <w:r w:rsidDel="00BF49CC">
          <w:rPr>
            <w:rFonts w:ascii="Times New Roman" w:hAnsi="Times New Roman" w:cs="Times New Roman"/>
          </w:rPr>
          <w:delText xml:space="preserve">tolerators, we </w:delText>
        </w:r>
        <w:r w:rsidR="006C5F2F" w:rsidDel="00BF49CC">
          <w:rPr>
            <w:rFonts w:ascii="Times New Roman" w:hAnsi="Times New Roman" w:cs="Times New Roman"/>
          </w:rPr>
          <w:delText>investigated changes in</w:delText>
        </w:r>
        <w:r w:rsidDel="00BF49CC">
          <w:rPr>
            <w:rFonts w:ascii="Times New Roman" w:hAnsi="Times New Roman" w:cs="Times New Roman"/>
          </w:rPr>
          <w:delText xml:space="preserve"> per capita population growth rates</w:delText>
        </w:r>
        <w:r w:rsidR="006C5F2F" w:rsidDel="00BF49CC">
          <w:rPr>
            <w:rFonts w:ascii="Times New Roman" w:hAnsi="Times New Roman" w:cs="Times New Roman"/>
          </w:rPr>
          <w:delText xml:space="preserve"> across treatments</w:delText>
        </w:r>
        <w:r w:rsidDel="00BF49CC">
          <w:rPr>
            <w:rFonts w:ascii="Times New Roman" w:hAnsi="Times New Roman" w:cs="Times New Roman"/>
          </w:rPr>
          <w:delText xml:space="preserve"> in six species of </w:delText>
        </w:r>
        <w:r w:rsidR="006C5F2F" w:rsidDel="00BF49CC">
          <w:rPr>
            <w:rFonts w:ascii="Times New Roman" w:hAnsi="Times New Roman" w:cs="Times New Roman"/>
          </w:rPr>
          <w:delText xml:space="preserve">native </w:delText>
        </w:r>
        <w:r w:rsidDel="00BF49CC">
          <w:rPr>
            <w:rFonts w:ascii="Times New Roman" w:hAnsi="Times New Roman" w:cs="Times New Roman"/>
          </w:rPr>
          <w:delText>annual forbs that varied in their drought tolerance by parameterizing population models with individual vital rates measured in the field. To understand which life stages were driving changes in per capita growth rates, we investigated how individual vital rates responded to treatment combinations.</w:delText>
        </w:r>
        <w:r w:rsidR="006C5F2F" w:rsidDel="00BF49CC">
          <w:rPr>
            <w:rFonts w:ascii="Times New Roman" w:hAnsi="Times New Roman" w:cs="Times New Roman"/>
          </w:rPr>
          <w:delText xml:space="preserve"> </w:delText>
        </w:r>
      </w:del>
    </w:p>
    <w:p w14:paraId="67E6319B" w14:textId="77777777" w:rsidR="009F5CD1" w:rsidRPr="00912DE0" w:rsidRDefault="009F5CD1" w:rsidP="00912DE0">
      <w:pPr>
        <w:spacing w:line="480" w:lineRule="auto"/>
        <w:rPr>
          <w:rFonts w:ascii="Times New Roman" w:hAnsi="Times New Roman" w:cs="Times New Roman"/>
          <w:i/>
        </w:rPr>
      </w:pPr>
      <w:r w:rsidRPr="00912DE0">
        <w:rPr>
          <w:rFonts w:ascii="Times New Roman" w:hAnsi="Times New Roman" w:cs="Times New Roman"/>
          <w:i/>
        </w:rPr>
        <w:t>Field Site</w:t>
      </w:r>
    </w:p>
    <w:p w14:paraId="0509FD66" w14:textId="53BFAB78" w:rsidR="002760B1" w:rsidRPr="00912DE0" w:rsidRDefault="002760B1" w:rsidP="00912DE0">
      <w:pPr>
        <w:spacing w:line="480" w:lineRule="auto"/>
        <w:ind w:firstLine="720"/>
        <w:rPr>
          <w:rFonts w:ascii="Times New Roman" w:hAnsi="Times New Roman" w:cs="Times New Roman"/>
        </w:rPr>
      </w:pPr>
      <w:r w:rsidRPr="00912DE0">
        <w:rPr>
          <w:rFonts w:ascii="Times New Roman" w:hAnsi="Times New Roman" w:cs="Times New Roman"/>
        </w:rPr>
        <w:t xml:space="preserve">This study took place in an annual-dominated grassland at </w:t>
      </w:r>
      <w:r w:rsidR="00072181">
        <w:rPr>
          <w:rFonts w:ascii="Times New Roman" w:hAnsi="Times New Roman" w:cs="Times New Roman"/>
        </w:rPr>
        <w:t xml:space="preserve">the </w:t>
      </w:r>
      <w:r w:rsidRPr="00912DE0">
        <w:rPr>
          <w:rFonts w:ascii="Times New Roman" w:hAnsi="Times New Roman" w:cs="Times New Roman"/>
        </w:rPr>
        <w:t>University of California McLaughlin Natural Reserve (</w:t>
      </w:r>
      <w:hyperlink r:id="rId8" w:history="1">
        <w:r w:rsidRPr="00912DE0">
          <w:rPr>
            <w:rStyle w:val="Hyperlink"/>
            <w:rFonts w:ascii="Times New Roman" w:hAnsi="Times New Roman" w:cs="Times New Roman"/>
          </w:rPr>
          <w:t>https://naturalreserves.ucdavis.edu/mclaughlin-reserve</w:t>
        </w:r>
      </w:hyperlink>
      <w:r w:rsidRPr="00912DE0">
        <w:rPr>
          <w:rFonts w:ascii="Times New Roman" w:hAnsi="Times New Roman" w:cs="Times New Roman"/>
        </w:rPr>
        <w:t>) in the Inner North Coast Range (N 38°52’, W 122°26’). The site has a Mediterranean cl</w:t>
      </w:r>
      <w:r w:rsidR="00072181">
        <w:rPr>
          <w:rFonts w:ascii="Times New Roman" w:hAnsi="Times New Roman" w:cs="Times New Roman"/>
        </w:rPr>
        <w:t>imate with cool</w:t>
      </w:r>
      <w:r w:rsidR="00B4235D">
        <w:rPr>
          <w:rFonts w:ascii="Times New Roman" w:hAnsi="Times New Roman" w:cs="Times New Roman"/>
        </w:rPr>
        <w:t>,</w:t>
      </w:r>
      <w:r w:rsidR="00072181">
        <w:rPr>
          <w:rFonts w:ascii="Times New Roman" w:hAnsi="Times New Roman" w:cs="Times New Roman"/>
        </w:rPr>
        <w:t xml:space="preserve"> wet winters and dry</w:t>
      </w:r>
      <w:r w:rsidR="00B4235D">
        <w:rPr>
          <w:rFonts w:ascii="Times New Roman" w:hAnsi="Times New Roman" w:cs="Times New Roman"/>
        </w:rPr>
        <w:t>,</w:t>
      </w:r>
      <w:r w:rsidR="00072181" w:rsidRPr="00F601DC">
        <w:rPr>
          <w:rFonts w:ascii="Times New Roman" w:hAnsi="Times New Roman" w:cs="Times New Roman"/>
        </w:rPr>
        <w:t xml:space="preserve"> hot summers</w:t>
      </w:r>
      <w:r w:rsidR="00E9330A" w:rsidRPr="00F601DC">
        <w:rPr>
          <w:rFonts w:ascii="Times New Roman" w:hAnsi="Times New Roman" w:cs="Times New Roman"/>
        </w:rPr>
        <w:t xml:space="preserve"> </w:t>
      </w:r>
      <w:r w:rsidR="00DE7EA5">
        <w:rPr>
          <w:rFonts w:ascii="Times New Roman" w:hAnsi="Times New Roman" w:cs="Times New Roman"/>
        </w:rPr>
        <w:t xml:space="preserve">with </w:t>
      </w:r>
      <w:r w:rsidR="00B12253">
        <w:rPr>
          <w:rFonts w:ascii="Times New Roman" w:hAnsi="Times New Roman" w:cs="Times New Roman"/>
        </w:rPr>
        <w:t>a</w:t>
      </w:r>
      <w:r w:rsidR="00EF714F">
        <w:rPr>
          <w:rFonts w:ascii="Times New Roman" w:hAnsi="Times New Roman" w:cs="Times New Roman"/>
        </w:rPr>
        <w:t xml:space="preserve"> 30-yr</w:t>
      </w:r>
      <w:r w:rsidR="00B12253">
        <w:rPr>
          <w:rFonts w:ascii="Times New Roman" w:hAnsi="Times New Roman" w:cs="Times New Roman"/>
        </w:rPr>
        <w:t xml:space="preserve"> average annual precipitation of 732 mm. </w:t>
      </w:r>
      <w:r w:rsidR="00C21480" w:rsidRPr="00F601DC">
        <w:rPr>
          <w:rFonts w:ascii="Times New Roman" w:hAnsi="Times New Roman" w:cs="Times New Roman"/>
        </w:rPr>
        <w:t>Plant</w:t>
      </w:r>
      <w:r w:rsidR="00C21480" w:rsidRPr="00912DE0">
        <w:rPr>
          <w:rFonts w:ascii="Times New Roman" w:hAnsi="Times New Roman" w:cs="Times New Roman"/>
        </w:rPr>
        <w:t xml:space="preserve"> biomass in this community is dominated by exotic </w:t>
      </w:r>
      <w:r w:rsidR="00072181">
        <w:rPr>
          <w:rFonts w:ascii="Times New Roman" w:hAnsi="Times New Roman" w:cs="Times New Roman"/>
        </w:rPr>
        <w:t xml:space="preserve">(Eurasian) </w:t>
      </w:r>
      <w:r w:rsidR="00C21480" w:rsidRPr="00912DE0">
        <w:rPr>
          <w:rFonts w:ascii="Times New Roman" w:hAnsi="Times New Roman" w:cs="Times New Roman"/>
        </w:rPr>
        <w:t>annual grasses with a smaller component of native and exotic annual forbs that germinate in the fall (Oct-Dec) shortly after rains begin, are present as seedlings during the winter (Dec-Feb), and flower in spring (Mar-May) with a few species flowering later in the summer (Jun-Sep).</w:t>
      </w:r>
      <w:r w:rsidR="00912DE0">
        <w:rPr>
          <w:rFonts w:ascii="Times New Roman" w:hAnsi="Times New Roman" w:cs="Times New Roman"/>
        </w:rPr>
        <w:t xml:space="preserve"> </w:t>
      </w:r>
    </w:p>
    <w:p w14:paraId="6B4AEFB8" w14:textId="77777777" w:rsidR="009F5CD1" w:rsidRPr="00912DE0" w:rsidRDefault="009F5CD1" w:rsidP="00912DE0">
      <w:pPr>
        <w:spacing w:line="480" w:lineRule="auto"/>
        <w:rPr>
          <w:rFonts w:ascii="Times New Roman" w:hAnsi="Times New Roman" w:cs="Times New Roman"/>
          <w:i/>
        </w:rPr>
      </w:pPr>
      <w:r w:rsidRPr="00912DE0">
        <w:rPr>
          <w:rFonts w:ascii="Times New Roman" w:hAnsi="Times New Roman" w:cs="Times New Roman"/>
          <w:i/>
        </w:rPr>
        <w:t>Watering experiment</w:t>
      </w:r>
    </w:p>
    <w:p w14:paraId="5258254C" w14:textId="3AFE8EC0" w:rsidR="00483A0D" w:rsidRDefault="00AF0840" w:rsidP="009E286E">
      <w:pPr>
        <w:spacing w:line="480" w:lineRule="auto"/>
        <w:ind w:firstLine="720"/>
        <w:rPr>
          <w:rFonts w:ascii="Times New Roman" w:hAnsi="Times New Roman" w:cs="Times New Roman"/>
        </w:rPr>
      </w:pPr>
      <w:r w:rsidRPr="00912DE0">
        <w:rPr>
          <w:rFonts w:ascii="Times New Roman" w:hAnsi="Times New Roman" w:cs="Times New Roman"/>
        </w:rPr>
        <w:t xml:space="preserve">The experiment </w:t>
      </w:r>
      <w:r w:rsidR="00345D97">
        <w:rPr>
          <w:rFonts w:ascii="Times New Roman" w:hAnsi="Times New Roman" w:cs="Times New Roman"/>
        </w:rPr>
        <w:t>was conducted</w:t>
      </w:r>
      <w:r w:rsidRPr="00912DE0">
        <w:rPr>
          <w:rFonts w:ascii="Times New Roman" w:hAnsi="Times New Roman" w:cs="Times New Roman"/>
        </w:rPr>
        <w:t xml:space="preserve"> on a</w:t>
      </w:r>
      <w:r w:rsidR="00C21480" w:rsidRPr="00912DE0">
        <w:rPr>
          <w:rFonts w:ascii="Times New Roman" w:hAnsi="Times New Roman" w:cs="Times New Roman"/>
        </w:rPr>
        <w:t xml:space="preserve"> </w:t>
      </w:r>
      <w:r w:rsidRPr="00912DE0">
        <w:rPr>
          <w:rFonts w:ascii="Times New Roman" w:hAnsi="Times New Roman" w:cs="Times New Roman"/>
        </w:rPr>
        <w:t>hillside of the reserve with deep, serpentine-derived soils (high Mg, low Ca)</w:t>
      </w:r>
      <w:r w:rsidR="00882499">
        <w:rPr>
          <w:rFonts w:ascii="Times New Roman" w:hAnsi="Times New Roman" w:cs="Times New Roman"/>
        </w:rPr>
        <w:t xml:space="preserve"> over the course of two growing seasons</w:t>
      </w:r>
      <w:r w:rsidR="00072181">
        <w:rPr>
          <w:rFonts w:ascii="Times New Roman" w:hAnsi="Times New Roman" w:cs="Times New Roman"/>
        </w:rPr>
        <w:t xml:space="preserve">. </w:t>
      </w:r>
      <w:r w:rsidRPr="00912DE0">
        <w:rPr>
          <w:rFonts w:ascii="Times New Roman" w:hAnsi="Times New Roman" w:cs="Times New Roman"/>
        </w:rPr>
        <w:t xml:space="preserve">In </w:t>
      </w:r>
      <w:del w:id="77" w:author="Susan Harrison" w:date="2019-01-16T15:12:00Z">
        <w:r w:rsidRPr="00912DE0" w:rsidDel="00172F8D">
          <w:rPr>
            <w:rFonts w:ascii="Times New Roman" w:hAnsi="Times New Roman" w:cs="Times New Roman"/>
          </w:rPr>
          <w:delText xml:space="preserve">Spring </w:delText>
        </w:r>
      </w:del>
      <w:ins w:id="78" w:author="Susan Harrison" w:date="2019-01-16T15:12:00Z">
        <w:r w:rsidR="00172F8D">
          <w:rPr>
            <w:rFonts w:ascii="Times New Roman" w:hAnsi="Times New Roman" w:cs="Times New Roman"/>
          </w:rPr>
          <w:t>s</w:t>
        </w:r>
        <w:r w:rsidR="00172F8D" w:rsidRPr="00912DE0">
          <w:rPr>
            <w:rFonts w:ascii="Times New Roman" w:hAnsi="Times New Roman" w:cs="Times New Roman"/>
          </w:rPr>
          <w:t xml:space="preserve">pring </w:t>
        </w:r>
      </w:ins>
      <w:del w:id="79" w:author="Susan Harrison" w:date="2019-01-16T15:12:00Z">
        <w:r w:rsidRPr="00912DE0" w:rsidDel="00172F8D">
          <w:rPr>
            <w:rFonts w:ascii="Times New Roman" w:hAnsi="Times New Roman" w:cs="Times New Roman"/>
          </w:rPr>
          <w:delText xml:space="preserve">of </w:delText>
        </w:r>
      </w:del>
      <w:r w:rsidRPr="00912DE0">
        <w:rPr>
          <w:rFonts w:ascii="Times New Roman" w:hAnsi="Times New Roman" w:cs="Times New Roman"/>
        </w:rPr>
        <w:t xml:space="preserve">2015, </w:t>
      </w:r>
      <w:r w:rsidR="00EF714F">
        <w:rPr>
          <w:rFonts w:ascii="Times New Roman" w:hAnsi="Times New Roman" w:cs="Times New Roman"/>
        </w:rPr>
        <w:t>1</w:t>
      </w:r>
      <w:r w:rsidRPr="00912DE0">
        <w:rPr>
          <w:rFonts w:ascii="Times New Roman" w:hAnsi="Times New Roman" w:cs="Times New Roman"/>
        </w:rPr>
        <w:t xml:space="preserve">0 watered plots </w:t>
      </w:r>
      <w:r w:rsidR="00C21480" w:rsidRPr="00912DE0">
        <w:rPr>
          <w:rFonts w:ascii="Times New Roman" w:hAnsi="Times New Roman" w:cs="Times New Roman"/>
        </w:rPr>
        <w:t xml:space="preserve">were established along </w:t>
      </w:r>
      <w:r w:rsidRPr="00912DE0">
        <w:rPr>
          <w:rFonts w:ascii="Times New Roman" w:hAnsi="Times New Roman" w:cs="Times New Roman"/>
        </w:rPr>
        <w:t>three</w:t>
      </w:r>
      <w:r w:rsidR="00C21480" w:rsidRPr="00912DE0">
        <w:rPr>
          <w:rFonts w:ascii="Times New Roman" w:hAnsi="Times New Roman" w:cs="Times New Roman"/>
        </w:rPr>
        <w:t xml:space="preserve"> watering lines emanating f</w:t>
      </w:r>
      <w:r w:rsidRPr="00912DE0">
        <w:rPr>
          <w:rFonts w:ascii="Times New Roman" w:hAnsi="Times New Roman" w:cs="Times New Roman"/>
        </w:rPr>
        <w:t xml:space="preserve">rom a rainfall catchment system with each plot centered on a sprinkler that cast water over a 3-m radius (Mini Rotor Drip Emitters, Olson Irrigation). </w:t>
      </w:r>
      <w:r w:rsidR="00483A0D">
        <w:rPr>
          <w:rFonts w:ascii="Times New Roman" w:hAnsi="Times New Roman" w:cs="Times New Roman"/>
        </w:rPr>
        <w:t xml:space="preserve">From 1 Dec – 1 Mar </w:t>
      </w:r>
      <w:del w:id="80" w:author="Susan Harrison" w:date="2019-01-16T15:13:00Z">
        <w:r w:rsidR="00483A0D" w:rsidDel="00172F8D">
          <w:rPr>
            <w:rFonts w:ascii="Times New Roman" w:hAnsi="Times New Roman" w:cs="Times New Roman"/>
          </w:rPr>
          <w:delText xml:space="preserve">of both </w:delText>
        </w:r>
      </w:del>
      <w:r w:rsidR="00483A0D">
        <w:rPr>
          <w:rFonts w:ascii="Times New Roman" w:hAnsi="Times New Roman" w:cs="Times New Roman"/>
        </w:rPr>
        <w:t>2016 and 2017</w:t>
      </w:r>
      <w:r w:rsidR="00483A0D" w:rsidRPr="0052283E">
        <w:rPr>
          <w:rFonts w:ascii="Times New Roman" w:hAnsi="Times New Roman" w:cs="Times New Roman"/>
        </w:rPr>
        <w:t>,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our study landscape</w:t>
      </w:r>
      <w:r w:rsidR="00483A0D">
        <w:rPr>
          <w:rFonts w:ascii="Times New Roman" w:hAnsi="Times New Roman" w:cs="Times New Roman"/>
        </w:rPr>
        <w:t>.</w:t>
      </w:r>
      <w:r w:rsidR="00483A0D" w:rsidRPr="0052283E">
        <w:rPr>
          <w:rFonts w:ascii="Times New Roman" w:hAnsi="Times New Roman" w:cs="Times New Roman"/>
        </w:rPr>
        <w:t xml:space="preserve"> </w:t>
      </w:r>
      <w:r w:rsidR="00483A0D">
        <w:rPr>
          <w:rFonts w:ascii="Times New Roman" w:hAnsi="Times New Roman" w:cs="Times New Roman"/>
        </w:rPr>
        <w:lastRenderedPageBreak/>
        <w:t>S</w:t>
      </w:r>
      <w:r w:rsidR="00483A0D" w:rsidRPr="0052283E">
        <w:rPr>
          <w:rFonts w:ascii="Times New Roman" w:hAnsi="Times New Roman" w:cs="Times New Roman"/>
        </w:rPr>
        <w:t>upplemental rainfall was estimated by hours of watering times the measured application rate of 25 mm h</w:t>
      </w:r>
      <w:r w:rsidR="00483A0D" w:rsidRPr="002E22DD">
        <w:rPr>
          <w:rFonts w:ascii="Times New Roman" w:hAnsi="Times New Roman" w:cs="Times New Roman"/>
          <w:vertAlign w:val="superscript"/>
        </w:rPr>
        <w:t>-1</w:t>
      </w:r>
      <w:r w:rsidR="00483A0D" w:rsidRPr="0052283E">
        <w:rPr>
          <w:rFonts w:ascii="Times New Roman" w:hAnsi="Times New Roman" w:cs="Times New Roman"/>
        </w:rPr>
        <w:t>.</w:t>
      </w:r>
    </w:p>
    <w:p w14:paraId="34DB527E" w14:textId="452C6E32" w:rsidR="0052283E" w:rsidRDefault="00483A0D" w:rsidP="00483A0D">
      <w:pPr>
        <w:spacing w:line="480" w:lineRule="auto"/>
        <w:ind w:firstLine="720"/>
        <w:rPr>
          <w:rFonts w:ascii="Times New Roman" w:hAnsi="Times New Roman" w:cs="Times New Roman"/>
        </w:rPr>
      </w:pPr>
      <w:r>
        <w:rPr>
          <w:rFonts w:ascii="Times New Roman" w:hAnsi="Times New Roman" w:cs="Times New Roman"/>
        </w:rPr>
        <w:t>Also in spring</w:t>
      </w:r>
      <w:del w:id="81" w:author="Susan Harrison" w:date="2019-01-16T15:13:00Z">
        <w:r w:rsidDel="00172F8D">
          <w:rPr>
            <w:rFonts w:ascii="Times New Roman" w:hAnsi="Times New Roman" w:cs="Times New Roman"/>
          </w:rPr>
          <w:delText xml:space="preserve"> of </w:delText>
        </w:r>
      </w:del>
      <w:ins w:id="82" w:author="Susan Harrison" w:date="2019-01-16T15:13:00Z">
        <w:r w:rsidR="00172F8D">
          <w:rPr>
            <w:rFonts w:ascii="Times New Roman" w:hAnsi="Times New Roman" w:cs="Times New Roman"/>
          </w:rPr>
          <w:t xml:space="preserve"> </w:t>
        </w:r>
      </w:ins>
      <w:r>
        <w:rPr>
          <w:rFonts w:ascii="Times New Roman" w:hAnsi="Times New Roman" w:cs="Times New Roman"/>
        </w:rPr>
        <w:t>2015</w:t>
      </w:r>
      <w:r w:rsidR="00AF0840" w:rsidRPr="00912DE0">
        <w:rPr>
          <w:rFonts w:ascii="Times New Roman" w:hAnsi="Times New Roman" w:cs="Times New Roman"/>
        </w:rPr>
        <w:t>, 10 sheltered plots were set up interspersed with watered plots</w:t>
      </w:r>
      <w:r w:rsidR="007B3C4B" w:rsidRPr="00912DE0">
        <w:rPr>
          <w:rFonts w:ascii="Times New Roman" w:hAnsi="Times New Roman" w:cs="Times New Roman"/>
        </w:rPr>
        <w:t>. These 3 x 3 m drought shelters were constructed foll</w:t>
      </w:r>
      <w:r w:rsidR="00912DE0">
        <w:rPr>
          <w:rFonts w:ascii="Times New Roman" w:hAnsi="Times New Roman" w:cs="Times New Roman"/>
        </w:rPr>
        <w:t xml:space="preserve">owing the design of </w:t>
      </w:r>
      <w:proofErr w:type="spellStart"/>
      <w:r w:rsidR="00912DE0">
        <w:rPr>
          <w:rFonts w:ascii="Times New Roman" w:hAnsi="Times New Roman" w:cs="Times New Roman"/>
        </w:rPr>
        <w:t>DroughtNet</w:t>
      </w:r>
      <w:proofErr w:type="spellEnd"/>
      <w:r w:rsidR="00912DE0">
        <w:rPr>
          <w:rFonts w:ascii="Times New Roman" w:hAnsi="Times New Roman" w:cs="Times New Roman"/>
        </w:rPr>
        <w:t xml:space="preserve"> </w:t>
      </w:r>
      <w:r w:rsidR="007B3C4B" w:rsidRPr="00912DE0">
        <w:rPr>
          <w:rFonts w:ascii="Times New Roman" w:hAnsi="Times New Roman" w:cs="Times New Roman"/>
        </w:rPr>
        <w:t>(wp.natsci.colostate.edu/</w:t>
      </w:r>
      <w:proofErr w:type="spellStart"/>
      <w:r w:rsidR="007B3C4B" w:rsidRPr="00912DE0">
        <w:rPr>
          <w:rFonts w:ascii="Times New Roman" w:hAnsi="Times New Roman" w:cs="Times New Roman"/>
        </w:rPr>
        <w:t>droughtnet</w:t>
      </w:r>
      <w:proofErr w:type="spellEnd"/>
      <w:r w:rsidR="007B3C4B" w:rsidRPr="00912DE0">
        <w:rPr>
          <w:rFonts w:ascii="Times New Roman" w:hAnsi="Times New Roman" w:cs="Times New Roman"/>
        </w:rPr>
        <w:t>) except that the removable roofs intercepted 100% of rainfall. Roofs were placed on the shelters from approximately 1 December to 1 March 2016 and 2017</w:t>
      </w:r>
      <w:r w:rsidR="00F601DC">
        <w:rPr>
          <w:rFonts w:ascii="Times New Roman" w:hAnsi="Times New Roman" w:cs="Times New Roman"/>
        </w:rPr>
        <w:t xml:space="preserve"> to reduce winter rainfall</w:t>
      </w:r>
      <w:r w:rsidR="00B4235D">
        <w:rPr>
          <w:rFonts w:ascii="Times New Roman" w:hAnsi="Times New Roman" w:cs="Times New Roman"/>
        </w:rPr>
        <w:t>, the period</w:t>
      </w:r>
      <w:r w:rsidR="00F601DC">
        <w:rPr>
          <w:rFonts w:ascii="Times New Roman" w:hAnsi="Times New Roman" w:cs="Times New Roman"/>
        </w:rPr>
        <w:t xml:space="preserve"> when roughly 60% of annual precipitation occurs</w:t>
      </w:r>
      <w:r w:rsidR="007B3C4B" w:rsidRPr="00912DE0">
        <w:rPr>
          <w:rFonts w:ascii="Times New Roman" w:hAnsi="Times New Roman" w:cs="Times New Roman"/>
        </w:rPr>
        <w:t>.</w:t>
      </w:r>
      <w:r>
        <w:rPr>
          <w:rFonts w:ascii="Times New Roman" w:hAnsi="Times New Roman" w:cs="Times New Roman"/>
        </w:rPr>
        <w:t xml:space="preserve"> Natural r</w:t>
      </w:r>
      <w:r w:rsidRPr="00912DE0">
        <w:rPr>
          <w:rFonts w:ascii="Times New Roman" w:hAnsi="Times New Roman" w:cs="Times New Roman"/>
        </w:rPr>
        <w:t xml:space="preserve">ainfall during the 2015-2016 </w:t>
      </w:r>
      <w:r>
        <w:rPr>
          <w:rFonts w:ascii="Times New Roman" w:hAnsi="Times New Roman" w:cs="Times New Roman"/>
        </w:rPr>
        <w:t>year</w:t>
      </w:r>
      <w:r w:rsidRPr="00912DE0">
        <w:rPr>
          <w:rFonts w:ascii="Times New Roman" w:hAnsi="Times New Roman" w:cs="Times New Roman"/>
        </w:rPr>
        <w:t xml:space="preserve"> was close to average at 701.26 mm while the 2016-2017 year was one the wettest years </w:t>
      </w:r>
      <w:r>
        <w:rPr>
          <w:rFonts w:ascii="Times New Roman" w:hAnsi="Times New Roman" w:cs="Times New Roman"/>
        </w:rPr>
        <w:t>recorded in California</w:t>
      </w:r>
      <w:r w:rsidRPr="00912DE0">
        <w:rPr>
          <w:rFonts w:ascii="Times New Roman" w:hAnsi="Times New Roman" w:cs="Times New Roman"/>
        </w:rPr>
        <w:t xml:space="preserve">, with rainfall at our site totaling 1297.87 mm. </w:t>
      </w:r>
      <w:r>
        <w:rPr>
          <w:rFonts w:ascii="Times New Roman" w:hAnsi="Times New Roman" w:cs="Times New Roman"/>
        </w:rPr>
        <w:t xml:space="preserve">Shelters were not effective in this extremely high rainfall year, so we focus our analysis on drought effects in 2015-2016 and watering effects in both years. </w:t>
      </w:r>
      <w:r w:rsidR="00B4235D">
        <w:rPr>
          <w:rFonts w:ascii="Times New Roman" w:hAnsi="Times New Roman" w:cs="Times New Roman"/>
        </w:rPr>
        <w:t>Ten c</w:t>
      </w:r>
      <w:r w:rsidR="007B3C4B" w:rsidRPr="00912DE0">
        <w:rPr>
          <w:rFonts w:ascii="Times New Roman" w:hAnsi="Times New Roman" w:cs="Times New Roman"/>
        </w:rPr>
        <w:t xml:space="preserve">ontrol </w:t>
      </w:r>
      <w:r w:rsidR="001462ED">
        <w:rPr>
          <w:rFonts w:ascii="Times New Roman" w:hAnsi="Times New Roman" w:cs="Times New Roman"/>
        </w:rPr>
        <w:t xml:space="preserve">plots </w:t>
      </w:r>
      <w:r w:rsidR="007B3C4B" w:rsidRPr="00912DE0">
        <w:rPr>
          <w:rFonts w:ascii="Times New Roman" w:hAnsi="Times New Roman" w:cs="Times New Roman"/>
        </w:rPr>
        <w:t>were</w:t>
      </w:r>
      <w:r>
        <w:rPr>
          <w:rFonts w:ascii="Times New Roman" w:hAnsi="Times New Roman" w:cs="Times New Roman"/>
        </w:rPr>
        <w:t xml:space="preserve"> </w:t>
      </w:r>
      <w:del w:id="83" w:author="Susan Harrison" w:date="2019-01-16T15:14:00Z">
        <w:r w:rsidDel="00172F8D">
          <w:rPr>
            <w:rFonts w:ascii="Times New Roman" w:hAnsi="Times New Roman" w:cs="Times New Roman"/>
          </w:rPr>
          <w:delText>also</w:delText>
        </w:r>
        <w:r w:rsidR="00B4235D" w:rsidDel="00172F8D">
          <w:rPr>
            <w:rFonts w:ascii="Times New Roman" w:hAnsi="Times New Roman" w:cs="Times New Roman"/>
          </w:rPr>
          <w:delText xml:space="preserve"> </w:delText>
        </w:r>
      </w:del>
      <w:r w:rsidR="007B3C4B" w:rsidRPr="00912DE0">
        <w:rPr>
          <w:rFonts w:ascii="Times New Roman" w:hAnsi="Times New Roman" w:cs="Times New Roman"/>
        </w:rPr>
        <w:t xml:space="preserve">interspersed with </w:t>
      </w:r>
      <w:ins w:id="84" w:author="Susan Harrison" w:date="2019-01-16T15:14:00Z">
        <w:r w:rsidR="00172F8D">
          <w:rPr>
            <w:rFonts w:ascii="Times New Roman" w:hAnsi="Times New Roman" w:cs="Times New Roman"/>
          </w:rPr>
          <w:t xml:space="preserve">the </w:t>
        </w:r>
      </w:ins>
      <w:del w:id="85" w:author="Susan Harrison" w:date="2019-01-16T15:14:00Z">
        <w:r w:rsidR="007B3C4B" w:rsidRPr="00912DE0" w:rsidDel="00172F8D">
          <w:rPr>
            <w:rFonts w:ascii="Times New Roman" w:hAnsi="Times New Roman" w:cs="Times New Roman"/>
          </w:rPr>
          <w:delText xml:space="preserve">treatment </w:delText>
        </w:r>
      </w:del>
      <w:ins w:id="86" w:author="Susan Harrison" w:date="2019-01-16T15:14:00Z">
        <w:r w:rsidR="00172F8D">
          <w:rPr>
            <w:rFonts w:ascii="Times New Roman" w:hAnsi="Times New Roman" w:cs="Times New Roman"/>
          </w:rPr>
          <w:t xml:space="preserve">shelter </w:t>
        </w:r>
      </w:ins>
      <w:r w:rsidR="007B3C4B" w:rsidRPr="00912DE0">
        <w:rPr>
          <w:rFonts w:ascii="Times New Roman" w:hAnsi="Times New Roman" w:cs="Times New Roman"/>
        </w:rPr>
        <w:t>plot</w:t>
      </w:r>
      <w:r>
        <w:rPr>
          <w:rFonts w:ascii="Times New Roman" w:hAnsi="Times New Roman" w:cs="Times New Roman"/>
        </w:rPr>
        <w:t>s and a</w:t>
      </w:r>
      <w:r w:rsidR="007B3C4B" w:rsidRPr="00912DE0">
        <w:rPr>
          <w:rFonts w:ascii="Times New Roman" w:hAnsi="Times New Roman" w:cs="Times New Roman"/>
        </w:rPr>
        <w:t xml:space="preserve">ll plots were </w:t>
      </w:r>
      <w:del w:id="87" w:author="Susan Harrison" w:date="2019-01-16T15:14:00Z">
        <w:r w:rsidR="007B3C4B" w:rsidRPr="00912DE0" w:rsidDel="00172F8D">
          <w:rPr>
            <w:rFonts w:ascii="Times New Roman" w:hAnsi="Times New Roman" w:cs="Times New Roman"/>
          </w:rPr>
          <w:delText>no less</w:delText>
        </w:r>
      </w:del>
      <w:ins w:id="88" w:author="Susan Harrison" w:date="2019-01-16T15:14:00Z">
        <w:r w:rsidR="00172F8D">
          <w:rPr>
            <w:rFonts w:ascii="Times New Roman" w:hAnsi="Times New Roman" w:cs="Times New Roman"/>
          </w:rPr>
          <w:t>&gt;</w:t>
        </w:r>
      </w:ins>
      <w:r w:rsidR="007B3C4B" w:rsidRPr="00912DE0">
        <w:rPr>
          <w:rFonts w:ascii="Times New Roman" w:hAnsi="Times New Roman" w:cs="Times New Roman"/>
        </w:rPr>
        <w:t xml:space="preserve"> </w:t>
      </w:r>
      <w:del w:id="89" w:author="Susan Harrison" w:date="2019-01-16T15:14:00Z">
        <w:r w:rsidR="007B3C4B" w:rsidRPr="00912DE0" w:rsidDel="00172F8D">
          <w:rPr>
            <w:rFonts w:ascii="Times New Roman" w:hAnsi="Times New Roman" w:cs="Times New Roman"/>
          </w:rPr>
          <w:delText xml:space="preserve">than </w:delText>
        </w:r>
      </w:del>
      <w:r w:rsidR="007B3C4B" w:rsidRPr="00912DE0">
        <w:rPr>
          <w:rFonts w:ascii="Times New Roman" w:hAnsi="Times New Roman" w:cs="Times New Roman"/>
        </w:rPr>
        <w:t xml:space="preserve">4 </w:t>
      </w:r>
      <w:del w:id="90" w:author="Susan Harrison" w:date="2019-01-16T15:14:00Z">
        <w:r w:rsidR="007B3C4B" w:rsidRPr="00912DE0" w:rsidDel="00172F8D">
          <w:rPr>
            <w:rFonts w:ascii="Times New Roman" w:hAnsi="Times New Roman" w:cs="Times New Roman"/>
          </w:rPr>
          <w:delText xml:space="preserve">meters </w:delText>
        </w:r>
      </w:del>
      <w:ins w:id="91" w:author="Susan Harrison" w:date="2019-01-16T15:14:00Z">
        <w:r w:rsidR="00172F8D">
          <w:rPr>
            <w:rFonts w:ascii="Times New Roman" w:hAnsi="Times New Roman" w:cs="Times New Roman"/>
          </w:rPr>
          <w:t>m</w:t>
        </w:r>
        <w:r w:rsidR="00172F8D" w:rsidRPr="00912DE0">
          <w:rPr>
            <w:rFonts w:ascii="Times New Roman" w:hAnsi="Times New Roman" w:cs="Times New Roman"/>
          </w:rPr>
          <w:t xml:space="preserve"> </w:t>
        </w:r>
      </w:ins>
      <w:r w:rsidR="007B3C4B" w:rsidRPr="00912DE0">
        <w:rPr>
          <w:rFonts w:ascii="Times New Roman" w:hAnsi="Times New Roman" w:cs="Times New Roman"/>
        </w:rPr>
        <w:t>from each other.</w:t>
      </w:r>
      <w:r w:rsidR="00912DE0">
        <w:rPr>
          <w:rFonts w:ascii="Times New Roman" w:hAnsi="Times New Roman" w:cs="Times New Roman"/>
        </w:rPr>
        <w:t xml:space="preserve"> </w:t>
      </w:r>
    </w:p>
    <w:p w14:paraId="71D2A8B1" w14:textId="7158C5F6" w:rsidR="008111FB" w:rsidRDefault="008111FB" w:rsidP="00AA754B">
      <w:pPr>
        <w:spacing w:line="480" w:lineRule="auto"/>
        <w:ind w:firstLine="720"/>
        <w:rPr>
          <w:rFonts w:ascii="Times New Roman" w:hAnsi="Times New Roman" w:cs="Times New Roman"/>
        </w:rPr>
      </w:pPr>
      <w:r w:rsidRPr="00912DE0">
        <w:rPr>
          <w:rFonts w:ascii="Times New Roman" w:hAnsi="Times New Roman" w:cs="Times New Roman"/>
        </w:rPr>
        <w:t xml:space="preserve">Nested within each plot we placed two 30 x 30 cm subplots in which to track native annual forb </w:t>
      </w:r>
      <w:r w:rsidR="004E473A">
        <w:rPr>
          <w:rFonts w:ascii="Times New Roman" w:hAnsi="Times New Roman" w:cs="Times New Roman"/>
        </w:rPr>
        <w:t>vital</w:t>
      </w:r>
      <w:r w:rsidRPr="00912DE0">
        <w:rPr>
          <w:rFonts w:ascii="Times New Roman" w:hAnsi="Times New Roman" w:cs="Times New Roman"/>
        </w:rPr>
        <w:t xml:space="preserve"> rates</w:t>
      </w:r>
      <w:r>
        <w:rPr>
          <w:rFonts w:ascii="Times New Roman" w:hAnsi="Times New Roman" w:cs="Times New Roman"/>
        </w:rPr>
        <w:t xml:space="preserve"> with and without </w:t>
      </w:r>
      <w:del w:id="92" w:author="Susan Harrison" w:date="2019-01-16T15:14:00Z">
        <w:r w:rsidDel="00172F8D">
          <w:rPr>
            <w:rFonts w:ascii="Times New Roman" w:hAnsi="Times New Roman" w:cs="Times New Roman"/>
          </w:rPr>
          <w:delText>the presence of grass</w:delText>
        </w:r>
      </w:del>
      <w:ins w:id="93" w:author="Susan Harrison" w:date="2019-01-16T15:14:00Z">
        <w:r w:rsidR="00172F8D">
          <w:rPr>
            <w:rFonts w:ascii="Times New Roman" w:hAnsi="Times New Roman" w:cs="Times New Roman"/>
          </w:rPr>
          <w:t>grass removal</w:t>
        </w:r>
      </w:ins>
      <w:r w:rsidRPr="00912DE0">
        <w:rPr>
          <w:rFonts w:ascii="Times New Roman" w:hAnsi="Times New Roman" w:cs="Times New Roman"/>
        </w:rPr>
        <w:t xml:space="preserve">. </w:t>
      </w:r>
      <w:r>
        <w:rPr>
          <w:rFonts w:ascii="Times New Roman" w:hAnsi="Times New Roman" w:cs="Times New Roman"/>
        </w:rPr>
        <w:t xml:space="preserve">Throughout each growing season, one subplot in each plot was weeded </w:t>
      </w:r>
      <w:r w:rsidR="00483A0D">
        <w:rPr>
          <w:rFonts w:ascii="Times New Roman" w:hAnsi="Times New Roman" w:cs="Times New Roman"/>
        </w:rPr>
        <w:t>monthly</w:t>
      </w:r>
      <w:r>
        <w:rPr>
          <w:rFonts w:ascii="Times New Roman" w:hAnsi="Times New Roman" w:cs="Times New Roman"/>
        </w:rPr>
        <w:t xml:space="preserve"> </w:t>
      </w:r>
      <w:ins w:id="94" w:author="Susan Harrison" w:date="2019-01-16T15:15:00Z">
        <w:r w:rsidR="00172F8D">
          <w:rPr>
            <w:rFonts w:ascii="Times New Roman" w:hAnsi="Times New Roman" w:cs="Times New Roman"/>
          </w:rPr>
          <w:t xml:space="preserve">of all species </w:t>
        </w:r>
      </w:ins>
      <w:del w:id="95" w:author="Susan Harrison" w:date="2019-01-16T15:15:00Z">
        <w:r w:rsidDel="00172F8D">
          <w:rPr>
            <w:rFonts w:ascii="Times New Roman" w:hAnsi="Times New Roman" w:cs="Times New Roman"/>
          </w:rPr>
          <w:delText xml:space="preserve">for all background species </w:delText>
        </w:r>
      </w:del>
      <w:r>
        <w:rPr>
          <w:rFonts w:ascii="Times New Roman" w:hAnsi="Times New Roman" w:cs="Times New Roman"/>
        </w:rPr>
        <w:t>to estimate demographic rates</w:t>
      </w:r>
      <w:r w:rsidR="00463951">
        <w:rPr>
          <w:rFonts w:ascii="Times New Roman" w:hAnsi="Times New Roman" w:cs="Times New Roman"/>
        </w:rPr>
        <w:t xml:space="preserve"> of forbs</w:t>
      </w:r>
      <w:r>
        <w:rPr>
          <w:rFonts w:ascii="Times New Roman" w:hAnsi="Times New Roman" w:cs="Times New Roman"/>
        </w:rPr>
        <w:t xml:space="preserve"> in the absence of grasses (“no grass” treatment) and the second subplot was weeded </w:t>
      </w:r>
      <w:r w:rsidR="00483A0D">
        <w:rPr>
          <w:rFonts w:ascii="Times New Roman" w:hAnsi="Times New Roman" w:cs="Times New Roman"/>
        </w:rPr>
        <w:t>monthly</w:t>
      </w:r>
      <w:r>
        <w:rPr>
          <w:rFonts w:ascii="Times New Roman" w:hAnsi="Times New Roman" w:cs="Times New Roman"/>
        </w:rPr>
        <w:t xml:space="preserve"> to remove only </w:t>
      </w:r>
      <w:del w:id="96" w:author="Susan Harrison" w:date="2019-01-16T15:15:00Z">
        <w:r w:rsidDel="00172F8D">
          <w:rPr>
            <w:rFonts w:ascii="Times New Roman" w:hAnsi="Times New Roman" w:cs="Times New Roman"/>
          </w:rPr>
          <w:delText xml:space="preserve">background </w:delText>
        </w:r>
      </w:del>
      <w:r>
        <w:rPr>
          <w:rFonts w:ascii="Times New Roman" w:hAnsi="Times New Roman" w:cs="Times New Roman"/>
        </w:rPr>
        <w:t>forb</w:t>
      </w:r>
      <w:del w:id="97" w:author="Susan Harrison" w:date="2019-01-16T15:15:00Z">
        <w:r w:rsidDel="00172F8D">
          <w:rPr>
            <w:rFonts w:ascii="Times New Roman" w:hAnsi="Times New Roman" w:cs="Times New Roman"/>
          </w:rPr>
          <w:delText xml:space="preserve"> specie</w:delText>
        </w:r>
      </w:del>
      <w:r>
        <w:rPr>
          <w:rFonts w:ascii="Times New Roman" w:hAnsi="Times New Roman" w:cs="Times New Roman"/>
        </w:rPr>
        <w:t xml:space="preserve">s, allowing the abundant grasses in the area to germinate and grow naturally (“grass” treatment). </w:t>
      </w:r>
      <w:ins w:id="98" w:author="Susan Harrison" w:date="2019-01-16T15:15:00Z">
        <w:r w:rsidR="00172F8D">
          <w:rPr>
            <w:rFonts w:ascii="Times New Roman" w:hAnsi="Times New Roman" w:cs="Times New Roman"/>
          </w:rPr>
          <w:t>Dominant e</w:t>
        </w:r>
      </w:ins>
      <w:del w:id="99" w:author="Susan Harrison" w:date="2019-01-16T15:15:00Z">
        <w:r w:rsidR="007C5F9F" w:rsidDel="00172F8D">
          <w:rPr>
            <w:rFonts w:ascii="Times New Roman" w:hAnsi="Times New Roman" w:cs="Times New Roman"/>
          </w:rPr>
          <w:delText>E</w:delText>
        </w:r>
      </w:del>
      <w:r>
        <w:rPr>
          <w:rFonts w:ascii="Times New Roman" w:hAnsi="Times New Roman" w:cs="Times New Roman"/>
        </w:rPr>
        <w:t xml:space="preserve">xotic grasses in our study site included </w:t>
      </w:r>
      <w:proofErr w:type="spellStart"/>
      <w:r w:rsidRPr="002D4BAE">
        <w:rPr>
          <w:rFonts w:ascii="Times New Roman" w:hAnsi="Times New Roman" w:cs="Times New Roman"/>
          <w:i/>
        </w:rPr>
        <w:t>Avena</w:t>
      </w:r>
      <w:proofErr w:type="spellEnd"/>
      <w:r w:rsidRPr="002D4BAE">
        <w:rPr>
          <w:rFonts w:ascii="Times New Roman" w:hAnsi="Times New Roman" w:cs="Times New Roman"/>
          <w:i/>
        </w:rPr>
        <w:t xml:space="preserve"> </w:t>
      </w:r>
      <w:proofErr w:type="spellStart"/>
      <w:r w:rsidRPr="002D4BAE">
        <w:rPr>
          <w:rFonts w:ascii="Times New Roman" w:hAnsi="Times New Roman" w:cs="Times New Roman"/>
          <w:i/>
        </w:rPr>
        <w:t>fatua</w:t>
      </w:r>
      <w:proofErr w:type="spellEnd"/>
      <w:r>
        <w:rPr>
          <w:rFonts w:ascii="Times New Roman" w:hAnsi="Times New Roman" w:cs="Times New Roman"/>
        </w:rPr>
        <w:t xml:space="preserve">, </w:t>
      </w:r>
      <w:proofErr w:type="spellStart"/>
      <w:r w:rsidRPr="002D4BAE">
        <w:rPr>
          <w:rFonts w:ascii="Times New Roman" w:hAnsi="Times New Roman" w:cs="Times New Roman"/>
          <w:i/>
        </w:rPr>
        <w:t>Festuca</w:t>
      </w:r>
      <w:proofErr w:type="spellEnd"/>
      <w:r w:rsidRPr="002D4BAE">
        <w:rPr>
          <w:rFonts w:ascii="Times New Roman" w:hAnsi="Times New Roman" w:cs="Times New Roman"/>
          <w:i/>
        </w:rPr>
        <w:t xml:space="preserve"> </w:t>
      </w:r>
      <w:proofErr w:type="spellStart"/>
      <w:r w:rsidRPr="002D4BAE">
        <w:rPr>
          <w:rFonts w:ascii="Times New Roman" w:hAnsi="Times New Roman" w:cs="Times New Roman"/>
          <w:i/>
        </w:rPr>
        <w:t>perennis</w:t>
      </w:r>
      <w:proofErr w:type="spellEnd"/>
      <w:r w:rsidR="007C5F9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Bromus</w:t>
      </w:r>
      <w:proofErr w:type="spellEnd"/>
      <w:r>
        <w:rPr>
          <w:rFonts w:ascii="Times New Roman" w:hAnsi="Times New Roman" w:cs="Times New Roman"/>
          <w:i/>
        </w:rPr>
        <w:t xml:space="preserve"> </w:t>
      </w:r>
      <w:proofErr w:type="spellStart"/>
      <w:r>
        <w:rPr>
          <w:rFonts w:ascii="Times New Roman" w:hAnsi="Times New Roman" w:cs="Times New Roman"/>
          <w:i/>
        </w:rPr>
        <w:t>hordeaceus</w:t>
      </w:r>
      <w:proofErr w:type="spellEnd"/>
      <w:r>
        <w:rPr>
          <w:rFonts w:ascii="Times New Roman" w:hAnsi="Times New Roman" w:cs="Times New Roman"/>
        </w:rPr>
        <w:t xml:space="preserve">, </w:t>
      </w:r>
      <w:r w:rsidR="007C5F9F">
        <w:rPr>
          <w:rFonts w:ascii="Times New Roman" w:hAnsi="Times New Roman" w:cs="Times New Roman"/>
        </w:rPr>
        <w:t xml:space="preserve">and </w:t>
      </w:r>
      <w:proofErr w:type="spellStart"/>
      <w:r w:rsidRPr="002D4BAE">
        <w:rPr>
          <w:rFonts w:ascii="Times New Roman" w:hAnsi="Times New Roman" w:cs="Times New Roman"/>
          <w:i/>
        </w:rPr>
        <w:t>Elymus</w:t>
      </w:r>
      <w:proofErr w:type="spellEnd"/>
      <w:r w:rsidRPr="002D4BAE">
        <w:rPr>
          <w:rFonts w:ascii="Times New Roman" w:hAnsi="Times New Roman" w:cs="Times New Roman"/>
          <w:i/>
        </w:rPr>
        <w:t xml:space="preserve"> caput-</w:t>
      </w:r>
      <w:proofErr w:type="spellStart"/>
      <w:r w:rsidRPr="002D4BAE">
        <w:rPr>
          <w:rFonts w:ascii="Times New Roman" w:hAnsi="Times New Roman" w:cs="Times New Roman"/>
          <w:i/>
        </w:rPr>
        <w:t>medusae</w:t>
      </w:r>
      <w:proofErr w:type="spellEnd"/>
      <w:r>
        <w:rPr>
          <w:rFonts w:ascii="Times New Roman" w:hAnsi="Times New Roman" w:cs="Times New Roman"/>
        </w:rPr>
        <w:t>.</w:t>
      </w:r>
    </w:p>
    <w:p w14:paraId="399E7F98" w14:textId="77777777" w:rsidR="007B3C4B" w:rsidRPr="00912DE0" w:rsidRDefault="007B3C4B" w:rsidP="00912DE0">
      <w:pPr>
        <w:spacing w:line="480" w:lineRule="auto"/>
        <w:rPr>
          <w:rFonts w:ascii="Times New Roman" w:hAnsi="Times New Roman" w:cs="Times New Roman"/>
          <w:i/>
        </w:rPr>
      </w:pPr>
      <w:r w:rsidRPr="00912DE0">
        <w:rPr>
          <w:rFonts w:ascii="Times New Roman" w:hAnsi="Times New Roman" w:cs="Times New Roman"/>
          <w:i/>
        </w:rPr>
        <w:t xml:space="preserve">Demographic data collection </w:t>
      </w:r>
    </w:p>
    <w:p w14:paraId="26D8A8FA" w14:textId="1EAF1FB9" w:rsidR="00602EF0" w:rsidRDefault="00C359A0" w:rsidP="00602EF0">
      <w:pPr>
        <w:spacing w:line="480" w:lineRule="auto"/>
        <w:ind w:firstLine="720"/>
        <w:rPr>
          <w:rFonts w:ascii="Times New Roman" w:hAnsi="Times New Roman" w:cs="Times New Roman"/>
        </w:rPr>
      </w:pPr>
      <w:r w:rsidRPr="00912DE0">
        <w:rPr>
          <w:rFonts w:ascii="Times New Roman" w:hAnsi="Times New Roman" w:cs="Times New Roman"/>
        </w:rPr>
        <w:t xml:space="preserve">Six common native forbs were chosen </w:t>
      </w:r>
      <w:r w:rsidR="004E473A">
        <w:rPr>
          <w:rFonts w:ascii="Times New Roman" w:hAnsi="Times New Roman" w:cs="Times New Roman"/>
        </w:rPr>
        <w:t xml:space="preserve">based on seed availability and </w:t>
      </w:r>
      <w:r w:rsidR="00EF714F">
        <w:rPr>
          <w:rFonts w:ascii="Times New Roman" w:hAnsi="Times New Roman" w:cs="Times New Roman"/>
        </w:rPr>
        <w:t>SLA (Table 1)</w:t>
      </w:r>
      <w:r w:rsidRPr="00912DE0">
        <w:rPr>
          <w:rFonts w:ascii="Times New Roman" w:hAnsi="Times New Roman" w:cs="Times New Roman"/>
        </w:rPr>
        <w:t xml:space="preserve">. </w:t>
      </w:r>
      <w:r w:rsidR="00062849" w:rsidRPr="00912DE0">
        <w:rPr>
          <w:rFonts w:ascii="Times New Roman" w:hAnsi="Times New Roman" w:cs="Times New Roman"/>
        </w:rPr>
        <w:t xml:space="preserve">In the fall of 2015 and 2016, just before the first significant rainfall event, </w:t>
      </w:r>
      <w:r w:rsidR="00602EF0" w:rsidRPr="00912DE0">
        <w:rPr>
          <w:rFonts w:ascii="Times New Roman" w:hAnsi="Times New Roman" w:cs="Times New Roman"/>
        </w:rPr>
        <w:t xml:space="preserve">aboveground vegetation from both subplots was clipped </w:t>
      </w:r>
      <w:r w:rsidR="00602EF0">
        <w:rPr>
          <w:rFonts w:ascii="Times New Roman" w:hAnsi="Times New Roman" w:cs="Times New Roman"/>
        </w:rPr>
        <w:t xml:space="preserve">and </w:t>
      </w:r>
      <w:r w:rsidR="00FA3AF0" w:rsidRPr="00912DE0">
        <w:rPr>
          <w:rFonts w:ascii="Times New Roman" w:hAnsi="Times New Roman" w:cs="Times New Roman"/>
        </w:rPr>
        <w:t xml:space="preserve">50 - </w:t>
      </w:r>
      <w:r w:rsidR="00062849" w:rsidRPr="00912DE0">
        <w:rPr>
          <w:rFonts w:ascii="Times New Roman" w:hAnsi="Times New Roman" w:cs="Times New Roman"/>
        </w:rPr>
        <w:t>100 seeds of each species</w:t>
      </w:r>
      <w:r w:rsidR="00EF714F">
        <w:rPr>
          <w:rFonts w:ascii="Times New Roman" w:hAnsi="Times New Roman" w:cs="Times New Roman"/>
        </w:rPr>
        <w:t xml:space="preserve"> </w:t>
      </w:r>
      <w:r w:rsidR="00062849" w:rsidRPr="00912DE0">
        <w:rPr>
          <w:rFonts w:ascii="Times New Roman" w:hAnsi="Times New Roman" w:cs="Times New Roman"/>
        </w:rPr>
        <w:t xml:space="preserve">were </w:t>
      </w:r>
      <w:del w:id="100" w:author="Susan Harrison" w:date="2019-01-16T15:16:00Z">
        <w:r w:rsidR="00062849" w:rsidRPr="00912DE0" w:rsidDel="00172F8D">
          <w:rPr>
            <w:rFonts w:ascii="Times New Roman" w:hAnsi="Times New Roman" w:cs="Times New Roman"/>
          </w:rPr>
          <w:delText xml:space="preserve">seeded </w:delText>
        </w:r>
      </w:del>
      <w:ins w:id="101" w:author="Susan Harrison" w:date="2019-01-16T15:16:00Z">
        <w:r w:rsidR="00172F8D">
          <w:rPr>
            <w:rFonts w:ascii="Times New Roman" w:hAnsi="Times New Roman" w:cs="Times New Roman"/>
          </w:rPr>
          <w:t>sown</w:t>
        </w:r>
        <w:r w:rsidR="00172F8D" w:rsidRPr="00912DE0">
          <w:rPr>
            <w:rFonts w:ascii="Times New Roman" w:hAnsi="Times New Roman" w:cs="Times New Roman"/>
          </w:rPr>
          <w:t xml:space="preserve"> </w:t>
        </w:r>
      </w:ins>
      <w:r w:rsidR="00062849" w:rsidRPr="00912DE0">
        <w:rPr>
          <w:rFonts w:ascii="Times New Roman" w:hAnsi="Times New Roman" w:cs="Times New Roman"/>
        </w:rPr>
        <w:t xml:space="preserve">into each </w:t>
      </w:r>
      <w:r w:rsidR="007C5F9F">
        <w:rPr>
          <w:rFonts w:ascii="Times New Roman" w:hAnsi="Times New Roman" w:cs="Times New Roman"/>
        </w:rPr>
        <w:t>sub</w:t>
      </w:r>
      <w:r w:rsidR="00062849" w:rsidRPr="00912DE0">
        <w:rPr>
          <w:rFonts w:ascii="Times New Roman" w:hAnsi="Times New Roman" w:cs="Times New Roman"/>
        </w:rPr>
        <w:t>plot.</w:t>
      </w:r>
      <w:r w:rsidR="00A25487" w:rsidRPr="00912DE0">
        <w:rPr>
          <w:rFonts w:ascii="Times New Roman" w:hAnsi="Times New Roman" w:cs="Times New Roman"/>
        </w:rPr>
        <w:t xml:space="preserve"> </w:t>
      </w:r>
      <w:r w:rsidR="00A25487" w:rsidRPr="00912DE0">
        <w:rPr>
          <w:rFonts w:ascii="Times New Roman" w:hAnsi="Times New Roman" w:cs="Times New Roman"/>
        </w:rPr>
        <w:lastRenderedPageBreak/>
        <w:t>For t</w:t>
      </w:r>
      <w:r w:rsidR="00D52438" w:rsidRPr="00912DE0">
        <w:rPr>
          <w:rFonts w:ascii="Times New Roman" w:hAnsi="Times New Roman" w:cs="Times New Roman"/>
        </w:rPr>
        <w:t>he 2015-2016 year</w:t>
      </w:r>
      <w:r w:rsidR="00463951">
        <w:rPr>
          <w:rFonts w:ascii="Times New Roman" w:hAnsi="Times New Roman" w:cs="Times New Roman"/>
        </w:rPr>
        <w:t>,</w:t>
      </w:r>
      <w:r w:rsidR="00D52438" w:rsidRPr="00912DE0">
        <w:rPr>
          <w:rFonts w:ascii="Times New Roman" w:hAnsi="Times New Roman" w:cs="Times New Roman"/>
        </w:rPr>
        <w:t xml:space="preserve"> </w:t>
      </w:r>
      <w:r w:rsidR="007C5F9F">
        <w:rPr>
          <w:rFonts w:ascii="Times New Roman" w:hAnsi="Times New Roman" w:cs="Times New Roman"/>
        </w:rPr>
        <w:t>species</w:t>
      </w:r>
      <w:r w:rsidR="00D52438" w:rsidRPr="00912DE0">
        <w:rPr>
          <w:rFonts w:ascii="Times New Roman" w:hAnsi="Times New Roman" w:cs="Times New Roman"/>
        </w:rPr>
        <w:t xml:space="preserve"> included</w:t>
      </w:r>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Agoseris</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hererophylla</w:t>
      </w:r>
      <w:proofErr w:type="spellEnd"/>
      <w:r w:rsidR="00A25487" w:rsidRPr="00912DE0">
        <w:rPr>
          <w:rFonts w:ascii="Times New Roman" w:hAnsi="Times New Roman" w:cs="Times New Roman"/>
        </w:rPr>
        <w:t xml:space="preserve">, </w:t>
      </w:r>
      <w:r w:rsidR="00A25487" w:rsidRPr="00912DE0">
        <w:rPr>
          <w:rFonts w:ascii="Times New Roman" w:hAnsi="Times New Roman" w:cs="Times New Roman"/>
          <w:i/>
        </w:rPr>
        <w:t xml:space="preserve">Clarkia </w:t>
      </w:r>
      <w:proofErr w:type="spellStart"/>
      <w:r w:rsidR="00A25487" w:rsidRPr="00912DE0">
        <w:rPr>
          <w:rFonts w:ascii="Times New Roman" w:hAnsi="Times New Roman" w:cs="Times New Roman"/>
          <w:i/>
        </w:rPr>
        <w:t>purpurea</w:t>
      </w:r>
      <w:proofErr w:type="spellEnd"/>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Lasthenia</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californica</w:t>
      </w:r>
      <w:proofErr w:type="spellEnd"/>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Plantago</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erecta</w:t>
      </w:r>
      <w:proofErr w:type="spellEnd"/>
      <w:r w:rsidR="00A25487" w:rsidRPr="00912DE0">
        <w:rPr>
          <w:rFonts w:ascii="Times New Roman" w:hAnsi="Times New Roman" w:cs="Times New Roman"/>
        </w:rPr>
        <w:t xml:space="preserve">, and </w:t>
      </w:r>
      <w:proofErr w:type="spellStart"/>
      <w:r w:rsidR="00A25487" w:rsidRPr="00912DE0">
        <w:rPr>
          <w:rFonts w:ascii="Times New Roman" w:hAnsi="Times New Roman" w:cs="Times New Roman"/>
          <w:i/>
        </w:rPr>
        <w:t>Hemizonia</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congesta</w:t>
      </w:r>
      <w:proofErr w:type="spellEnd"/>
      <w:r w:rsidR="00A25487" w:rsidRPr="00912DE0">
        <w:rPr>
          <w:rFonts w:ascii="Times New Roman" w:hAnsi="Times New Roman" w:cs="Times New Roman"/>
        </w:rPr>
        <w:t>.</w:t>
      </w:r>
      <w:r w:rsidR="00FA3AF0" w:rsidRPr="00912DE0">
        <w:rPr>
          <w:rFonts w:ascii="Times New Roman" w:hAnsi="Times New Roman" w:cs="Times New Roman"/>
        </w:rPr>
        <w:t xml:space="preserve"> During the 2016-2017 year, we added a sixth species, </w:t>
      </w:r>
      <w:proofErr w:type="spellStart"/>
      <w:r w:rsidR="00FA3AF0" w:rsidRPr="00912DE0">
        <w:rPr>
          <w:rFonts w:ascii="Times New Roman" w:hAnsi="Times New Roman" w:cs="Times New Roman"/>
          <w:i/>
        </w:rPr>
        <w:t>Calycadenia</w:t>
      </w:r>
      <w:proofErr w:type="spellEnd"/>
      <w:r w:rsidR="00FA3AF0" w:rsidRPr="00912DE0">
        <w:rPr>
          <w:rFonts w:ascii="Times New Roman" w:hAnsi="Times New Roman" w:cs="Times New Roman"/>
          <w:i/>
        </w:rPr>
        <w:t xml:space="preserve"> </w:t>
      </w:r>
      <w:proofErr w:type="spellStart"/>
      <w:r w:rsidR="00FA3AF0" w:rsidRPr="00912DE0">
        <w:rPr>
          <w:rFonts w:ascii="Times New Roman" w:hAnsi="Times New Roman" w:cs="Times New Roman"/>
          <w:i/>
        </w:rPr>
        <w:t>pauciflora</w:t>
      </w:r>
      <w:proofErr w:type="spellEnd"/>
      <w:r w:rsidR="00FA3AF0" w:rsidRPr="00912DE0">
        <w:rPr>
          <w:rFonts w:ascii="Times New Roman" w:hAnsi="Times New Roman" w:cs="Times New Roman"/>
        </w:rPr>
        <w:t xml:space="preserve">. </w:t>
      </w:r>
    </w:p>
    <w:p w14:paraId="410A5CEB" w14:textId="56539853" w:rsidR="007C5F9F" w:rsidRPr="00E77BCC" w:rsidRDefault="00D52438" w:rsidP="00602EF0">
      <w:pPr>
        <w:spacing w:line="480" w:lineRule="auto"/>
        <w:ind w:firstLine="720"/>
        <w:rPr>
          <w:rFonts w:ascii="Times New Roman" w:hAnsi="Times New Roman" w:cs="Times New Roman"/>
        </w:rPr>
      </w:pPr>
      <w:r w:rsidRPr="00912DE0">
        <w:rPr>
          <w:rFonts w:ascii="Times New Roman" w:hAnsi="Times New Roman" w:cs="Times New Roman"/>
        </w:rPr>
        <w:t xml:space="preserve">Number of germinated individuals </w:t>
      </w:r>
      <w:r w:rsidR="00602EF0">
        <w:rPr>
          <w:rFonts w:ascii="Times New Roman" w:hAnsi="Times New Roman" w:cs="Times New Roman"/>
        </w:rPr>
        <w:t xml:space="preserve">per species </w:t>
      </w:r>
      <w:r w:rsidRPr="00912DE0">
        <w:rPr>
          <w:rFonts w:ascii="Times New Roman" w:hAnsi="Times New Roman" w:cs="Times New Roman"/>
        </w:rPr>
        <w:t xml:space="preserve">was recorded before thinning </w:t>
      </w:r>
      <w:r w:rsidR="00602EF0">
        <w:rPr>
          <w:rFonts w:ascii="Times New Roman" w:hAnsi="Times New Roman" w:cs="Times New Roman"/>
        </w:rPr>
        <w:t>all</w:t>
      </w:r>
      <w:r w:rsidR="00602EF0" w:rsidRPr="00912DE0">
        <w:rPr>
          <w:rFonts w:ascii="Times New Roman" w:hAnsi="Times New Roman" w:cs="Times New Roman"/>
        </w:rPr>
        <w:t xml:space="preserve"> </w:t>
      </w:r>
      <w:r w:rsidR="007A7FAB">
        <w:rPr>
          <w:rFonts w:ascii="Times New Roman" w:hAnsi="Times New Roman" w:cs="Times New Roman"/>
        </w:rPr>
        <w:t>sub</w:t>
      </w:r>
      <w:r w:rsidRPr="00912DE0">
        <w:rPr>
          <w:rFonts w:ascii="Times New Roman" w:hAnsi="Times New Roman" w:cs="Times New Roman"/>
        </w:rPr>
        <w:t>plot</w:t>
      </w:r>
      <w:r w:rsidR="00602EF0">
        <w:rPr>
          <w:rFonts w:ascii="Times New Roman" w:hAnsi="Times New Roman" w:cs="Times New Roman"/>
        </w:rPr>
        <w:t>s</w:t>
      </w:r>
      <w:r w:rsidRPr="00912DE0">
        <w:rPr>
          <w:rFonts w:ascii="Times New Roman" w:hAnsi="Times New Roman" w:cs="Times New Roman"/>
        </w:rPr>
        <w:t xml:space="preserve"> to </w:t>
      </w:r>
      <w:del w:id="102" w:author="Susan Harrison" w:date="2019-01-16T15:16:00Z">
        <w:r w:rsidR="004E473A" w:rsidDel="00172F8D">
          <w:rPr>
            <w:rFonts w:ascii="Times New Roman" w:hAnsi="Times New Roman" w:cs="Times New Roman"/>
          </w:rPr>
          <w:delText>no more than</w:delText>
        </w:r>
        <w:r w:rsidRPr="00912DE0" w:rsidDel="00172F8D">
          <w:rPr>
            <w:rFonts w:ascii="Times New Roman" w:hAnsi="Times New Roman" w:cs="Times New Roman"/>
          </w:rPr>
          <w:delText xml:space="preserve"> </w:delText>
        </w:r>
      </w:del>
      <w:ins w:id="103" w:author="Susan Harrison" w:date="2019-01-16T15:16:00Z">
        <w:r w:rsidR="00172F8D">
          <w:rPr>
            <w:rFonts w:ascii="Times New Roman" w:hAnsi="Times New Roman" w:cs="Times New Roman"/>
          </w:rPr>
          <w:t>&lt;</w:t>
        </w:r>
      </w:ins>
      <w:r w:rsidRPr="00912DE0">
        <w:rPr>
          <w:rFonts w:ascii="Times New Roman" w:hAnsi="Times New Roman" w:cs="Times New Roman"/>
        </w:rPr>
        <w:t>20 individuals per species</w:t>
      </w:r>
      <w:r w:rsidR="00602EF0">
        <w:rPr>
          <w:rFonts w:ascii="Times New Roman" w:hAnsi="Times New Roman" w:cs="Times New Roman"/>
        </w:rPr>
        <w:t xml:space="preserve">, each marked with a toothpick. </w:t>
      </w:r>
      <w:r w:rsidRPr="00912DE0">
        <w:rPr>
          <w:rFonts w:ascii="Times New Roman" w:hAnsi="Times New Roman" w:cs="Times New Roman"/>
        </w:rPr>
        <w:t xml:space="preserve">Throughout the growing season, plots were visited 1-2 times a month and monitored for </w:t>
      </w:r>
      <w:r w:rsidR="007C5F9F">
        <w:rPr>
          <w:rFonts w:ascii="Times New Roman" w:hAnsi="Times New Roman" w:cs="Times New Roman"/>
        </w:rPr>
        <w:t xml:space="preserve">further </w:t>
      </w:r>
      <w:r w:rsidRPr="00912DE0">
        <w:rPr>
          <w:rFonts w:ascii="Times New Roman" w:hAnsi="Times New Roman" w:cs="Times New Roman"/>
        </w:rPr>
        <w:t xml:space="preserve">germination and mortality. </w:t>
      </w:r>
      <w:commentRangeStart w:id="104"/>
      <w:r w:rsidR="00E77BCC">
        <w:rPr>
          <w:rFonts w:ascii="Times New Roman" w:hAnsi="Times New Roman" w:cs="Times New Roman"/>
        </w:rPr>
        <w:t xml:space="preserve">We </w:t>
      </w:r>
      <w:r w:rsidR="00602EF0">
        <w:rPr>
          <w:rFonts w:ascii="Times New Roman" w:hAnsi="Times New Roman" w:cs="Times New Roman"/>
        </w:rPr>
        <w:t xml:space="preserve">removed germination data for </w:t>
      </w:r>
      <w:r w:rsidR="00602EF0" w:rsidRPr="00E77BCC">
        <w:rPr>
          <w:rFonts w:ascii="Times New Roman" w:hAnsi="Times New Roman" w:cs="Times New Roman"/>
          <w:i/>
        </w:rPr>
        <w:t xml:space="preserve">L. </w:t>
      </w:r>
      <w:proofErr w:type="spellStart"/>
      <w:r w:rsidR="00602EF0" w:rsidRPr="00E77BCC">
        <w:rPr>
          <w:rFonts w:ascii="Times New Roman" w:hAnsi="Times New Roman" w:cs="Times New Roman"/>
          <w:i/>
        </w:rPr>
        <w:t>californica</w:t>
      </w:r>
      <w:proofErr w:type="spellEnd"/>
      <w:r w:rsidR="00602EF0">
        <w:rPr>
          <w:rFonts w:ascii="Times New Roman" w:hAnsi="Times New Roman" w:cs="Times New Roman"/>
        </w:rPr>
        <w:t xml:space="preserve"> and </w:t>
      </w:r>
      <w:r w:rsidR="00602EF0" w:rsidRPr="00E77BCC">
        <w:rPr>
          <w:rFonts w:ascii="Times New Roman" w:hAnsi="Times New Roman" w:cs="Times New Roman"/>
          <w:i/>
        </w:rPr>
        <w:t xml:space="preserve">P. </w:t>
      </w:r>
      <w:proofErr w:type="spellStart"/>
      <w:r w:rsidR="00602EF0" w:rsidRPr="00E77BCC">
        <w:rPr>
          <w:rFonts w:ascii="Times New Roman" w:hAnsi="Times New Roman" w:cs="Times New Roman"/>
          <w:i/>
        </w:rPr>
        <w:t>erecta</w:t>
      </w:r>
      <w:proofErr w:type="spellEnd"/>
      <w:r w:rsidR="00602EF0">
        <w:rPr>
          <w:rFonts w:ascii="Times New Roman" w:hAnsi="Times New Roman" w:cs="Times New Roman"/>
        </w:rPr>
        <w:t xml:space="preserve"> in 2016 from our analysis due to identification errors of new </w:t>
      </w:r>
      <w:proofErr w:type="spellStart"/>
      <w:r w:rsidR="00602EF0">
        <w:rPr>
          <w:rFonts w:ascii="Times New Roman" w:hAnsi="Times New Roman" w:cs="Times New Roman"/>
        </w:rPr>
        <w:t>germinants</w:t>
      </w:r>
      <w:proofErr w:type="spellEnd"/>
      <w:r w:rsidR="00602EF0">
        <w:rPr>
          <w:rFonts w:ascii="Times New Roman" w:hAnsi="Times New Roman" w:cs="Times New Roman"/>
        </w:rPr>
        <w:t xml:space="preserve">, a mistake realized after thinning of plots had already occurred. </w:t>
      </w:r>
      <w:commentRangeEnd w:id="104"/>
      <w:r w:rsidR="00172F8D">
        <w:rPr>
          <w:rStyle w:val="CommentReference"/>
        </w:rPr>
        <w:commentReference w:id="104"/>
      </w:r>
    </w:p>
    <w:p w14:paraId="459B73C5" w14:textId="2322EF6A" w:rsidR="00912DE0" w:rsidRDefault="007C5F9F" w:rsidP="007C5F9F">
      <w:pPr>
        <w:spacing w:line="480" w:lineRule="auto"/>
        <w:ind w:firstLine="720"/>
        <w:rPr>
          <w:rFonts w:ascii="Times New Roman" w:hAnsi="Times New Roman" w:cs="Times New Roman"/>
        </w:rPr>
      </w:pPr>
      <w:commentRangeStart w:id="105"/>
      <w:r>
        <w:rPr>
          <w:rFonts w:ascii="Times New Roman" w:hAnsi="Times New Roman" w:cs="Times New Roman"/>
        </w:rPr>
        <w:t xml:space="preserve">To estimate seed set, </w:t>
      </w:r>
      <w:del w:id="106" w:author="Susan Harrison" w:date="2019-01-16T15:19:00Z">
        <w:r w:rsidDel="00172F8D">
          <w:rPr>
            <w:rFonts w:ascii="Times New Roman" w:hAnsi="Times New Roman" w:cs="Times New Roman"/>
          </w:rPr>
          <w:delText>n</w:delText>
        </w:r>
        <w:r w:rsidR="00D52438" w:rsidRPr="00912DE0" w:rsidDel="00172F8D">
          <w:rPr>
            <w:rFonts w:ascii="Times New Roman" w:hAnsi="Times New Roman" w:cs="Times New Roman"/>
          </w:rPr>
          <w:delText xml:space="preserve">umber of </w:delText>
        </w:r>
      </w:del>
      <w:r w:rsidR="00D52438" w:rsidRPr="00912DE0">
        <w:rPr>
          <w:rFonts w:ascii="Times New Roman" w:hAnsi="Times New Roman" w:cs="Times New Roman"/>
        </w:rPr>
        <w:t xml:space="preserve">flowers </w:t>
      </w:r>
      <w:del w:id="107" w:author="Susan Harrison" w:date="2019-01-16T15:19:00Z">
        <w:r w:rsidR="00D52438" w:rsidRPr="00912DE0" w:rsidDel="00172F8D">
          <w:rPr>
            <w:rFonts w:ascii="Times New Roman" w:hAnsi="Times New Roman" w:cs="Times New Roman"/>
          </w:rPr>
          <w:delText>per individual was recorded</w:delText>
        </w:r>
      </w:del>
      <w:ins w:id="108" w:author="Susan Harrison" w:date="2019-01-16T15:19:00Z">
        <w:r w:rsidR="00172F8D">
          <w:rPr>
            <w:rFonts w:ascii="Times New Roman" w:hAnsi="Times New Roman" w:cs="Times New Roman"/>
          </w:rPr>
          <w:t>were counted</w:t>
        </w:r>
      </w:ins>
      <w:r w:rsidR="00D52438" w:rsidRPr="00912DE0">
        <w:rPr>
          <w:rFonts w:ascii="Times New Roman" w:hAnsi="Times New Roman" w:cs="Times New Roman"/>
        </w:rPr>
        <w:t xml:space="preserve"> on </w:t>
      </w:r>
      <w:del w:id="109" w:author="Susan Harrison" w:date="2019-01-16T15:19:00Z">
        <w:r w:rsidR="00D52438" w:rsidRPr="00912DE0" w:rsidDel="00172F8D">
          <w:rPr>
            <w:rFonts w:ascii="Times New Roman" w:hAnsi="Times New Roman" w:cs="Times New Roman"/>
          </w:rPr>
          <w:delText xml:space="preserve">up to </w:delText>
        </w:r>
      </w:del>
      <w:ins w:id="110" w:author="Susan Harrison" w:date="2019-01-16T15:19:00Z">
        <w:r w:rsidR="00172F8D">
          <w:rPr>
            <w:rFonts w:ascii="Times New Roman" w:hAnsi="Times New Roman" w:cs="Times New Roman"/>
          </w:rPr>
          <w:t>1-</w:t>
        </w:r>
      </w:ins>
      <w:r w:rsidR="00D52438" w:rsidRPr="00912DE0">
        <w:rPr>
          <w:rFonts w:ascii="Times New Roman" w:hAnsi="Times New Roman" w:cs="Times New Roman"/>
        </w:rPr>
        <w:t xml:space="preserve">5 individuals per species </w:t>
      </w:r>
      <w:del w:id="111" w:author="Susan Harrison" w:date="2019-01-16T15:20:00Z">
        <w:r w:rsidR="00D92DB6" w:rsidRPr="00912DE0" w:rsidDel="00172F8D">
          <w:rPr>
            <w:rFonts w:ascii="Times New Roman" w:hAnsi="Times New Roman" w:cs="Times New Roman"/>
          </w:rPr>
          <w:delText xml:space="preserve">per </w:delText>
        </w:r>
      </w:del>
      <w:ins w:id="112" w:author="Susan Harrison" w:date="2019-01-16T15:20:00Z">
        <w:r w:rsidR="00172F8D">
          <w:rPr>
            <w:rFonts w:ascii="Times New Roman" w:hAnsi="Times New Roman" w:cs="Times New Roman"/>
          </w:rPr>
          <w:t>and</w:t>
        </w:r>
        <w:r w:rsidR="00172F8D" w:rsidRPr="00912DE0">
          <w:rPr>
            <w:rFonts w:ascii="Times New Roman" w:hAnsi="Times New Roman" w:cs="Times New Roman"/>
          </w:rPr>
          <w:t xml:space="preserve"> </w:t>
        </w:r>
      </w:ins>
      <w:del w:id="113" w:author="Susan Harrison" w:date="2019-01-16T15:23:00Z">
        <w:r w:rsidR="00D92DB6" w:rsidRPr="00912DE0" w:rsidDel="00AA52C2">
          <w:rPr>
            <w:rFonts w:ascii="Times New Roman" w:hAnsi="Times New Roman" w:cs="Times New Roman"/>
          </w:rPr>
          <w:delText xml:space="preserve">subplot </w:delText>
        </w:r>
        <w:r w:rsidR="00D52438" w:rsidRPr="00912DE0" w:rsidDel="00AA52C2">
          <w:rPr>
            <w:rFonts w:ascii="Times New Roman" w:hAnsi="Times New Roman" w:cs="Times New Roman"/>
          </w:rPr>
          <w:delText>during peak flowering</w:delText>
        </w:r>
      </w:del>
      <w:del w:id="114" w:author="Susan Harrison" w:date="2019-01-16T15:22:00Z">
        <w:r w:rsidR="00D52438" w:rsidRPr="00912DE0" w:rsidDel="00172F8D">
          <w:rPr>
            <w:rFonts w:ascii="Times New Roman" w:hAnsi="Times New Roman" w:cs="Times New Roman"/>
          </w:rPr>
          <w:delText xml:space="preserve">. </w:delText>
        </w:r>
      </w:del>
      <w:ins w:id="115" w:author="Susan Harrison" w:date="2019-01-16T15:22:00Z">
        <w:r w:rsidR="00172F8D">
          <w:rPr>
            <w:rFonts w:ascii="Times New Roman" w:hAnsi="Times New Roman" w:cs="Times New Roman"/>
          </w:rPr>
          <w:t xml:space="preserve">seeds were counted on </w:t>
        </w:r>
        <w:r w:rsidR="00172F8D" w:rsidRPr="00AA52C2">
          <w:rPr>
            <w:rFonts w:ascii="Times New Roman" w:hAnsi="Times New Roman" w:cs="Times New Roman"/>
            <w:highlight w:val="yellow"/>
            <w:rPrChange w:id="116" w:author="Susan Harrison" w:date="2019-01-16T15:24:00Z">
              <w:rPr>
                <w:rFonts w:ascii="Times New Roman" w:hAnsi="Times New Roman" w:cs="Times New Roman"/>
              </w:rPr>
            </w:rPrChange>
          </w:rPr>
          <w:t>XXX</w:t>
        </w:r>
        <w:r w:rsidR="00172F8D">
          <w:rPr>
            <w:rFonts w:ascii="Times New Roman" w:hAnsi="Times New Roman" w:cs="Times New Roman"/>
          </w:rPr>
          <w:t>-</w:t>
        </w:r>
        <w:r w:rsidR="00172F8D" w:rsidRPr="00912DE0">
          <w:rPr>
            <w:rFonts w:ascii="Times New Roman" w:hAnsi="Times New Roman" w:cs="Times New Roman"/>
          </w:rPr>
          <w:t>30 flowers per species</w:t>
        </w:r>
        <w:r w:rsidR="00172F8D">
          <w:rPr>
            <w:rFonts w:ascii="Times New Roman" w:hAnsi="Times New Roman" w:cs="Times New Roman"/>
          </w:rPr>
          <w:t xml:space="preserve"> </w:t>
        </w:r>
      </w:ins>
      <w:ins w:id="117" w:author="Susan Harrison" w:date="2019-01-16T15:23:00Z">
        <w:r w:rsidR="00AA52C2">
          <w:rPr>
            <w:rFonts w:ascii="Times New Roman" w:hAnsi="Times New Roman" w:cs="Times New Roman"/>
          </w:rPr>
          <w:t xml:space="preserve">in each </w:t>
        </w:r>
      </w:ins>
      <w:ins w:id="118" w:author="Susan Harrison" w:date="2019-01-16T15:22:00Z">
        <w:r w:rsidR="00172F8D">
          <w:rPr>
            <w:rFonts w:ascii="Times New Roman" w:hAnsi="Times New Roman" w:cs="Times New Roman"/>
          </w:rPr>
          <w:t>subplot</w:t>
        </w:r>
        <w:r w:rsidR="00AA52C2">
          <w:rPr>
            <w:rFonts w:ascii="Times New Roman" w:hAnsi="Times New Roman" w:cs="Times New Roman"/>
          </w:rPr>
          <w:t>; these means were multipl</w:t>
        </w:r>
      </w:ins>
      <w:ins w:id="119" w:author="Susan Harrison" w:date="2019-01-16T15:23:00Z">
        <w:r w:rsidR="00AA52C2">
          <w:rPr>
            <w:rFonts w:ascii="Times New Roman" w:hAnsi="Times New Roman" w:cs="Times New Roman"/>
          </w:rPr>
          <w:t>i</w:t>
        </w:r>
      </w:ins>
      <w:ins w:id="120" w:author="Susan Harrison" w:date="2019-01-16T15:22:00Z">
        <w:r w:rsidR="00AA52C2">
          <w:rPr>
            <w:rFonts w:ascii="Times New Roman" w:hAnsi="Times New Roman" w:cs="Times New Roman"/>
          </w:rPr>
          <w:t xml:space="preserve">ed to obtain a </w:t>
        </w:r>
      </w:ins>
      <w:ins w:id="121" w:author="Susan Harrison" w:date="2019-01-16T15:23:00Z">
        <w:r w:rsidR="00AA52C2">
          <w:rPr>
            <w:rFonts w:ascii="Times New Roman" w:hAnsi="Times New Roman" w:cs="Times New Roman"/>
          </w:rPr>
          <w:t>sub</w:t>
        </w:r>
      </w:ins>
      <w:ins w:id="122" w:author="Susan Harrison" w:date="2019-01-16T15:22:00Z">
        <w:r w:rsidR="00AA52C2">
          <w:rPr>
            <w:rFonts w:ascii="Times New Roman" w:hAnsi="Times New Roman" w:cs="Times New Roman"/>
          </w:rPr>
          <w:t xml:space="preserve">plot-level estimate of seeds per </w:t>
        </w:r>
      </w:ins>
      <w:del w:id="123" w:author="Susan Harrison" w:date="2019-01-16T15:20:00Z">
        <w:r w:rsidR="00D92DB6" w:rsidRPr="00912DE0" w:rsidDel="00172F8D">
          <w:rPr>
            <w:rFonts w:ascii="Times New Roman" w:hAnsi="Times New Roman" w:cs="Times New Roman"/>
          </w:rPr>
          <w:delText>N</w:delText>
        </w:r>
      </w:del>
      <w:del w:id="124" w:author="Susan Harrison" w:date="2019-01-16T15:23:00Z">
        <w:r w:rsidR="00D92DB6" w:rsidRPr="00912DE0" w:rsidDel="00AA52C2">
          <w:rPr>
            <w:rFonts w:ascii="Times New Roman" w:hAnsi="Times New Roman" w:cs="Times New Roman"/>
          </w:rPr>
          <w:delText xml:space="preserve">umber </w:delText>
        </w:r>
      </w:del>
      <w:del w:id="125" w:author="Susan Harrison" w:date="2019-01-16T15:20:00Z">
        <w:r w:rsidR="00D92DB6" w:rsidRPr="00912DE0" w:rsidDel="00172F8D">
          <w:rPr>
            <w:rFonts w:ascii="Times New Roman" w:hAnsi="Times New Roman" w:cs="Times New Roman"/>
          </w:rPr>
          <w:delText xml:space="preserve">of seeds per </w:delText>
        </w:r>
        <w:r w:rsidDel="00172F8D">
          <w:rPr>
            <w:rFonts w:ascii="Times New Roman" w:hAnsi="Times New Roman" w:cs="Times New Roman"/>
          </w:rPr>
          <w:delText>individual</w:delText>
        </w:r>
        <w:r w:rsidR="00D92DB6" w:rsidRPr="00912DE0" w:rsidDel="00172F8D">
          <w:rPr>
            <w:rFonts w:ascii="Times New Roman" w:hAnsi="Times New Roman" w:cs="Times New Roman"/>
          </w:rPr>
          <w:delText xml:space="preserve"> was </w:delText>
        </w:r>
        <w:r w:rsidDel="00172F8D">
          <w:rPr>
            <w:rFonts w:ascii="Times New Roman" w:hAnsi="Times New Roman" w:cs="Times New Roman"/>
          </w:rPr>
          <w:delText>calculated</w:delText>
        </w:r>
        <w:r w:rsidR="00D92DB6" w:rsidRPr="00912DE0" w:rsidDel="00172F8D">
          <w:rPr>
            <w:rFonts w:ascii="Times New Roman" w:hAnsi="Times New Roman" w:cs="Times New Roman"/>
          </w:rPr>
          <w:delText xml:space="preserve"> by taking the ave</w:delText>
        </w:r>
      </w:del>
      <w:del w:id="126" w:author="Susan Harrison" w:date="2019-01-16T15:23:00Z">
        <w:r w:rsidR="00D92DB6" w:rsidRPr="00912DE0" w:rsidDel="00AA52C2">
          <w:rPr>
            <w:rFonts w:ascii="Times New Roman" w:hAnsi="Times New Roman" w:cs="Times New Roman"/>
          </w:rPr>
          <w:delText xml:space="preserve">rage </w:delText>
        </w:r>
        <w:r w:rsidDel="00AA52C2">
          <w:rPr>
            <w:rFonts w:ascii="Times New Roman" w:hAnsi="Times New Roman" w:cs="Times New Roman"/>
          </w:rPr>
          <w:delText xml:space="preserve">seed set </w:delText>
        </w:r>
        <w:r w:rsidR="00D92DB6" w:rsidRPr="00912DE0" w:rsidDel="00AA52C2">
          <w:rPr>
            <w:rFonts w:ascii="Times New Roman" w:hAnsi="Times New Roman" w:cs="Times New Roman"/>
          </w:rPr>
          <w:delText xml:space="preserve">of up to </w:delText>
        </w:r>
      </w:del>
      <w:del w:id="127" w:author="Susan Harrison" w:date="2019-01-16T15:22:00Z">
        <w:r w:rsidR="00D92DB6" w:rsidRPr="00912DE0" w:rsidDel="00172F8D">
          <w:rPr>
            <w:rFonts w:ascii="Times New Roman" w:hAnsi="Times New Roman" w:cs="Times New Roman"/>
          </w:rPr>
          <w:delText>30 flowers per species</w:delText>
        </w:r>
        <w:r w:rsidDel="00172F8D">
          <w:rPr>
            <w:rFonts w:ascii="Times New Roman" w:hAnsi="Times New Roman" w:cs="Times New Roman"/>
          </w:rPr>
          <w:delText xml:space="preserve"> in each subplot </w:delText>
        </w:r>
      </w:del>
      <w:del w:id="128" w:author="Susan Harrison" w:date="2019-01-16T15:23:00Z">
        <w:r w:rsidDel="00AA52C2">
          <w:rPr>
            <w:rFonts w:ascii="Times New Roman" w:hAnsi="Times New Roman" w:cs="Times New Roman"/>
          </w:rPr>
          <w:delText>and multiplying this by the average number of flower</w:delText>
        </w:r>
        <w:r w:rsidR="00164EF7" w:rsidDel="00AA52C2">
          <w:rPr>
            <w:rFonts w:ascii="Times New Roman" w:hAnsi="Times New Roman" w:cs="Times New Roman"/>
          </w:rPr>
          <w:delText>s</w:delText>
        </w:r>
        <w:r w:rsidDel="00AA52C2">
          <w:rPr>
            <w:rFonts w:ascii="Times New Roman" w:hAnsi="Times New Roman" w:cs="Times New Roman"/>
          </w:rPr>
          <w:delText xml:space="preserve"> per </w:delText>
        </w:r>
      </w:del>
      <w:r>
        <w:rPr>
          <w:rFonts w:ascii="Times New Roman" w:hAnsi="Times New Roman" w:cs="Times New Roman"/>
        </w:rPr>
        <w:t>individual</w:t>
      </w:r>
      <w:r w:rsidR="00D92DB6" w:rsidRPr="00912DE0">
        <w:rPr>
          <w:rFonts w:ascii="Times New Roman" w:hAnsi="Times New Roman" w:cs="Times New Roman"/>
        </w:rPr>
        <w:t xml:space="preserve">. </w:t>
      </w:r>
      <w:commentRangeEnd w:id="105"/>
      <w:r w:rsidR="00AA52C2">
        <w:rPr>
          <w:rStyle w:val="CommentReference"/>
        </w:rPr>
        <w:commentReference w:id="105"/>
      </w:r>
    </w:p>
    <w:p w14:paraId="77B52295" w14:textId="769AB4E1" w:rsidR="00FA3AF0" w:rsidRPr="00912DE0" w:rsidRDefault="007C5F9F" w:rsidP="001C1C93">
      <w:pPr>
        <w:spacing w:line="480" w:lineRule="auto"/>
        <w:ind w:firstLine="720"/>
        <w:rPr>
          <w:rFonts w:ascii="Times New Roman" w:hAnsi="Times New Roman" w:cs="Times New Roman"/>
        </w:rPr>
      </w:pPr>
      <w:del w:id="129" w:author="Susan Harrison" w:date="2019-01-16T15:24:00Z">
        <w:r w:rsidDel="00AA52C2">
          <w:rPr>
            <w:rFonts w:ascii="Times New Roman" w:hAnsi="Times New Roman" w:cs="Times New Roman"/>
          </w:rPr>
          <w:delText>Finally, to</w:delText>
        </w:r>
      </w:del>
      <w:ins w:id="130" w:author="Susan Harrison" w:date="2019-01-16T15:24:00Z">
        <w:r w:rsidR="00AA52C2">
          <w:rPr>
            <w:rFonts w:ascii="Times New Roman" w:hAnsi="Times New Roman" w:cs="Times New Roman"/>
          </w:rPr>
          <w:t>To</w:t>
        </w:r>
      </w:ins>
      <w:r>
        <w:rPr>
          <w:rFonts w:ascii="Times New Roman" w:hAnsi="Times New Roman" w:cs="Times New Roman"/>
        </w:rPr>
        <w:t xml:space="preserve"> measure b</w:t>
      </w:r>
      <w:r w:rsidR="00BC7B09" w:rsidRPr="00912DE0">
        <w:rPr>
          <w:rFonts w:ascii="Times New Roman" w:hAnsi="Times New Roman" w:cs="Times New Roman"/>
        </w:rPr>
        <w:t xml:space="preserve">elowground seed survival </w:t>
      </w:r>
      <w:del w:id="131" w:author="Susan Harrison" w:date="2019-01-16T15:24:00Z">
        <w:r w:rsidR="00024A06" w:rsidDel="00AA52C2">
          <w:rPr>
            <w:rFonts w:ascii="Times New Roman" w:hAnsi="Times New Roman" w:cs="Times New Roman"/>
          </w:rPr>
          <w:delText xml:space="preserve">per species </w:delText>
        </w:r>
      </w:del>
      <w:r>
        <w:rPr>
          <w:rFonts w:ascii="Times New Roman" w:hAnsi="Times New Roman" w:cs="Times New Roman"/>
        </w:rPr>
        <w:t xml:space="preserve">we </w:t>
      </w:r>
      <w:r w:rsidR="00602EF0">
        <w:rPr>
          <w:rFonts w:ascii="Times New Roman" w:hAnsi="Times New Roman" w:cs="Times New Roman"/>
        </w:rPr>
        <w:t xml:space="preserve">buried </w:t>
      </w:r>
      <w:ins w:id="132" w:author="Susan Harrison" w:date="2019-01-16T15:26:00Z">
        <w:r w:rsidR="00AA52C2">
          <w:rPr>
            <w:rFonts w:ascii="Times New Roman" w:hAnsi="Times New Roman" w:cs="Times New Roman"/>
          </w:rPr>
          <w:t xml:space="preserve">one </w:t>
        </w:r>
      </w:ins>
      <w:r>
        <w:rPr>
          <w:rFonts w:ascii="Times New Roman" w:hAnsi="Times New Roman" w:cs="Times New Roman"/>
        </w:rPr>
        <w:t>mesh bag</w:t>
      </w:r>
      <w:ins w:id="133" w:author="Susan Harrison" w:date="2019-01-16T15:26:00Z">
        <w:r w:rsidR="00AA52C2">
          <w:rPr>
            <w:rFonts w:ascii="Times New Roman" w:hAnsi="Times New Roman" w:cs="Times New Roman"/>
          </w:rPr>
          <w:t xml:space="preserve"> </w:t>
        </w:r>
      </w:ins>
      <w:del w:id="134" w:author="Susan Harrison" w:date="2019-01-16T15:26:00Z">
        <w:r w:rsidDel="00AA52C2">
          <w:rPr>
            <w:rFonts w:ascii="Times New Roman" w:hAnsi="Times New Roman" w:cs="Times New Roman"/>
          </w:rPr>
          <w:delText>s</w:delText>
        </w:r>
      </w:del>
      <w:ins w:id="135" w:author="Susan Harrison" w:date="2019-01-16T15:25:00Z">
        <w:r w:rsidR="00AA52C2">
          <w:rPr>
            <w:rFonts w:ascii="Times New Roman" w:hAnsi="Times New Roman" w:cs="Times New Roman"/>
          </w:rPr>
          <w:t>per species</w:t>
        </w:r>
      </w:ins>
      <w:r>
        <w:rPr>
          <w:rFonts w:ascii="Times New Roman" w:hAnsi="Times New Roman" w:cs="Times New Roman"/>
        </w:rPr>
        <w:t xml:space="preserve">, </w:t>
      </w:r>
      <w:del w:id="136" w:author="Susan Harrison" w:date="2019-01-16T15:26:00Z">
        <w:r w:rsidDel="00AA52C2">
          <w:rPr>
            <w:rFonts w:ascii="Times New Roman" w:hAnsi="Times New Roman" w:cs="Times New Roman"/>
          </w:rPr>
          <w:delText xml:space="preserve">each </w:delText>
        </w:r>
      </w:del>
      <w:r>
        <w:rPr>
          <w:rFonts w:ascii="Times New Roman" w:hAnsi="Times New Roman" w:cs="Times New Roman"/>
        </w:rPr>
        <w:t xml:space="preserve">filled with </w:t>
      </w:r>
      <w:del w:id="137" w:author="Susan Harrison" w:date="2019-01-16T15:25:00Z">
        <w:r w:rsidDel="00AA52C2">
          <w:rPr>
            <w:rFonts w:ascii="Times New Roman" w:hAnsi="Times New Roman" w:cs="Times New Roman"/>
          </w:rPr>
          <w:delText xml:space="preserve">between </w:delText>
        </w:r>
      </w:del>
      <w:r>
        <w:rPr>
          <w:rFonts w:ascii="Times New Roman" w:hAnsi="Times New Roman" w:cs="Times New Roman"/>
        </w:rPr>
        <w:t xml:space="preserve">50-100 seeds </w:t>
      </w:r>
      <w:del w:id="138" w:author="Susan Harrison" w:date="2019-01-16T15:26:00Z">
        <w:r w:rsidDel="00AA52C2">
          <w:rPr>
            <w:rFonts w:ascii="Times New Roman" w:hAnsi="Times New Roman" w:cs="Times New Roman"/>
          </w:rPr>
          <w:delText xml:space="preserve">of </w:delText>
        </w:r>
      </w:del>
      <w:del w:id="139" w:author="Susan Harrison" w:date="2019-01-16T15:24:00Z">
        <w:r w:rsidDel="00AA52C2">
          <w:rPr>
            <w:rFonts w:ascii="Times New Roman" w:hAnsi="Times New Roman" w:cs="Times New Roman"/>
          </w:rPr>
          <w:delText xml:space="preserve">a particular </w:delText>
        </w:r>
      </w:del>
      <w:del w:id="140" w:author="Susan Harrison" w:date="2019-01-16T15:26:00Z">
        <w:r w:rsidDel="00AA52C2">
          <w:rPr>
            <w:rFonts w:ascii="Times New Roman" w:hAnsi="Times New Roman" w:cs="Times New Roman"/>
          </w:rPr>
          <w:delText>species</w:delText>
        </w:r>
        <w:r w:rsidR="00602EF0" w:rsidDel="00AA52C2">
          <w:rPr>
            <w:rFonts w:ascii="Times New Roman" w:hAnsi="Times New Roman" w:cs="Times New Roman"/>
          </w:rPr>
          <w:delText xml:space="preserve"> </w:delText>
        </w:r>
      </w:del>
      <w:r w:rsidR="00602EF0">
        <w:rPr>
          <w:rFonts w:ascii="Times New Roman" w:hAnsi="Times New Roman" w:cs="Times New Roman"/>
        </w:rPr>
        <w:t xml:space="preserve">mixed with </w:t>
      </w:r>
      <w:r>
        <w:rPr>
          <w:rFonts w:ascii="Times New Roman" w:hAnsi="Times New Roman" w:cs="Times New Roman"/>
        </w:rPr>
        <w:t>sand</w:t>
      </w:r>
      <w:r w:rsidR="00602EF0">
        <w:rPr>
          <w:rFonts w:ascii="Times New Roman" w:hAnsi="Times New Roman" w:cs="Times New Roman"/>
        </w:rPr>
        <w:t>,</w:t>
      </w:r>
      <w:r>
        <w:rPr>
          <w:rFonts w:ascii="Times New Roman" w:hAnsi="Times New Roman" w:cs="Times New Roman"/>
        </w:rPr>
        <w:t xml:space="preserve"> </w:t>
      </w:r>
      <w:r w:rsidR="00BC7B09" w:rsidRPr="00912DE0">
        <w:rPr>
          <w:rFonts w:ascii="Times New Roman" w:hAnsi="Times New Roman" w:cs="Times New Roman"/>
        </w:rPr>
        <w:t xml:space="preserve">5-10 cm belowground in each plot </w:t>
      </w:r>
      <w:r>
        <w:rPr>
          <w:rFonts w:ascii="Times New Roman" w:hAnsi="Times New Roman" w:cs="Times New Roman"/>
        </w:rPr>
        <w:t xml:space="preserve">prior to the </w:t>
      </w:r>
      <w:del w:id="141" w:author="Susan Harrison" w:date="2019-01-16T15:28:00Z">
        <w:r w:rsidDel="00AA52C2">
          <w:rPr>
            <w:rFonts w:ascii="Times New Roman" w:hAnsi="Times New Roman" w:cs="Times New Roman"/>
          </w:rPr>
          <w:delText xml:space="preserve">beginning of </w:delText>
        </w:r>
      </w:del>
      <w:del w:id="142" w:author="Susan Harrison" w:date="2019-01-16T15:26:00Z">
        <w:r w:rsidDel="00AA52C2">
          <w:rPr>
            <w:rFonts w:ascii="Times New Roman" w:hAnsi="Times New Roman" w:cs="Times New Roman"/>
          </w:rPr>
          <w:delText>the rainy season</w:delText>
        </w:r>
      </w:del>
      <w:ins w:id="143" w:author="Susan Harrison" w:date="2019-01-16T15:28:00Z">
        <w:r w:rsidR="00AA52C2">
          <w:rPr>
            <w:rFonts w:ascii="Times New Roman" w:hAnsi="Times New Roman" w:cs="Times New Roman"/>
          </w:rPr>
          <w:t>onset of fall rains</w:t>
        </w:r>
      </w:ins>
      <w:r w:rsidR="00602EF0">
        <w:rPr>
          <w:rFonts w:ascii="Times New Roman" w:hAnsi="Times New Roman" w:cs="Times New Roman"/>
        </w:rPr>
        <w:t>. We dug up the bags the following summer</w:t>
      </w:r>
      <w:del w:id="144" w:author="Susan Harrison" w:date="2019-01-16T15:26:00Z">
        <w:r w:rsidR="00602EF0" w:rsidDel="00AA52C2">
          <w:rPr>
            <w:rFonts w:ascii="Times New Roman" w:hAnsi="Times New Roman" w:cs="Times New Roman"/>
          </w:rPr>
          <w:delText xml:space="preserve">, </w:delText>
        </w:r>
        <w:r w:rsidR="00BC7B09" w:rsidRPr="00912DE0" w:rsidDel="00AA52C2">
          <w:rPr>
            <w:rFonts w:ascii="Times New Roman" w:hAnsi="Times New Roman" w:cs="Times New Roman"/>
          </w:rPr>
          <w:delText xml:space="preserve">separated </w:delText>
        </w:r>
        <w:r w:rsidR="00602EF0" w:rsidDel="00AA52C2">
          <w:rPr>
            <w:rFonts w:ascii="Times New Roman" w:hAnsi="Times New Roman" w:cs="Times New Roman"/>
          </w:rPr>
          <w:delText xml:space="preserve">the seed </w:delText>
        </w:r>
        <w:r w:rsidR="00BC7B09" w:rsidRPr="00912DE0" w:rsidDel="00AA52C2">
          <w:rPr>
            <w:rFonts w:ascii="Times New Roman" w:hAnsi="Times New Roman" w:cs="Times New Roman"/>
          </w:rPr>
          <w:delText>from sand</w:delText>
        </w:r>
        <w:r w:rsidR="00A6034E" w:rsidDel="00AA52C2">
          <w:rPr>
            <w:rFonts w:ascii="Times New Roman" w:hAnsi="Times New Roman" w:cs="Times New Roman"/>
          </w:rPr>
          <w:delText>,</w:delText>
        </w:r>
        <w:r w:rsidR="00602EF0" w:rsidDel="00AA52C2">
          <w:rPr>
            <w:rFonts w:ascii="Times New Roman" w:hAnsi="Times New Roman" w:cs="Times New Roman"/>
          </w:rPr>
          <w:delText xml:space="preserve"> </w:delText>
        </w:r>
      </w:del>
      <w:ins w:id="145" w:author="Susan Harrison" w:date="2019-01-16T15:26:00Z">
        <w:r w:rsidR="00AA52C2">
          <w:rPr>
            <w:rFonts w:ascii="Times New Roman" w:hAnsi="Times New Roman" w:cs="Times New Roman"/>
          </w:rPr>
          <w:t xml:space="preserve"> </w:t>
        </w:r>
      </w:ins>
      <w:r w:rsidR="00602EF0">
        <w:rPr>
          <w:rFonts w:ascii="Times New Roman" w:hAnsi="Times New Roman" w:cs="Times New Roman"/>
        </w:rPr>
        <w:t xml:space="preserve">and counted </w:t>
      </w:r>
      <w:del w:id="146" w:author="Susan Harrison" w:date="2019-01-16T15:26:00Z">
        <w:r w:rsidR="00602EF0" w:rsidDel="00AA52C2">
          <w:rPr>
            <w:rFonts w:ascii="Times New Roman" w:hAnsi="Times New Roman" w:cs="Times New Roman"/>
          </w:rPr>
          <w:delText xml:space="preserve">the </w:delText>
        </w:r>
        <w:r w:rsidR="00BC7B09" w:rsidRPr="00912DE0" w:rsidDel="00AA52C2">
          <w:rPr>
            <w:rFonts w:ascii="Times New Roman" w:hAnsi="Times New Roman" w:cs="Times New Roman"/>
          </w:rPr>
          <w:delText xml:space="preserve">number of </w:delText>
        </w:r>
      </w:del>
      <w:r w:rsidR="00BC7B09" w:rsidRPr="00912DE0">
        <w:rPr>
          <w:rFonts w:ascii="Times New Roman" w:hAnsi="Times New Roman" w:cs="Times New Roman"/>
        </w:rPr>
        <w:t xml:space="preserve">viable seeds by inspecting embryos under a dissecting scope. </w:t>
      </w:r>
      <w:r w:rsidR="00FA3AF0" w:rsidRPr="00912DE0">
        <w:rPr>
          <w:rFonts w:ascii="Times New Roman" w:hAnsi="Times New Roman" w:cs="Times New Roman"/>
        </w:rPr>
        <w:t>Seed</w:t>
      </w:r>
      <w:ins w:id="147" w:author="Susan Harrison" w:date="2019-01-16T15:27:00Z">
        <w:r w:rsidR="00AA52C2">
          <w:rPr>
            <w:rFonts w:ascii="Times New Roman" w:hAnsi="Times New Roman" w:cs="Times New Roman"/>
          </w:rPr>
          <w:t>s were</w:t>
        </w:r>
      </w:ins>
      <w:r w:rsidR="00FA3AF0" w:rsidRPr="00912DE0">
        <w:rPr>
          <w:rFonts w:ascii="Times New Roman" w:hAnsi="Times New Roman" w:cs="Times New Roman"/>
        </w:rPr>
        <w:t xml:space="preserve"> </w:t>
      </w:r>
      <w:del w:id="148" w:author="Susan Harrison" w:date="2019-01-16T15:27:00Z">
        <w:r w:rsidR="00FA3AF0" w:rsidRPr="00912DE0" w:rsidDel="00AA52C2">
          <w:rPr>
            <w:rFonts w:ascii="Times New Roman" w:hAnsi="Times New Roman" w:cs="Times New Roman"/>
          </w:rPr>
          <w:delText xml:space="preserve">of each species </w:delText>
        </w:r>
        <w:r w:rsidDel="00AA52C2">
          <w:rPr>
            <w:rFonts w:ascii="Times New Roman" w:hAnsi="Times New Roman" w:cs="Times New Roman"/>
          </w:rPr>
          <w:delText xml:space="preserve">used in the experiment </w:delText>
        </w:r>
        <w:r w:rsidR="00FA3AF0" w:rsidRPr="00912DE0" w:rsidDel="00AA52C2">
          <w:rPr>
            <w:rFonts w:ascii="Times New Roman" w:hAnsi="Times New Roman" w:cs="Times New Roman"/>
          </w:rPr>
          <w:delText xml:space="preserve">was </w:delText>
        </w:r>
      </w:del>
      <w:r w:rsidR="00FA3AF0" w:rsidRPr="00912DE0">
        <w:rPr>
          <w:rFonts w:ascii="Times New Roman" w:hAnsi="Times New Roman" w:cs="Times New Roman"/>
        </w:rPr>
        <w:t>tested for viability in a growth chamber</w:t>
      </w:r>
      <w:del w:id="149" w:author="Susan Harrison" w:date="2019-01-16T15:27:00Z">
        <w:r w:rsidR="00FA3AF0" w:rsidRPr="00912DE0" w:rsidDel="00AA52C2">
          <w:rPr>
            <w:rFonts w:ascii="Times New Roman" w:hAnsi="Times New Roman" w:cs="Times New Roman"/>
          </w:rPr>
          <w:delText xml:space="preserve"> in the lab</w:delText>
        </w:r>
      </w:del>
      <w:r w:rsidR="00FA3AF0" w:rsidRPr="00912DE0">
        <w:rPr>
          <w:rFonts w:ascii="Times New Roman" w:hAnsi="Times New Roman" w:cs="Times New Roman"/>
        </w:rPr>
        <w:t xml:space="preserve"> to </w:t>
      </w:r>
      <w:commentRangeStart w:id="150"/>
      <w:r w:rsidR="00FA3AF0" w:rsidRPr="00912DE0">
        <w:rPr>
          <w:rFonts w:ascii="Times New Roman" w:hAnsi="Times New Roman" w:cs="Times New Roman"/>
        </w:rPr>
        <w:t xml:space="preserve">adjust </w:t>
      </w:r>
      <w:commentRangeEnd w:id="150"/>
      <w:r w:rsidR="00AA52C2">
        <w:rPr>
          <w:rStyle w:val="CommentReference"/>
        </w:rPr>
        <w:commentReference w:id="150"/>
      </w:r>
      <w:ins w:id="151" w:author="Susan Harrison" w:date="2019-01-16T15:27:00Z">
        <w:r w:rsidR="00AA52C2">
          <w:rPr>
            <w:rFonts w:ascii="Times New Roman" w:hAnsi="Times New Roman" w:cs="Times New Roman"/>
          </w:rPr>
          <w:t xml:space="preserve">our estimates of </w:t>
        </w:r>
      </w:ins>
      <w:r w:rsidR="00FA3AF0" w:rsidRPr="00912DE0">
        <w:rPr>
          <w:rFonts w:ascii="Times New Roman" w:hAnsi="Times New Roman" w:cs="Times New Roman"/>
        </w:rPr>
        <w:t xml:space="preserve">germination </w:t>
      </w:r>
      <w:r w:rsidR="00730B34">
        <w:rPr>
          <w:rFonts w:ascii="Times New Roman" w:hAnsi="Times New Roman" w:cs="Times New Roman"/>
        </w:rPr>
        <w:t>rates,</w:t>
      </w:r>
      <w:r w:rsidR="00FA3AF0" w:rsidRPr="00912DE0">
        <w:rPr>
          <w:rFonts w:ascii="Times New Roman" w:hAnsi="Times New Roman" w:cs="Times New Roman"/>
        </w:rPr>
        <w:t xml:space="preserve"> seed set</w:t>
      </w:r>
      <w:r w:rsidR="00730B34">
        <w:rPr>
          <w:rFonts w:ascii="Times New Roman" w:hAnsi="Times New Roman" w:cs="Times New Roman"/>
        </w:rPr>
        <w:t>, and belowground seed survival</w:t>
      </w:r>
      <w:r w:rsidR="00FA3AF0" w:rsidRPr="00912DE0">
        <w:rPr>
          <w:rFonts w:ascii="Times New Roman" w:hAnsi="Times New Roman" w:cs="Times New Roman"/>
        </w:rPr>
        <w:t>.</w:t>
      </w:r>
      <w:r w:rsidR="00345D97">
        <w:rPr>
          <w:rFonts w:ascii="Times New Roman" w:hAnsi="Times New Roman" w:cs="Times New Roman"/>
        </w:rPr>
        <w:t xml:space="preserve"> </w:t>
      </w:r>
    </w:p>
    <w:p w14:paraId="7AFC9C0C" w14:textId="2DBA1BA1" w:rsidR="009F5CD1" w:rsidRPr="00912DE0" w:rsidRDefault="00942712" w:rsidP="00912DE0">
      <w:pPr>
        <w:spacing w:line="480" w:lineRule="auto"/>
        <w:rPr>
          <w:rFonts w:ascii="Times New Roman" w:hAnsi="Times New Roman" w:cs="Times New Roman"/>
          <w:i/>
        </w:rPr>
      </w:pPr>
      <w:ins w:id="152" w:author="Susan Harrison" w:date="2019-01-16T15:44:00Z">
        <w:r>
          <w:rPr>
            <w:rFonts w:ascii="Times New Roman" w:hAnsi="Times New Roman" w:cs="Times New Roman"/>
            <w:i/>
          </w:rPr>
          <w:t xml:space="preserve">Functional Strategy </w:t>
        </w:r>
      </w:ins>
      <w:del w:id="153" w:author="Susan Harrison" w:date="2019-01-16T15:44:00Z">
        <w:r w:rsidR="009F5CD1" w:rsidRPr="00912DE0" w:rsidDel="00942712">
          <w:rPr>
            <w:rFonts w:ascii="Times New Roman" w:hAnsi="Times New Roman" w:cs="Times New Roman"/>
            <w:i/>
          </w:rPr>
          <w:delText xml:space="preserve">Trait </w:delText>
        </w:r>
      </w:del>
      <w:r w:rsidR="009F5CD1" w:rsidRPr="00912DE0">
        <w:rPr>
          <w:rFonts w:ascii="Times New Roman" w:hAnsi="Times New Roman" w:cs="Times New Roman"/>
          <w:i/>
        </w:rPr>
        <w:t>Measurement</w:t>
      </w:r>
    </w:p>
    <w:p w14:paraId="4908A355" w14:textId="5FF2596A" w:rsidR="002605E1" w:rsidDel="00AA52C2" w:rsidRDefault="007A7FAB" w:rsidP="00B44B63">
      <w:pPr>
        <w:spacing w:line="480" w:lineRule="auto"/>
        <w:ind w:firstLine="720"/>
        <w:rPr>
          <w:del w:id="154" w:author="Susan Harrison" w:date="2019-01-16T15:31:00Z"/>
          <w:rFonts w:ascii="Times New Roman" w:hAnsi="Times New Roman" w:cs="Times New Roman"/>
        </w:rPr>
      </w:pPr>
      <w:r>
        <w:rPr>
          <w:rFonts w:ascii="Times New Roman" w:hAnsi="Times New Roman" w:cs="Times New Roman"/>
        </w:rPr>
        <w:t xml:space="preserve">To </w:t>
      </w:r>
      <w:del w:id="155" w:author="Susan Harrison" w:date="2019-01-16T15:29:00Z">
        <w:r w:rsidDel="00AA52C2">
          <w:rPr>
            <w:rFonts w:ascii="Times New Roman" w:hAnsi="Times New Roman" w:cs="Times New Roman"/>
          </w:rPr>
          <w:delText xml:space="preserve">identify </w:delText>
        </w:r>
      </w:del>
      <w:ins w:id="156" w:author="Susan Harrison" w:date="2019-01-16T15:29:00Z">
        <w:r w:rsidR="00AA52C2">
          <w:rPr>
            <w:rFonts w:ascii="Times New Roman" w:hAnsi="Times New Roman" w:cs="Times New Roman"/>
          </w:rPr>
          <w:t xml:space="preserve">characterize </w:t>
        </w:r>
      </w:ins>
      <w:r>
        <w:rPr>
          <w:rFonts w:ascii="Times New Roman" w:hAnsi="Times New Roman" w:cs="Times New Roman"/>
        </w:rPr>
        <w:t>the drought strategies of our species we measured</w:t>
      </w:r>
      <w:r w:rsidR="00024A06">
        <w:rPr>
          <w:rFonts w:ascii="Times New Roman" w:hAnsi="Times New Roman" w:cs="Times New Roman"/>
        </w:rPr>
        <w:t xml:space="preserve"> relative growth rate </w:t>
      </w:r>
      <w:ins w:id="157" w:author="Susan Harrison" w:date="2019-01-16T15:29:00Z">
        <w:r w:rsidR="00AA52C2">
          <w:rPr>
            <w:rFonts w:ascii="Times New Roman" w:hAnsi="Times New Roman" w:cs="Times New Roman"/>
          </w:rPr>
          <w:t xml:space="preserve">(RGR) </w:t>
        </w:r>
      </w:ins>
      <w:r w:rsidR="00024A06">
        <w:rPr>
          <w:rFonts w:ascii="Times New Roman" w:hAnsi="Times New Roman" w:cs="Times New Roman"/>
        </w:rPr>
        <w:t>and water use efficiency</w:t>
      </w:r>
      <w:ins w:id="158" w:author="Susan Harrison" w:date="2019-01-16T15:29:00Z">
        <w:r w:rsidR="00AA52C2">
          <w:rPr>
            <w:rFonts w:ascii="Times New Roman" w:hAnsi="Times New Roman" w:cs="Times New Roman"/>
          </w:rPr>
          <w:t xml:space="preserve"> (WUE)</w:t>
        </w:r>
      </w:ins>
      <w:r w:rsidR="00024A06">
        <w:rPr>
          <w:rFonts w:ascii="Times New Roman" w:hAnsi="Times New Roman" w:cs="Times New Roman"/>
        </w:rPr>
        <w:t xml:space="preserve">, </w:t>
      </w:r>
      <w:ins w:id="159" w:author="Susan Harrison" w:date="2019-01-16T15:44:00Z">
        <w:r w:rsidR="00942712">
          <w:rPr>
            <w:rFonts w:ascii="Times New Roman" w:hAnsi="Times New Roman" w:cs="Times New Roman"/>
          </w:rPr>
          <w:t xml:space="preserve">two </w:t>
        </w:r>
      </w:ins>
      <w:del w:id="160" w:author="Susan Harrison" w:date="2019-01-16T15:29:00Z">
        <w:r w:rsidR="00024A06" w:rsidDel="00AA52C2">
          <w:rPr>
            <w:rFonts w:ascii="Times New Roman" w:hAnsi="Times New Roman" w:cs="Times New Roman"/>
          </w:rPr>
          <w:delText xml:space="preserve">two </w:delText>
        </w:r>
      </w:del>
      <w:ins w:id="161" w:author="Susan Harrison" w:date="2019-01-16T15:29:00Z">
        <w:r w:rsidR="00AA52C2">
          <w:rPr>
            <w:rFonts w:ascii="Times New Roman" w:hAnsi="Times New Roman" w:cs="Times New Roman"/>
          </w:rPr>
          <w:t xml:space="preserve">key performance measures that are correlated with widely studied morphological </w:t>
        </w:r>
      </w:ins>
      <w:del w:id="162" w:author="Susan Harrison" w:date="2019-01-16T15:30:00Z">
        <w:r w:rsidR="00024A06" w:rsidDel="00AA52C2">
          <w:rPr>
            <w:rFonts w:ascii="Times New Roman" w:hAnsi="Times New Roman" w:cs="Times New Roman"/>
          </w:rPr>
          <w:delText xml:space="preserve">traits that underlie many of the softer traits like </w:delText>
        </w:r>
      </w:del>
      <w:ins w:id="163" w:author="Susan Harrison" w:date="2019-01-16T15:30:00Z">
        <w:r w:rsidR="00AA52C2">
          <w:rPr>
            <w:rFonts w:ascii="Times New Roman" w:hAnsi="Times New Roman" w:cs="Times New Roman"/>
          </w:rPr>
          <w:t>traits (</w:t>
        </w:r>
      </w:ins>
      <w:r w:rsidR="00024A06">
        <w:rPr>
          <w:rFonts w:ascii="Times New Roman" w:hAnsi="Times New Roman" w:cs="Times New Roman"/>
        </w:rPr>
        <w:t>SLA, seed size</w:t>
      </w:r>
      <w:r w:rsidR="009A12BB">
        <w:rPr>
          <w:rFonts w:ascii="Times New Roman" w:hAnsi="Times New Roman" w:cs="Times New Roman"/>
        </w:rPr>
        <w:t xml:space="preserve">, </w:t>
      </w:r>
      <w:del w:id="164" w:author="Susan Harrison" w:date="2019-01-16T15:30:00Z">
        <w:r w:rsidR="009A12BB" w:rsidDel="00AA52C2">
          <w:rPr>
            <w:rFonts w:ascii="Times New Roman" w:hAnsi="Times New Roman" w:cs="Times New Roman"/>
          </w:rPr>
          <w:delText xml:space="preserve">and </w:delText>
        </w:r>
      </w:del>
      <w:r w:rsidR="009A12BB">
        <w:rPr>
          <w:rFonts w:ascii="Times New Roman" w:hAnsi="Times New Roman" w:cs="Times New Roman"/>
        </w:rPr>
        <w:t>specific root length</w:t>
      </w:r>
      <w:del w:id="165" w:author="Susan Harrison" w:date="2019-01-16T15:30:00Z">
        <w:r w:rsidR="009A12BB" w:rsidDel="00AA52C2">
          <w:rPr>
            <w:rFonts w:ascii="Times New Roman" w:hAnsi="Times New Roman" w:cs="Times New Roman"/>
          </w:rPr>
          <w:delText xml:space="preserve"> (</w:delText>
        </w:r>
        <w:r w:rsidR="00752164" w:rsidDel="00AA52C2">
          <w:rPr>
            <w:rFonts w:ascii="Times New Roman" w:hAnsi="Times New Roman" w:cs="Times New Roman"/>
          </w:rPr>
          <w:delText>root length/root dry mass</w:delText>
        </w:r>
      </w:del>
      <w:r w:rsidR="009A12BB">
        <w:rPr>
          <w:rFonts w:ascii="Times New Roman" w:hAnsi="Times New Roman" w:cs="Times New Roman"/>
        </w:rPr>
        <w:t xml:space="preserve">) </w:t>
      </w:r>
      <w:r w:rsidR="00024A06">
        <w:rPr>
          <w:rFonts w:ascii="Times New Roman" w:hAnsi="Times New Roman" w:cs="Times New Roman"/>
        </w:rPr>
        <w:t xml:space="preserve">and </w:t>
      </w:r>
      <w:del w:id="166" w:author="Susan Harrison" w:date="2019-01-16T15:30:00Z">
        <w:r w:rsidR="00024A06" w:rsidDel="00AA52C2">
          <w:rPr>
            <w:rFonts w:ascii="Times New Roman" w:hAnsi="Times New Roman" w:cs="Times New Roman"/>
          </w:rPr>
          <w:delText xml:space="preserve">which </w:delText>
        </w:r>
      </w:del>
      <w:ins w:id="167" w:author="Susan Harrison" w:date="2019-01-16T15:30:00Z">
        <w:r w:rsidR="00AA52C2">
          <w:rPr>
            <w:rFonts w:ascii="Times New Roman" w:hAnsi="Times New Roman" w:cs="Times New Roman"/>
          </w:rPr>
          <w:t xml:space="preserve">that </w:t>
        </w:r>
      </w:ins>
      <w:r w:rsidR="00024A06">
        <w:rPr>
          <w:rFonts w:ascii="Times New Roman" w:hAnsi="Times New Roman" w:cs="Times New Roman"/>
        </w:rPr>
        <w:t>ha</w:t>
      </w:r>
      <w:r w:rsidR="00B4235D">
        <w:rPr>
          <w:rFonts w:ascii="Times New Roman" w:hAnsi="Times New Roman" w:cs="Times New Roman"/>
        </w:rPr>
        <w:t>ve</w:t>
      </w:r>
      <w:r w:rsidR="00024A06">
        <w:rPr>
          <w:rFonts w:ascii="Times New Roman" w:hAnsi="Times New Roman" w:cs="Times New Roman"/>
        </w:rPr>
        <w:t xml:space="preserve"> been </w:t>
      </w:r>
      <w:del w:id="168" w:author="Susan Harrison" w:date="2019-01-16T15:30:00Z">
        <w:r w:rsidR="00024A06" w:rsidDel="00AA52C2">
          <w:rPr>
            <w:rFonts w:ascii="Times New Roman" w:hAnsi="Times New Roman" w:cs="Times New Roman"/>
          </w:rPr>
          <w:delText xml:space="preserve">found to be </w:delText>
        </w:r>
      </w:del>
      <w:r w:rsidR="00024A06">
        <w:rPr>
          <w:rFonts w:ascii="Times New Roman" w:hAnsi="Times New Roman" w:cs="Times New Roman"/>
        </w:rPr>
        <w:t xml:space="preserve">strongly linked to demographic </w:t>
      </w:r>
      <w:del w:id="169" w:author="Susan Harrison" w:date="2019-01-16T15:30:00Z">
        <w:r w:rsidR="00024A06" w:rsidDel="00AA52C2">
          <w:rPr>
            <w:rFonts w:ascii="Times New Roman" w:hAnsi="Times New Roman" w:cs="Times New Roman"/>
          </w:rPr>
          <w:delText>rate change</w:delText>
        </w:r>
      </w:del>
      <w:ins w:id="170" w:author="Susan Harrison" w:date="2019-01-16T15:30:00Z">
        <w:r w:rsidR="00AA52C2">
          <w:rPr>
            <w:rFonts w:ascii="Times New Roman" w:hAnsi="Times New Roman" w:cs="Times New Roman"/>
          </w:rPr>
          <w:t>responses to climate</w:t>
        </w:r>
      </w:ins>
      <w:del w:id="171" w:author="Susan Harrison" w:date="2019-01-16T15:30:00Z">
        <w:r w:rsidR="00024A06" w:rsidDel="00AA52C2">
          <w:rPr>
            <w:rFonts w:ascii="Times New Roman" w:hAnsi="Times New Roman" w:cs="Times New Roman"/>
          </w:rPr>
          <w:delText>s</w:delText>
        </w:r>
      </w:del>
      <w:r w:rsidR="00752164">
        <w:rPr>
          <w:rFonts w:ascii="Times New Roman" w:hAnsi="Times New Roman" w:cs="Times New Roman"/>
        </w:rPr>
        <w:t xml:space="preserve"> in other annual systems</w:t>
      </w:r>
      <w:r w:rsidR="00024A06">
        <w:rPr>
          <w:rFonts w:ascii="Times New Roman" w:hAnsi="Times New Roman" w:cs="Times New Roman"/>
        </w:rPr>
        <w:t xml:space="preserve"> (</w:t>
      </w:r>
      <w:proofErr w:type="spellStart"/>
      <w:r w:rsidR="00024A06">
        <w:rPr>
          <w:rFonts w:ascii="Times New Roman" w:hAnsi="Times New Roman" w:cs="Times New Roman"/>
        </w:rPr>
        <w:t>Huxman</w:t>
      </w:r>
      <w:proofErr w:type="spellEnd"/>
      <w:r w:rsidR="00024A06">
        <w:rPr>
          <w:rFonts w:ascii="Times New Roman" w:hAnsi="Times New Roman" w:cs="Times New Roman"/>
        </w:rPr>
        <w:t xml:space="preserve">, Kimball, </w:t>
      </w:r>
      <w:proofErr w:type="spellStart"/>
      <w:r w:rsidR="00024A06">
        <w:rPr>
          <w:rFonts w:ascii="Times New Roman" w:hAnsi="Times New Roman" w:cs="Times New Roman"/>
        </w:rPr>
        <w:t>Angert</w:t>
      </w:r>
      <w:proofErr w:type="spellEnd"/>
      <w:r w:rsidR="00024A06">
        <w:rPr>
          <w:rFonts w:ascii="Times New Roman" w:hAnsi="Times New Roman" w:cs="Times New Roman"/>
        </w:rPr>
        <w:t xml:space="preserve"> papers </w:t>
      </w:r>
      <w:proofErr w:type="spellStart"/>
      <w:r w:rsidR="00024A06">
        <w:rPr>
          <w:rFonts w:ascii="Times New Roman" w:hAnsi="Times New Roman" w:cs="Times New Roman"/>
        </w:rPr>
        <w:t>etc</w:t>
      </w:r>
      <w:proofErr w:type="spellEnd"/>
      <w:r w:rsidR="00024A06">
        <w:rPr>
          <w:rFonts w:ascii="Times New Roman" w:hAnsi="Times New Roman" w:cs="Times New Roman"/>
        </w:rPr>
        <w:t xml:space="preserve">). </w:t>
      </w:r>
    </w:p>
    <w:p w14:paraId="123F213D" w14:textId="2F5D01D7" w:rsidR="00CA4106" w:rsidDel="00913C56" w:rsidRDefault="00752164" w:rsidP="00B44B63">
      <w:pPr>
        <w:spacing w:line="480" w:lineRule="auto"/>
        <w:ind w:firstLine="720"/>
        <w:rPr>
          <w:del w:id="172" w:author="Susan Harrison" w:date="2019-01-16T15:34:00Z"/>
          <w:rFonts w:ascii="Times New Roman" w:hAnsi="Times New Roman" w:cs="Times New Roman"/>
        </w:rPr>
      </w:pPr>
      <w:r>
        <w:rPr>
          <w:rFonts w:ascii="Times New Roman" w:hAnsi="Times New Roman" w:cs="Times New Roman"/>
        </w:rPr>
        <w:t xml:space="preserve">To </w:t>
      </w:r>
      <w:del w:id="173" w:author="Susan Harrison" w:date="2019-01-16T15:31:00Z">
        <w:r w:rsidDel="00AA52C2">
          <w:rPr>
            <w:rFonts w:ascii="Times New Roman" w:hAnsi="Times New Roman" w:cs="Times New Roman"/>
          </w:rPr>
          <w:delText xml:space="preserve">non-destructively </w:delText>
        </w:r>
      </w:del>
      <w:r>
        <w:rPr>
          <w:rFonts w:ascii="Times New Roman" w:hAnsi="Times New Roman" w:cs="Times New Roman"/>
        </w:rPr>
        <w:t xml:space="preserve">quantify </w:t>
      </w:r>
      <w:del w:id="174" w:author="Susan Harrison" w:date="2019-01-16T15:31:00Z">
        <w:r w:rsidDel="00AA52C2">
          <w:rPr>
            <w:rFonts w:ascii="Times New Roman" w:hAnsi="Times New Roman" w:cs="Times New Roman"/>
          </w:rPr>
          <w:delText>relative growth rate</w:delText>
        </w:r>
      </w:del>
      <w:ins w:id="175" w:author="Susan Harrison" w:date="2019-01-16T15:31:00Z">
        <w:r w:rsidR="00AA52C2">
          <w:rPr>
            <w:rFonts w:ascii="Times New Roman" w:hAnsi="Times New Roman" w:cs="Times New Roman"/>
          </w:rPr>
          <w:t>RGR</w:t>
        </w:r>
      </w:ins>
      <w:r>
        <w:rPr>
          <w:rFonts w:ascii="Times New Roman" w:hAnsi="Times New Roman" w:cs="Times New Roman"/>
        </w:rPr>
        <w:t>, we monitored</w:t>
      </w:r>
      <w:del w:id="176" w:author="Susan Harrison" w:date="2019-01-16T15:31:00Z">
        <w:r w:rsidDel="00AA52C2">
          <w:rPr>
            <w:rFonts w:ascii="Times New Roman" w:hAnsi="Times New Roman" w:cs="Times New Roman"/>
          </w:rPr>
          <w:delText xml:space="preserve"> total</w:delText>
        </w:r>
      </w:del>
      <w:r>
        <w:rPr>
          <w:rFonts w:ascii="Times New Roman" w:hAnsi="Times New Roman" w:cs="Times New Roman"/>
        </w:rPr>
        <w:t xml:space="preserve"> leaf area accumulation over </w:t>
      </w:r>
      <w:del w:id="177" w:author="Susan Harrison" w:date="2019-01-16T15:32:00Z">
        <w:r w:rsidDel="00AA52C2">
          <w:rPr>
            <w:rFonts w:ascii="Times New Roman" w:hAnsi="Times New Roman" w:cs="Times New Roman"/>
          </w:rPr>
          <w:delText xml:space="preserve">time. </w:delText>
        </w:r>
        <w:r w:rsidR="00CA4106" w:rsidRPr="000B656C" w:rsidDel="00AA52C2">
          <w:rPr>
            <w:rFonts w:ascii="Times New Roman" w:hAnsi="Times New Roman" w:cs="Times New Roman"/>
          </w:rPr>
          <w:delText xml:space="preserve">During </w:delText>
        </w:r>
      </w:del>
      <w:r w:rsidR="00CA4106" w:rsidRPr="000B656C">
        <w:rPr>
          <w:rFonts w:ascii="Times New Roman" w:hAnsi="Times New Roman" w:cs="Times New Roman"/>
        </w:rPr>
        <w:t xml:space="preserve">the 2016-2017 </w:t>
      </w:r>
      <w:r w:rsidR="00CA4106" w:rsidRPr="000B656C">
        <w:rPr>
          <w:rFonts w:ascii="Times New Roman" w:hAnsi="Times New Roman" w:cs="Times New Roman"/>
        </w:rPr>
        <w:lastRenderedPageBreak/>
        <w:t>growing season</w:t>
      </w:r>
      <w:ins w:id="178" w:author="Susan Harrison" w:date="2019-01-16T15:32:00Z">
        <w:r w:rsidR="00AA52C2">
          <w:rPr>
            <w:rFonts w:ascii="Times New Roman" w:hAnsi="Times New Roman" w:cs="Times New Roman"/>
          </w:rPr>
          <w:t>. T</w:t>
        </w:r>
      </w:ins>
      <w:del w:id="179" w:author="Susan Harrison" w:date="2019-01-16T15:32:00Z">
        <w:r w:rsidR="00CA4106" w:rsidRPr="000B656C" w:rsidDel="00AA52C2">
          <w:rPr>
            <w:rFonts w:ascii="Times New Roman" w:hAnsi="Times New Roman" w:cs="Times New Roman"/>
          </w:rPr>
          <w:delText>, t</w:delText>
        </w:r>
      </w:del>
      <w:r w:rsidR="00CA4106" w:rsidRPr="000B656C">
        <w:rPr>
          <w:rFonts w:ascii="Times New Roman" w:hAnsi="Times New Roman" w:cs="Times New Roman"/>
        </w:rPr>
        <w:t xml:space="preserve">wo individuals per species were tagged in </w:t>
      </w:r>
      <w:ins w:id="180" w:author="Susan Harrison" w:date="2019-01-16T15:32:00Z">
        <w:r w:rsidR="00AA52C2">
          <w:rPr>
            <w:rFonts w:ascii="Times New Roman" w:hAnsi="Times New Roman" w:cs="Times New Roman"/>
          </w:rPr>
          <w:t xml:space="preserve">each </w:t>
        </w:r>
      </w:ins>
      <w:r w:rsidR="00CA4106" w:rsidRPr="000B656C">
        <w:rPr>
          <w:rFonts w:ascii="Times New Roman" w:hAnsi="Times New Roman" w:cs="Times New Roman"/>
        </w:rPr>
        <w:t>control plot</w:t>
      </w:r>
      <w:del w:id="181" w:author="Susan Harrison" w:date="2019-01-16T15:32:00Z">
        <w:r w:rsidR="00CA4106" w:rsidRPr="000B656C" w:rsidDel="00AA52C2">
          <w:rPr>
            <w:rFonts w:ascii="Times New Roman" w:hAnsi="Times New Roman" w:cs="Times New Roman"/>
          </w:rPr>
          <w:delText>s</w:delText>
        </w:r>
      </w:del>
      <w:r w:rsidR="00CA4106" w:rsidRPr="000B656C">
        <w:rPr>
          <w:rFonts w:ascii="Times New Roman" w:hAnsi="Times New Roman" w:cs="Times New Roman"/>
        </w:rPr>
        <w:t xml:space="preserve"> just after germinatio</w:t>
      </w:r>
      <w:ins w:id="182" w:author="Susan Harrison" w:date="2019-01-16T15:32:00Z">
        <w:r w:rsidR="00913C56">
          <w:rPr>
            <w:rFonts w:ascii="Times New Roman" w:hAnsi="Times New Roman" w:cs="Times New Roman"/>
          </w:rPr>
          <w:t xml:space="preserve">n; leaves were counted monthly and their sizes were </w:t>
        </w:r>
      </w:ins>
      <w:del w:id="183" w:author="Susan Harrison" w:date="2019-01-16T15:32:00Z">
        <w:r w:rsidR="00CA4106" w:rsidRPr="000B656C" w:rsidDel="00913C56">
          <w:rPr>
            <w:rFonts w:ascii="Times New Roman" w:hAnsi="Times New Roman" w:cs="Times New Roman"/>
          </w:rPr>
          <w:delText>n.</w:delText>
        </w:r>
      </w:del>
      <w:del w:id="184" w:author="Susan Harrison" w:date="2019-01-16T15:33:00Z">
        <w:r w:rsidR="00CA4106" w:rsidRPr="000B656C" w:rsidDel="00913C56">
          <w:rPr>
            <w:rFonts w:ascii="Times New Roman" w:hAnsi="Times New Roman" w:cs="Times New Roman"/>
          </w:rPr>
          <w:delText xml:space="preserve"> </w:delText>
        </w:r>
        <w:r w:rsidDel="00913C56">
          <w:rPr>
            <w:rFonts w:ascii="Times New Roman" w:hAnsi="Times New Roman" w:cs="Times New Roman"/>
          </w:rPr>
          <w:delText>E</w:delText>
        </w:r>
        <w:r w:rsidR="00CA4106" w:rsidRPr="000B656C" w:rsidDel="00913C56">
          <w:rPr>
            <w:rFonts w:ascii="Times New Roman" w:hAnsi="Times New Roman" w:cs="Times New Roman"/>
          </w:rPr>
          <w:delText>ach month during the census</w:delText>
        </w:r>
        <w:r w:rsidDel="00913C56">
          <w:rPr>
            <w:rFonts w:ascii="Times New Roman" w:hAnsi="Times New Roman" w:cs="Times New Roman"/>
          </w:rPr>
          <w:delText>,</w:delText>
        </w:r>
        <w:r w:rsidR="00CA4106" w:rsidRPr="000B656C" w:rsidDel="00913C56">
          <w:rPr>
            <w:rFonts w:ascii="Times New Roman" w:hAnsi="Times New Roman" w:cs="Times New Roman"/>
          </w:rPr>
          <w:delText xml:space="preserve"> </w:delText>
        </w:r>
        <w:r w:rsidR="007B55E6" w:rsidRPr="000B656C" w:rsidDel="00913C56">
          <w:rPr>
            <w:rFonts w:ascii="Times New Roman" w:hAnsi="Times New Roman" w:cs="Times New Roman"/>
          </w:rPr>
          <w:delText xml:space="preserve">number of leaves was </w:delText>
        </w:r>
      </w:del>
      <w:r w:rsidR="007B55E6" w:rsidRPr="000B656C">
        <w:rPr>
          <w:rFonts w:ascii="Times New Roman" w:hAnsi="Times New Roman" w:cs="Times New Roman"/>
        </w:rPr>
        <w:t xml:space="preserve">recorded </w:t>
      </w:r>
      <w:del w:id="185" w:author="Susan Harrison" w:date="2019-01-16T15:33:00Z">
        <w:r w:rsidR="007B55E6" w:rsidRPr="000B656C" w:rsidDel="00913C56">
          <w:rPr>
            <w:rFonts w:ascii="Times New Roman" w:hAnsi="Times New Roman" w:cs="Times New Roman"/>
          </w:rPr>
          <w:delText xml:space="preserve">and categorized </w:delText>
        </w:r>
      </w:del>
      <w:r w:rsidR="007B55E6" w:rsidRPr="000B656C">
        <w:rPr>
          <w:rFonts w:ascii="Times New Roman" w:hAnsi="Times New Roman" w:cs="Times New Roman"/>
        </w:rPr>
        <w:t>as small, average, or large</w:t>
      </w:r>
      <w:ins w:id="186" w:author="Susan Harrison" w:date="2019-01-16T15:33:00Z">
        <w:r w:rsidR="00913C56">
          <w:rPr>
            <w:rFonts w:ascii="Times New Roman" w:hAnsi="Times New Roman" w:cs="Times New Roman"/>
          </w:rPr>
          <w:t xml:space="preserve">, </w:t>
        </w:r>
      </w:ins>
      <w:del w:id="187" w:author="Susan Harrison" w:date="2019-01-16T15:33:00Z">
        <w:r w:rsidR="002605E1" w:rsidDel="00913C56">
          <w:rPr>
            <w:rFonts w:ascii="Times New Roman" w:hAnsi="Times New Roman" w:cs="Times New Roman"/>
          </w:rPr>
          <w:delText xml:space="preserve"> </w:delText>
        </w:r>
      </w:del>
      <w:r w:rsidR="002605E1">
        <w:rPr>
          <w:rFonts w:ascii="Times New Roman" w:hAnsi="Times New Roman" w:cs="Times New Roman"/>
        </w:rPr>
        <w:t>and the length and width of a leaf representative of each size class was measured</w:t>
      </w:r>
      <w:r w:rsidR="007B55E6" w:rsidRPr="000B656C">
        <w:rPr>
          <w:rFonts w:ascii="Times New Roman" w:hAnsi="Times New Roman" w:cs="Times New Roman"/>
        </w:rPr>
        <w:t xml:space="preserve">. </w:t>
      </w:r>
      <w:r w:rsidR="002605E1">
        <w:rPr>
          <w:rFonts w:ascii="Times New Roman" w:hAnsi="Times New Roman" w:cs="Times New Roman"/>
        </w:rPr>
        <w:t xml:space="preserve">From this we calculated total leaf area and </w:t>
      </w:r>
      <w:del w:id="188" w:author="Susan Harrison" w:date="2019-01-16T15:31:00Z">
        <w:r w:rsidR="002605E1" w:rsidDel="00AA52C2">
          <w:rPr>
            <w:rFonts w:ascii="Times New Roman" w:hAnsi="Times New Roman" w:cs="Times New Roman"/>
          </w:rPr>
          <w:delText xml:space="preserve">then </w:delText>
        </w:r>
      </w:del>
      <w:del w:id="189" w:author="Susan Harrison" w:date="2019-01-16T15:45:00Z">
        <w:r w:rsidR="002605E1" w:rsidDel="00942712">
          <w:rPr>
            <w:rFonts w:ascii="Times New Roman" w:hAnsi="Times New Roman" w:cs="Times New Roman"/>
          </w:rPr>
          <w:delText>constructed</w:delText>
        </w:r>
        <w:r w:rsidR="000B656C" w:rsidDel="00942712">
          <w:rPr>
            <w:rFonts w:ascii="Times New Roman" w:hAnsi="Times New Roman" w:cs="Times New Roman"/>
          </w:rPr>
          <w:delText xml:space="preserve"> relative growth rate</w:delText>
        </w:r>
      </w:del>
      <w:ins w:id="190" w:author="Susan Harrison" w:date="2019-01-16T15:45:00Z">
        <w:r w:rsidR="00942712">
          <w:rPr>
            <w:rFonts w:ascii="Times New Roman" w:hAnsi="Times New Roman" w:cs="Times New Roman"/>
          </w:rPr>
          <w:t>parameterized standard</w:t>
        </w:r>
      </w:ins>
      <w:r w:rsidR="000B656C">
        <w:rPr>
          <w:rFonts w:ascii="Times New Roman" w:hAnsi="Times New Roman" w:cs="Times New Roman"/>
        </w:rPr>
        <w:t xml:space="preserve"> models describing leaf area accumulation over time </w:t>
      </w:r>
      <w:del w:id="191" w:author="Susan Harrison" w:date="2019-01-16T15:33:00Z">
        <w:r w:rsidR="000B656C" w:rsidDel="00913C56">
          <w:rPr>
            <w:rFonts w:ascii="Times New Roman" w:hAnsi="Times New Roman" w:cs="Times New Roman"/>
          </w:rPr>
          <w:delText xml:space="preserve">following </w:delText>
        </w:r>
      </w:del>
      <w:ins w:id="192" w:author="Susan Harrison" w:date="2019-01-16T15:33:00Z">
        <w:r w:rsidR="00913C56">
          <w:rPr>
            <w:rFonts w:ascii="Times New Roman" w:hAnsi="Times New Roman" w:cs="Times New Roman"/>
          </w:rPr>
          <w:t>(</w:t>
        </w:r>
      </w:ins>
      <w:r w:rsidR="000B656C">
        <w:rPr>
          <w:rFonts w:ascii="Times New Roman" w:hAnsi="Times New Roman" w:cs="Times New Roman"/>
        </w:rPr>
        <w:t xml:space="preserve">Paine et al. </w:t>
      </w:r>
      <w:del w:id="193" w:author="Susan Harrison" w:date="2019-01-16T15:33:00Z">
        <w:r w:rsidR="000B656C" w:rsidDel="00913C56">
          <w:rPr>
            <w:rFonts w:ascii="Times New Roman" w:hAnsi="Times New Roman" w:cs="Times New Roman"/>
          </w:rPr>
          <w:delText>(</w:delText>
        </w:r>
      </w:del>
      <w:r w:rsidR="000B656C">
        <w:rPr>
          <w:rFonts w:ascii="Times New Roman" w:hAnsi="Times New Roman" w:cs="Times New Roman"/>
        </w:rPr>
        <w:t>2012)</w:t>
      </w:r>
      <w:del w:id="194" w:author="Susan Harrison" w:date="2019-01-16T15:33:00Z">
        <w:r w:rsidR="000B656C" w:rsidDel="00913C56">
          <w:rPr>
            <w:rFonts w:ascii="Times New Roman" w:hAnsi="Times New Roman" w:cs="Times New Roman"/>
          </w:rPr>
          <w:delText xml:space="preserve"> for nonlinear plant growth models</w:delText>
        </w:r>
      </w:del>
      <w:r w:rsidR="000B656C">
        <w:rPr>
          <w:rFonts w:ascii="Times New Roman" w:hAnsi="Times New Roman" w:cs="Times New Roman"/>
        </w:rPr>
        <w:t>.</w:t>
      </w:r>
      <w:r w:rsidR="009A12BB">
        <w:rPr>
          <w:rFonts w:ascii="Times New Roman" w:hAnsi="Times New Roman" w:cs="Times New Roman"/>
        </w:rPr>
        <w:t xml:space="preserve"> </w:t>
      </w:r>
      <w:ins w:id="195" w:author="Susan Harrison" w:date="2019-01-16T15:34:00Z">
        <w:r w:rsidR="00913C56">
          <w:rPr>
            <w:rFonts w:ascii="Times New Roman" w:hAnsi="Times New Roman" w:cs="Times New Roman"/>
          </w:rPr>
          <w:t>To quantify WUE we used l</w:t>
        </w:r>
      </w:ins>
    </w:p>
    <w:p w14:paraId="40284927" w14:textId="3E4B4D12" w:rsidR="00777DDB" w:rsidRDefault="00D84874" w:rsidP="00983E63">
      <w:pPr>
        <w:spacing w:line="480" w:lineRule="auto"/>
        <w:ind w:firstLine="720"/>
        <w:rPr>
          <w:rFonts w:ascii="Times New Roman" w:hAnsi="Times New Roman" w:cs="Times New Roman"/>
        </w:rPr>
      </w:pPr>
      <w:del w:id="196" w:author="Susan Harrison" w:date="2019-01-16T15:34:00Z">
        <w:r w:rsidDel="00913C56">
          <w:rPr>
            <w:rFonts w:ascii="Times New Roman" w:hAnsi="Times New Roman" w:cs="Times New Roman"/>
          </w:rPr>
          <w:delText>Le</w:delText>
        </w:r>
      </w:del>
      <w:proofErr w:type="gramStart"/>
      <w:ins w:id="197" w:author="Susan Harrison" w:date="2019-01-16T15:34:00Z">
        <w:r w:rsidR="00913C56">
          <w:rPr>
            <w:rFonts w:ascii="Times New Roman" w:hAnsi="Times New Roman" w:cs="Times New Roman"/>
          </w:rPr>
          <w:t>e</w:t>
        </w:r>
      </w:ins>
      <w:r>
        <w:rPr>
          <w:rFonts w:ascii="Times New Roman" w:hAnsi="Times New Roman" w:cs="Times New Roman"/>
        </w:rPr>
        <w:t>af</w:t>
      </w:r>
      <w:proofErr w:type="gramEnd"/>
      <w:r>
        <w:rPr>
          <w:rFonts w:ascii="Times New Roman" w:hAnsi="Times New Roman" w:cs="Times New Roman"/>
        </w:rPr>
        <w:t xml:space="preserve"> carbon isotope discrimination </w:t>
      </w:r>
      <w:del w:id="198" w:author="Susan Harrison" w:date="2019-01-16T15:34:00Z">
        <w:r w:rsidR="009A71EF" w:rsidDel="00913C56">
          <w:rPr>
            <w:rFonts w:ascii="Times New Roman" w:hAnsi="Times New Roman" w:cs="Times New Roman"/>
          </w:rPr>
          <w:delText>was used as a proxy for</w:delText>
        </w:r>
        <w:r w:rsidDel="00913C56">
          <w:rPr>
            <w:rFonts w:ascii="Times New Roman" w:hAnsi="Times New Roman" w:cs="Times New Roman"/>
          </w:rPr>
          <w:delText xml:space="preserve"> water use efficiency </w:delText>
        </w:r>
      </w:del>
      <w:r>
        <w:rPr>
          <w:rFonts w:ascii="Times New Roman" w:hAnsi="Times New Roman" w:cs="Times New Roman"/>
        </w:rPr>
        <w:t xml:space="preserve">(Dawson et al. 2002). </w:t>
      </w:r>
      <w:del w:id="199" w:author="Susan Harrison" w:date="2019-01-16T15:34:00Z">
        <w:r w:rsidR="00CC2901" w:rsidDel="00913C56">
          <w:rPr>
            <w:rFonts w:ascii="Times New Roman" w:hAnsi="Times New Roman" w:cs="Times New Roman"/>
          </w:rPr>
          <w:delText xml:space="preserve">To measure carbon isotope discrimination, </w:delText>
        </w:r>
        <w:r w:rsidR="00463951" w:rsidDel="00913C56">
          <w:rPr>
            <w:rFonts w:ascii="Times New Roman" w:hAnsi="Times New Roman" w:cs="Times New Roman"/>
          </w:rPr>
          <w:delText>j</w:delText>
        </w:r>
      </w:del>
      <w:ins w:id="200" w:author="Susan Harrison" w:date="2019-01-16T15:34:00Z">
        <w:r w:rsidR="00913C56">
          <w:rPr>
            <w:rFonts w:ascii="Times New Roman" w:hAnsi="Times New Roman" w:cs="Times New Roman"/>
          </w:rPr>
          <w:t>J</w:t>
        </w:r>
      </w:ins>
      <w:r w:rsidR="00463951">
        <w:rPr>
          <w:rFonts w:ascii="Times New Roman" w:hAnsi="Times New Roman" w:cs="Times New Roman"/>
        </w:rPr>
        <w:t xml:space="preserve">ust before peak flowering, </w:t>
      </w:r>
      <w:r w:rsidR="00CF60F7">
        <w:rPr>
          <w:rFonts w:ascii="Times New Roman" w:hAnsi="Times New Roman" w:cs="Times New Roman"/>
        </w:rPr>
        <w:t>young</w:t>
      </w:r>
      <w:del w:id="201" w:author="Susan Harrison" w:date="2019-01-16T15:34:00Z">
        <w:r w:rsidR="00CF60F7" w:rsidDel="00913C56">
          <w:rPr>
            <w:rFonts w:ascii="Times New Roman" w:hAnsi="Times New Roman" w:cs="Times New Roman"/>
          </w:rPr>
          <w:delText xml:space="preserve"> but fully</w:delText>
        </w:r>
      </w:del>
      <w:r w:rsidR="00CF60F7">
        <w:rPr>
          <w:rFonts w:ascii="Times New Roman" w:hAnsi="Times New Roman" w:cs="Times New Roman"/>
        </w:rPr>
        <w:t xml:space="preserve"> mature</w:t>
      </w:r>
      <w:r w:rsidR="00CC2901">
        <w:rPr>
          <w:rFonts w:ascii="Times New Roman" w:hAnsi="Times New Roman" w:cs="Times New Roman"/>
        </w:rPr>
        <w:t xml:space="preserve"> leaves</w:t>
      </w:r>
      <w:r w:rsidR="00CF60F7">
        <w:rPr>
          <w:rFonts w:ascii="Times New Roman" w:hAnsi="Times New Roman" w:cs="Times New Roman"/>
        </w:rPr>
        <w:t xml:space="preserve"> </w:t>
      </w:r>
      <w:r w:rsidR="00CC2901">
        <w:rPr>
          <w:rFonts w:ascii="Times New Roman" w:hAnsi="Times New Roman" w:cs="Times New Roman"/>
        </w:rPr>
        <w:t xml:space="preserve">from </w:t>
      </w:r>
      <w:r w:rsidR="00752164">
        <w:rPr>
          <w:rFonts w:ascii="Times New Roman" w:hAnsi="Times New Roman" w:cs="Times New Roman"/>
        </w:rPr>
        <w:t xml:space="preserve">5 </w:t>
      </w:r>
      <w:r w:rsidR="00CC2901">
        <w:rPr>
          <w:rFonts w:ascii="Times New Roman" w:hAnsi="Times New Roman" w:cs="Times New Roman"/>
        </w:rPr>
        <w:t xml:space="preserve">individuals </w:t>
      </w:r>
      <w:r w:rsidR="00CF60F7">
        <w:rPr>
          <w:rFonts w:ascii="Times New Roman" w:hAnsi="Times New Roman" w:cs="Times New Roman"/>
        </w:rPr>
        <w:t>per</w:t>
      </w:r>
      <w:r w:rsidR="00CC2901">
        <w:rPr>
          <w:rFonts w:ascii="Times New Roman" w:hAnsi="Times New Roman" w:cs="Times New Roman"/>
        </w:rPr>
        <w:t xml:space="preserve"> species</w:t>
      </w:r>
      <w:r w:rsidR="00463951">
        <w:rPr>
          <w:rFonts w:ascii="Times New Roman" w:hAnsi="Times New Roman" w:cs="Times New Roman"/>
        </w:rPr>
        <w:t xml:space="preserve"> were collected</w:t>
      </w:r>
      <w:r w:rsidR="00A6034E">
        <w:rPr>
          <w:rFonts w:ascii="Times New Roman" w:hAnsi="Times New Roman" w:cs="Times New Roman"/>
        </w:rPr>
        <w:t>,</w:t>
      </w:r>
      <w:r w:rsidR="00777DDB">
        <w:rPr>
          <w:rFonts w:ascii="Times New Roman" w:hAnsi="Times New Roman" w:cs="Times New Roman"/>
        </w:rPr>
        <w:t xml:space="preserve"> dried</w:t>
      </w:r>
      <w:r w:rsidR="00282273">
        <w:rPr>
          <w:rFonts w:ascii="Times New Roman" w:hAnsi="Times New Roman" w:cs="Times New Roman"/>
        </w:rPr>
        <w:t>, ground</w:t>
      </w:r>
      <w:del w:id="202" w:author="Susan Harrison" w:date="2019-01-16T15:34:00Z">
        <w:r w:rsidR="00282273" w:rsidDel="00913C56">
          <w:rPr>
            <w:rFonts w:ascii="Times New Roman" w:hAnsi="Times New Roman" w:cs="Times New Roman"/>
          </w:rPr>
          <w:delText xml:space="preserve"> up</w:delText>
        </w:r>
      </w:del>
      <w:r w:rsidR="00282273">
        <w:rPr>
          <w:rFonts w:ascii="Times New Roman" w:hAnsi="Times New Roman" w:cs="Times New Roman"/>
        </w:rPr>
        <w:t xml:space="preserve">, </w:t>
      </w:r>
      <w:r w:rsidR="00CC2901">
        <w:rPr>
          <w:rFonts w:ascii="Times New Roman" w:hAnsi="Times New Roman" w:cs="Times New Roman"/>
        </w:rPr>
        <w:t xml:space="preserve">and analyzed at the UC Davis Stable Isotope </w:t>
      </w:r>
      <w:r w:rsidR="00CC2901" w:rsidRPr="00D84874">
        <w:rPr>
          <w:rFonts w:ascii="Times New Roman" w:hAnsi="Times New Roman" w:cs="Times New Roman"/>
        </w:rPr>
        <w:t>Facility (</w:t>
      </w:r>
      <w:hyperlink r:id="rId9" w:history="1">
        <w:r w:rsidR="009D6F10" w:rsidRPr="00D84874">
          <w:rPr>
            <w:rFonts w:ascii="Times New Roman" w:hAnsi="Times New Roman" w:cs="Times New Roman"/>
          </w:rPr>
          <w:t>https://stableisotopefacility.ucdavis.edu/</w:t>
        </w:r>
      </w:hyperlink>
      <w:r w:rsidR="009D6F10" w:rsidRPr="00D84874">
        <w:rPr>
          <w:rFonts w:ascii="Times New Roman" w:hAnsi="Times New Roman" w:cs="Times New Roman"/>
        </w:rPr>
        <w:t>).</w:t>
      </w:r>
      <w:r w:rsidR="009D6F10">
        <w:rPr>
          <w:rFonts w:ascii="Times New Roman" w:hAnsi="Times New Roman" w:cs="Times New Roman"/>
        </w:rPr>
        <w:t xml:space="preserve"> </w:t>
      </w:r>
      <w:r w:rsidR="00CF60F7">
        <w:rPr>
          <w:rFonts w:ascii="Times New Roman" w:hAnsi="Times New Roman" w:cs="Times New Roman"/>
        </w:rPr>
        <w:t xml:space="preserve">Carbon isotope delta values were converted to discrimination (∆, </w:t>
      </w:r>
      <w:r w:rsidR="00CF60F7" w:rsidRPr="00983E63">
        <w:rPr>
          <w:rFonts w:ascii="Times New Roman" w:hAnsi="Times New Roman" w:cs="Times New Roman"/>
        </w:rPr>
        <w:t>0</w:t>
      </w:r>
      <w:r w:rsidR="00CF60F7">
        <w:rPr>
          <w:rFonts w:ascii="Times New Roman" w:hAnsi="Times New Roman" w:cs="Times New Roman"/>
        </w:rPr>
        <w:t>/</w:t>
      </w:r>
      <w:r w:rsidR="00CF60F7">
        <w:rPr>
          <w:rFonts w:ascii="Times New Roman" w:hAnsi="Times New Roman" w:cs="Times New Roman"/>
        </w:rPr>
        <w:softHyphen/>
      </w:r>
      <w:r w:rsidR="00CF60F7">
        <w:rPr>
          <w:rFonts w:ascii="Times New Roman" w:hAnsi="Times New Roman" w:cs="Times New Roman"/>
        </w:rPr>
        <w:softHyphen/>
      </w:r>
      <w:r w:rsidR="00CF60F7">
        <w:rPr>
          <w:rFonts w:ascii="Times New Roman" w:hAnsi="Times New Roman" w:cs="Times New Roman"/>
        </w:rPr>
        <w:softHyphen/>
      </w:r>
      <w:r w:rsidR="00CF60F7" w:rsidRPr="00983E63">
        <w:rPr>
          <w:rFonts w:ascii="Times New Roman" w:hAnsi="Times New Roman" w:cs="Times New Roman"/>
        </w:rPr>
        <w:t>00</w:t>
      </w:r>
      <w:r w:rsidR="00CF60F7">
        <w:rPr>
          <w:rFonts w:ascii="Times New Roman" w:hAnsi="Times New Roman" w:cs="Times New Roman"/>
        </w:rPr>
        <w:t>) by the equation</w:t>
      </w:r>
      <w:del w:id="203" w:author="Susan Harrison" w:date="2019-01-16T15:45:00Z">
        <w:r w:rsidR="00CF60F7" w:rsidDel="00942712">
          <w:rPr>
            <w:rFonts w:ascii="Times New Roman" w:hAnsi="Times New Roman" w:cs="Times New Roman"/>
          </w:rPr>
          <w:delText xml:space="preserve"> (Farquhar et al. 1989)</w:delText>
        </w:r>
      </w:del>
      <w:r w:rsidR="00CF60F7">
        <w:rPr>
          <w:rFonts w:ascii="Times New Roman" w:hAnsi="Times New Roman" w:cs="Times New Roman"/>
        </w:rPr>
        <w:t>:</w:t>
      </w:r>
    </w:p>
    <w:p w14:paraId="648B2818" w14:textId="77777777" w:rsidR="00CF60F7" w:rsidRDefault="00CF60F7" w:rsidP="00CF60F7">
      <w:pPr>
        <w:spacing w:line="480" w:lineRule="auto"/>
        <w:ind w:left="360"/>
        <w:jc w:val="center"/>
        <w:rPr>
          <w:rFonts w:ascii="Times New Roman" w:hAnsi="Times New Roman" w:cs="Times New Roman"/>
        </w:rPr>
      </w:pPr>
      <w:r>
        <w:rPr>
          <w:rFonts w:ascii="Times New Roman" w:hAnsi="Times New Roman" w:cs="Times New Roman"/>
        </w:rPr>
        <w:t>∆ = (</w:t>
      </w:r>
      <w:r>
        <w:rPr>
          <w:rFonts w:ascii="Times New Roman" w:hAnsi="Times New Roman" w:cs="Times New Roman"/>
        </w:rPr>
        <w:sym w:font="Symbol" w:char="F064"/>
      </w:r>
      <w:r w:rsidRPr="001A71C8">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rPr>
        <w:sym w:font="Symbol" w:char="F064"/>
      </w:r>
      <w:r w:rsidRPr="001A71C8">
        <w:rPr>
          <w:rFonts w:ascii="Times New Roman" w:hAnsi="Times New Roman" w:cs="Times New Roman"/>
          <w:i/>
        </w:rPr>
        <w:t>p</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1 + </w:t>
      </w:r>
      <w:r>
        <w:rPr>
          <w:rFonts w:ascii="Times New Roman" w:hAnsi="Times New Roman" w:cs="Times New Roman"/>
        </w:rPr>
        <w:sym w:font="Symbol" w:char="F064"/>
      </w:r>
      <w:r w:rsidRPr="001A71C8">
        <w:rPr>
          <w:rFonts w:ascii="Times New Roman" w:hAnsi="Times New Roman" w:cs="Times New Roman"/>
          <w:i/>
        </w:rPr>
        <w:t>p</w:t>
      </w:r>
      <w:r>
        <w:rPr>
          <w:rFonts w:ascii="Times New Roman" w:hAnsi="Times New Roman" w:cs="Times New Roman"/>
        </w:rPr>
        <w:t>/1000)</w:t>
      </w:r>
    </w:p>
    <w:p w14:paraId="498E1322" w14:textId="3295683C" w:rsidR="001A71C8" w:rsidRPr="00983E63" w:rsidRDefault="00942712" w:rsidP="00983E63">
      <w:pPr>
        <w:spacing w:line="480" w:lineRule="auto"/>
        <w:rPr>
          <w:rFonts w:ascii="Times New Roman" w:hAnsi="Times New Roman" w:cs="Times New Roman"/>
        </w:rPr>
      </w:pPr>
      <w:ins w:id="204" w:author="Susan Harrison" w:date="2019-01-16T15:45:00Z">
        <w:r>
          <w:rPr>
            <w:rFonts w:ascii="Times New Roman" w:hAnsi="Times New Roman" w:cs="Times New Roman"/>
          </w:rPr>
          <w:t xml:space="preserve">(Farquhar et al. 1989) </w:t>
        </w:r>
      </w:ins>
      <w:r w:rsidR="001A71C8">
        <w:rPr>
          <w:rFonts w:ascii="Times New Roman" w:hAnsi="Times New Roman" w:cs="Times New Roman"/>
        </w:rPr>
        <w:t xml:space="preserve">where </w:t>
      </w:r>
      <w:r w:rsidR="00983E63">
        <w:rPr>
          <w:rFonts w:ascii="Times New Roman" w:hAnsi="Times New Roman" w:cs="Times New Roman"/>
        </w:rPr>
        <w:sym w:font="Symbol" w:char="F064"/>
      </w:r>
      <w:proofErr w:type="gramStart"/>
      <w:r w:rsidR="00983E63" w:rsidRPr="00463951">
        <w:rPr>
          <w:rFonts w:ascii="Times New Roman" w:hAnsi="Times New Roman" w:cs="Times New Roman"/>
          <w:i/>
        </w:rPr>
        <w:t>a</w:t>
      </w:r>
      <w:r w:rsidR="00983E63" w:rsidRPr="00983E63">
        <w:rPr>
          <w:rFonts w:ascii="Times New Roman" w:hAnsi="Times New Roman" w:cs="Times New Roman"/>
        </w:rPr>
        <w:t xml:space="preserve"> </w:t>
      </w:r>
      <w:r w:rsidR="00983E63">
        <w:rPr>
          <w:rFonts w:ascii="Times New Roman" w:hAnsi="Times New Roman" w:cs="Times New Roman"/>
        </w:rPr>
        <w:t>is</w:t>
      </w:r>
      <w:proofErr w:type="gramEnd"/>
      <w:r w:rsidR="00983E63">
        <w:rPr>
          <w:rFonts w:ascii="Times New Roman" w:hAnsi="Times New Roman" w:cs="Times New Roman"/>
        </w:rPr>
        <w:t xml:space="preserve"> the carbon isotope ratio of CO</w:t>
      </w:r>
      <w:r w:rsidR="00983E63" w:rsidRPr="00983E63">
        <w:rPr>
          <w:rFonts w:ascii="Times New Roman" w:hAnsi="Times New Roman" w:cs="Times New Roman"/>
        </w:rPr>
        <w:t>2</w:t>
      </w:r>
      <w:r w:rsidR="00983E63">
        <w:rPr>
          <w:rFonts w:ascii="Times New Roman" w:hAnsi="Times New Roman" w:cs="Times New Roman"/>
        </w:rPr>
        <w:t xml:space="preserve"> in the atmosphere (-8 </w:t>
      </w:r>
      <w:proofErr w:type="spellStart"/>
      <w:r w:rsidR="00983E63">
        <w:rPr>
          <w:rFonts w:ascii="Times New Roman" w:hAnsi="Times New Roman" w:cs="Times New Roman"/>
        </w:rPr>
        <w:t>p</w:t>
      </w:r>
      <w:ins w:id="205" w:author="Susan Harrison" w:date="2019-01-16T15:34:00Z">
        <w:r w:rsidR="00913C56">
          <w:rPr>
            <w:rFonts w:ascii="Times New Roman" w:hAnsi="Times New Roman" w:cs="Times New Roman"/>
          </w:rPr>
          <w:t>p</w:t>
        </w:r>
      </w:ins>
      <w:del w:id="206" w:author="Susan Harrison" w:date="2019-01-16T15:34:00Z">
        <w:r w:rsidR="00983E63" w:rsidDel="00913C56">
          <w:rPr>
            <w:rFonts w:ascii="Times New Roman" w:hAnsi="Times New Roman" w:cs="Times New Roman"/>
          </w:rPr>
          <w:delText xml:space="preserve">arts per </w:delText>
        </w:r>
      </w:del>
      <w:del w:id="207" w:author="Susan Harrison" w:date="2019-01-16T15:35:00Z">
        <w:r w:rsidR="00983E63" w:rsidDel="00913C56">
          <w:rPr>
            <w:rFonts w:ascii="Times New Roman" w:hAnsi="Times New Roman" w:cs="Times New Roman"/>
          </w:rPr>
          <w:delText>m</w:delText>
        </w:r>
      </w:del>
      <w:ins w:id="208" w:author="Susan Harrison" w:date="2019-01-16T15:35:00Z">
        <w:r w:rsidR="00913C56">
          <w:rPr>
            <w:rFonts w:ascii="Times New Roman" w:hAnsi="Times New Roman" w:cs="Times New Roman"/>
          </w:rPr>
          <w:t>m</w:t>
        </w:r>
      </w:ins>
      <w:r w:rsidR="00983E63">
        <w:rPr>
          <w:rFonts w:ascii="Times New Roman" w:hAnsi="Times New Roman" w:cs="Times New Roman"/>
        </w:rPr>
        <w:t>il</w:t>
      </w:r>
      <w:proofErr w:type="spellEnd"/>
      <w:r w:rsidR="00983E63">
        <w:rPr>
          <w:rFonts w:ascii="Times New Roman" w:hAnsi="Times New Roman" w:cs="Times New Roman"/>
        </w:rPr>
        <w:t xml:space="preserve">, </w:t>
      </w:r>
      <w:r w:rsidR="00983E63" w:rsidRPr="00983E63">
        <w:rPr>
          <w:rFonts w:ascii="Times New Roman" w:hAnsi="Times New Roman" w:cs="Times New Roman"/>
        </w:rPr>
        <w:t>0</w:t>
      </w:r>
      <w:r w:rsidR="00983E63">
        <w:rPr>
          <w:rFonts w:ascii="Times New Roman" w:hAnsi="Times New Roman" w:cs="Times New Roman"/>
        </w:rPr>
        <w:t>/</w:t>
      </w:r>
      <w:r w:rsidR="00983E63">
        <w:rPr>
          <w:rFonts w:ascii="Times New Roman" w:hAnsi="Times New Roman" w:cs="Times New Roman"/>
        </w:rPr>
        <w:softHyphen/>
      </w:r>
      <w:r w:rsidR="00983E63">
        <w:rPr>
          <w:rFonts w:ascii="Times New Roman" w:hAnsi="Times New Roman" w:cs="Times New Roman"/>
        </w:rPr>
        <w:softHyphen/>
      </w:r>
      <w:r w:rsidR="00983E63">
        <w:rPr>
          <w:rFonts w:ascii="Times New Roman" w:hAnsi="Times New Roman" w:cs="Times New Roman"/>
        </w:rPr>
        <w:softHyphen/>
      </w:r>
      <w:r w:rsidR="00983E63" w:rsidRPr="00983E63">
        <w:rPr>
          <w:rFonts w:ascii="Times New Roman" w:hAnsi="Times New Roman" w:cs="Times New Roman"/>
        </w:rPr>
        <w:t>00</w:t>
      </w:r>
      <w:r w:rsidR="00983E63">
        <w:rPr>
          <w:rFonts w:ascii="Times New Roman" w:hAnsi="Times New Roman" w:cs="Times New Roman"/>
        </w:rPr>
        <w:t xml:space="preserve">) and </w:t>
      </w:r>
      <w:r w:rsidR="00983E63">
        <w:rPr>
          <w:rFonts w:ascii="Times New Roman" w:hAnsi="Times New Roman" w:cs="Times New Roman"/>
        </w:rPr>
        <w:sym w:font="Symbol" w:char="F064"/>
      </w:r>
      <w:r w:rsidR="00983E63" w:rsidRPr="00463951">
        <w:rPr>
          <w:rFonts w:ascii="Times New Roman" w:hAnsi="Times New Roman" w:cs="Times New Roman"/>
          <w:i/>
        </w:rPr>
        <w:t>p</w:t>
      </w:r>
      <w:r w:rsidR="00983E63">
        <w:rPr>
          <w:rFonts w:ascii="Times New Roman" w:hAnsi="Times New Roman" w:cs="Times New Roman"/>
        </w:rPr>
        <w:t xml:space="preserve"> is the measured relative delta value of carbon isotope found in leaf tissue</w:t>
      </w:r>
      <w:r w:rsidR="00983E63" w:rsidRPr="00983E63">
        <w:rPr>
          <w:rFonts w:ascii="Times New Roman" w:hAnsi="Times New Roman" w:cs="Times New Roman"/>
        </w:rPr>
        <w:t xml:space="preserve">. </w:t>
      </w:r>
      <w:r w:rsidR="00983E63">
        <w:rPr>
          <w:rFonts w:ascii="Times New Roman" w:hAnsi="Times New Roman" w:cs="Times New Roman"/>
        </w:rPr>
        <w:t xml:space="preserve">Lower ∆ </w:t>
      </w:r>
      <w:del w:id="209" w:author="Susan Harrison" w:date="2019-01-16T15:45:00Z">
        <w:r w:rsidR="00983E63" w:rsidDel="00942712">
          <w:rPr>
            <w:rFonts w:ascii="Times New Roman" w:hAnsi="Times New Roman" w:cs="Times New Roman"/>
          </w:rPr>
          <w:delText xml:space="preserve">thus </w:delText>
        </w:r>
      </w:del>
      <w:r w:rsidR="00983E63">
        <w:rPr>
          <w:rFonts w:ascii="Times New Roman" w:hAnsi="Times New Roman" w:cs="Times New Roman"/>
        </w:rPr>
        <w:t xml:space="preserve">indicates higher integrated </w:t>
      </w:r>
      <w:del w:id="210" w:author="Susan Harrison" w:date="2019-01-16T15:46:00Z">
        <w:r w:rsidR="00983E63" w:rsidDel="00942712">
          <w:rPr>
            <w:rFonts w:ascii="Times New Roman" w:hAnsi="Times New Roman" w:cs="Times New Roman"/>
          </w:rPr>
          <w:delText>water use efficiency</w:delText>
        </w:r>
      </w:del>
      <w:ins w:id="211" w:author="Susan Harrison" w:date="2019-01-16T15:46:00Z">
        <w:r>
          <w:rPr>
            <w:rFonts w:ascii="Times New Roman" w:hAnsi="Times New Roman" w:cs="Times New Roman"/>
          </w:rPr>
          <w:t>WUE</w:t>
        </w:r>
      </w:ins>
      <w:r w:rsidR="00983E63">
        <w:rPr>
          <w:rFonts w:ascii="Times New Roman" w:hAnsi="Times New Roman" w:cs="Times New Roman"/>
        </w:rPr>
        <w:t xml:space="preserve"> (Farquhar 1989, </w:t>
      </w:r>
      <w:proofErr w:type="spellStart"/>
      <w:r w:rsidR="00983E63">
        <w:rPr>
          <w:rFonts w:ascii="Times New Roman" w:hAnsi="Times New Roman" w:cs="Times New Roman"/>
        </w:rPr>
        <w:t>seibt</w:t>
      </w:r>
      <w:proofErr w:type="spellEnd"/>
      <w:r w:rsidR="00983E63">
        <w:rPr>
          <w:rFonts w:ascii="Times New Roman" w:hAnsi="Times New Roman" w:cs="Times New Roman"/>
        </w:rPr>
        <w:t xml:space="preserve"> 2008).</w:t>
      </w:r>
    </w:p>
    <w:p w14:paraId="0EE484E9" w14:textId="240A9599" w:rsidR="00942712" w:rsidRDefault="00101A78" w:rsidP="00777DDB">
      <w:pPr>
        <w:spacing w:line="480" w:lineRule="auto"/>
        <w:ind w:firstLine="720"/>
        <w:rPr>
          <w:ins w:id="212" w:author="Susan Harrison" w:date="2019-01-16T15:47:00Z"/>
          <w:rFonts w:ascii="Times New Roman" w:hAnsi="Times New Roman" w:cs="Times New Roman"/>
        </w:rPr>
      </w:pPr>
      <w:r>
        <w:rPr>
          <w:rFonts w:ascii="Times New Roman" w:hAnsi="Times New Roman" w:cs="Times New Roman"/>
        </w:rPr>
        <w:t xml:space="preserve">The six species showed </w:t>
      </w:r>
      <w:del w:id="213" w:author="Susan Harrison" w:date="2019-01-16T15:46:00Z">
        <w:r w:rsidDel="00942712">
          <w:rPr>
            <w:rFonts w:ascii="Times New Roman" w:hAnsi="Times New Roman" w:cs="Times New Roman"/>
          </w:rPr>
          <w:delText xml:space="preserve">a </w:delText>
        </w:r>
      </w:del>
      <w:ins w:id="214" w:author="Susan Harrison" w:date="2019-01-16T15:46:00Z">
        <w:r w:rsidR="00942712">
          <w:rPr>
            <w:rFonts w:ascii="Times New Roman" w:hAnsi="Times New Roman" w:cs="Times New Roman"/>
          </w:rPr>
          <w:t xml:space="preserve">the standard </w:t>
        </w:r>
      </w:ins>
      <w:del w:id="215" w:author="Susan Harrison" w:date="2019-01-16T15:35:00Z">
        <w:r w:rsidDel="00913C56">
          <w:rPr>
            <w:rFonts w:ascii="Times New Roman" w:hAnsi="Times New Roman" w:cs="Times New Roman"/>
          </w:rPr>
          <w:delText xml:space="preserve">fairly </w:delText>
        </w:r>
      </w:del>
      <w:r>
        <w:rPr>
          <w:rFonts w:ascii="Times New Roman" w:hAnsi="Times New Roman" w:cs="Times New Roman"/>
        </w:rPr>
        <w:t>strong trade</w:t>
      </w:r>
      <w:del w:id="216" w:author="Susan Harrison" w:date="2019-01-16T15:38:00Z">
        <w:r w:rsidDel="00913C56">
          <w:rPr>
            <w:rFonts w:ascii="Times New Roman" w:hAnsi="Times New Roman" w:cs="Times New Roman"/>
          </w:rPr>
          <w:delText>-</w:delText>
        </w:r>
      </w:del>
      <w:r>
        <w:rPr>
          <w:rFonts w:ascii="Times New Roman" w:hAnsi="Times New Roman" w:cs="Times New Roman"/>
        </w:rPr>
        <w:t>off</w:t>
      </w:r>
      <w:ins w:id="217" w:author="Susan Harrison" w:date="2019-01-16T15:38:00Z">
        <w:r w:rsidR="00913C56">
          <w:rPr>
            <w:rFonts w:ascii="Times New Roman" w:hAnsi="Times New Roman" w:cs="Times New Roman"/>
          </w:rPr>
          <w:t xml:space="preserve"> between these measures</w:t>
        </w:r>
      </w:ins>
      <w:ins w:id="218" w:author="Susan Harrison" w:date="2019-01-16T15:35:00Z">
        <w:r w:rsidR="00913C56">
          <w:rPr>
            <w:rFonts w:ascii="Times New Roman" w:hAnsi="Times New Roman" w:cs="Times New Roman"/>
          </w:rPr>
          <w:t xml:space="preserve">, </w:t>
        </w:r>
      </w:ins>
      <w:del w:id="219" w:author="Susan Harrison" w:date="2019-01-16T15:35:00Z">
        <w:r w:rsidDel="00913C56">
          <w:rPr>
            <w:rFonts w:ascii="Times New Roman" w:hAnsi="Times New Roman" w:cs="Times New Roman"/>
          </w:rPr>
          <w:delText xml:space="preserve"> between these two traits </w:delText>
        </w:r>
      </w:del>
      <w:r>
        <w:rPr>
          <w:rFonts w:ascii="Times New Roman" w:hAnsi="Times New Roman" w:cs="Times New Roman"/>
        </w:rPr>
        <w:t xml:space="preserve">with </w:t>
      </w:r>
      <w:r w:rsidRPr="00101A78">
        <w:rPr>
          <w:rFonts w:ascii="Times New Roman" w:hAnsi="Times New Roman" w:cs="Times New Roman"/>
          <w:i/>
        </w:rPr>
        <w:t xml:space="preserve">L. </w:t>
      </w:r>
      <w:proofErr w:type="spellStart"/>
      <w:r w:rsidRPr="00101A78">
        <w:rPr>
          <w:rFonts w:ascii="Times New Roman" w:hAnsi="Times New Roman" w:cs="Times New Roman"/>
          <w:i/>
        </w:rPr>
        <w:t>californica</w:t>
      </w:r>
      <w:proofErr w:type="spellEnd"/>
      <w:r>
        <w:rPr>
          <w:rFonts w:ascii="Times New Roman" w:hAnsi="Times New Roman" w:cs="Times New Roman"/>
        </w:rPr>
        <w:t xml:space="preserve">, </w:t>
      </w:r>
      <w:r w:rsidRPr="00101A78">
        <w:rPr>
          <w:rFonts w:ascii="Times New Roman" w:hAnsi="Times New Roman" w:cs="Times New Roman"/>
          <w:i/>
        </w:rPr>
        <w:t xml:space="preserve">A. </w:t>
      </w:r>
      <w:proofErr w:type="spellStart"/>
      <w:r w:rsidRPr="00101A78">
        <w:rPr>
          <w:rFonts w:ascii="Times New Roman" w:hAnsi="Times New Roman" w:cs="Times New Roman"/>
          <w:i/>
        </w:rPr>
        <w:t>heterophylla</w:t>
      </w:r>
      <w:proofErr w:type="spellEnd"/>
      <w:r>
        <w:rPr>
          <w:rFonts w:ascii="Times New Roman" w:hAnsi="Times New Roman" w:cs="Times New Roman"/>
        </w:rPr>
        <w:t xml:space="preserve">, and </w:t>
      </w:r>
      <w:r w:rsidRPr="00101A78">
        <w:rPr>
          <w:rFonts w:ascii="Times New Roman" w:hAnsi="Times New Roman" w:cs="Times New Roman"/>
          <w:i/>
        </w:rPr>
        <w:t xml:space="preserve">P. </w:t>
      </w:r>
      <w:proofErr w:type="spellStart"/>
      <w:r w:rsidRPr="00101A78">
        <w:rPr>
          <w:rFonts w:ascii="Times New Roman" w:hAnsi="Times New Roman" w:cs="Times New Roman"/>
          <w:i/>
        </w:rPr>
        <w:t>erecta</w:t>
      </w:r>
      <w:proofErr w:type="spellEnd"/>
      <w:r>
        <w:rPr>
          <w:rFonts w:ascii="Times New Roman" w:hAnsi="Times New Roman" w:cs="Times New Roman"/>
        </w:rPr>
        <w:t xml:space="preserve"> displaying </w:t>
      </w:r>
      <w:ins w:id="220" w:author="Susan Harrison" w:date="2019-01-16T15:35:00Z">
        <w:r w:rsidR="00913C56">
          <w:rPr>
            <w:rFonts w:ascii="Times New Roman" w:hAnsi="Times New Roman" w:cs="Times New Roman"/>
          </w:rPr>
          <w:t xml:space="preserve">the high RGR and low WUE </w:t>
        </w:r>
      </w:ins>
      <w:del w:id="221" w:author="Susan Harrison" w:date="2019-01-16T15:38:00Z">
        <w:r w:rsidDel="00913C56">
          <w:rPr>
            <w:rFonts w:ascii="Times New Roman" w:hAnsi="Times New Roman" w:cs="Times New Roman"/>
          </w:rPr>
          <w:delText xml:space="preserve">traits </w:delText>
        </w:r>
      </w:del>
      <w:r>
        <w:rPr>
          <w:rFonts w:ascii="Times New Roman" w:hAnsi="Times New Roman" w:cs="Times New Roman"/>
        </w:rPr>
        <w:t>typical of drought avoiders</w:t>
      </w:r>
      <w:ins w:id="222" w:author="Susan Harrison" w:date="2019-01-16T15:36:00Z">
        <w:r w:rsidR="00913C56">
          <w:rPr>
            <w:rFonts w:ascii="Times New Roman" w:hAnsi="Times New Roman" w:cs="Times New Roman"/>
          </w:rPr>
          <w:t xml:space="preserve">, </w:t>
        </w:r>
      </w:ins>
      <w:del w:id="223" w:author="Susan Harrison" w:date="2019-01-16T15:36:00Z">
        <w:r w:rsidR="00A00507" w:rsidDel="00913C56">
          <w:rPr>
            <w:rFonts w:ascii="Times New Roman" w:hAnsi="Times New Roman" w:cs="Times New Roman"/>
          </w:rPr>
          <w:delText xml:space="preserve"> (</w:delText>
        </w:r>
      </w:del>
      <w:del w:id="224" w:author="Susan Harrison" w:date="2019-01-16T15:35:00Z">
        <w:r w:rsidR="00A00507" w:rsidDel="00913C56">
          <w:rPr>
            <w:rFonts w:ascii="Times New Roman" w:hAnsi="Times New Roman" w:cs="Times New Roman"/>
          </w:rPr>
          <w:delText>high RGR, low WUE</w:delText>
        </w:r>
      </w:del>
      <w:del w:id="225" w:author="Susan Harrison" w:date="2019-01-16T15:36:00Z">
        <w:r w:rsidR="00A00507" w:rsidDel="00913C56">
          <w:rPr>
            <w:rFonts w:ascii="Times New Roman" w:hAnsi="Times New Roman" w:cs="Times New Roman"/>
          </w:rPr>
          <w:delText>)</w:delText>
        </w:r>
        <w:r w:rsidDel="00913C56">
          <w:rPr>
            <w:rFonts w:ascii="Times New Roman" w:hAnsi="Times New Roman" w:cs="Times New Roman"/>
          </w:rPr>
          <w:delText xml:space="preserve"> </w:delText>
        </w:r>
      </w:del>
      <w:r>
        <w:rPr>
          <w:rFonts w:ascii="Times New Roman" w:hAnsi="Times New Roman" w:cs="Times New Roman"/>
        </w:rPr>
        <w:t xml:space="preserve">and </w:t>
      </w:r>
      <w:r w:rsidRPr="00101A78">
        <w:rPr>
          <w:rFonts w:ascii="Times New Roman" w:hAnsi="Times New Roman" w:cs="Times New Roman"/>
          <w:i/>
        </w:rPr>
        <w:t xml:space="preserve">C. </w:t>
      </w:r>
      <w:proofErr w:type="spellStart"/>
      <w:r w:rsidRPr="00101A78">
        <w:rPr>
          <w:rFonts w:ascii="Times New Roman" w:hAnsi="Times New Roman" w:cs="Times New Roman"/>
          <w:i/>
        </w:rPr>
        <w:t>pu</w:t>
      </w:r>
      <w:ins w:id="226" w:author="Susan Harrison" w:date="2019-01-16T15:36:00Z">
        <w:r w:rsidR="00913C56">
          <w:rPr>
            <w:rFonts w:ascii="Times New Roman" w:hAnsi="Times New Roman" w:cs="Times New Roman"/>
            <w:i/>
          </w:rPr>
          <w:t>r</w:t>
        </w:r>
      </w:ins>
      <w:r w:rsidRPr="00101A78">
        <w:rPr>
          <w:rFonts w:ascii="Times New Roman" w:hAnsi="Times New Roman" w:cs="Times New Roman"/>
          <w:i/>
        </w:rPr>
        <w:t>purea</w:t>
      </w:r>
      <w:proofErr w:type="spellEnd"/>
      <w:r>
        <w:rPr>
          <w:rFonts w:ascii="Times New Roman" w:hAnsi="Times New Roman" w:cs="Times New Roman"/>
        </w:rPr>
        <w:t xml:space="preserve">, </w:t>
      </w:r>
      <w:r w:rsidRPr="00101A78">
        <w:rPr>
          <w:rFonts w:ascii="Times New Roman" w:hAnsi="Times New Roman" w:cs="Times New Roman"/>
          <w:i/>
        </w:rPr>
        <w:t xml:space="preserve">C. </w:t>
      </w:r>
      <w:proofErr w:type="spellStart"/>
      <w:r w:rsidRPr="00101A78">
        <w:rPr>
          <w:rFonts w:ascii="Times New Roman" w:hAnsi="Times New Roman" w:cs="Times New Roman"/>
          <w:i/>
        </w:rPr>
        <w:t>pauciflora</w:t>
      </w:r>
      <w:proofErr w:type="spellEnd"/>
      <w:r>
        <w:rPr>
          <w:rFonts w:ascii="Times New Roman" w:hAnsi="Times New Roman" w:cs="Times New Roman"/>
        </w:rPr>
        <w:t xml:space="preserve">, and </w:t>
      </w:r>
      <w:r w:rsidRPr="00101A78">
        <w:rPr>
          <w:rFonts w:ascii="Times New Roman" w:hAnsi="Times New Roman" w:cs="Times New Roman"/>
          <w:i/>
        </w:rPr>
        <w:t xml:space="preserve">H. </w:t>
      </w:r>
      <w:proofErr w:type="spellStart"/>
      <w:r w:rsidRPr="00101A78">
        <w:rPr>
          <w:rFonts w:ascii="Times New Roman" w:hAnsi="Times New Roman" w:cs="Times New Roman"/>
          <w:i/>
        </w:rPr>
        <w:t>congesta</w:t>
      </w:r>
      <w:proofErr w:type="spellEnd"/>
      <w:r>
        <w:rPr>
          <w:rFonts w:ascii="Times New Roman" w:hAnsi="Times New Roman" w:cs="Times New Roman"/>
        </w:rPr>
        <w:t xml:space="preserve"> </w:t>
      </w:r>
      <w:ins w:id="227" w:author="Susan Harrison" w:date="2019-01-16T15:36:00Z">
        <w:r w:rsidR="00913C56">
          <w:rPr>
            <w:rFonts w:ascii="Times New Roman" w:hAnsi="Times New Roman" w:cs="Times New Roman"/>
          </w:rPr>
          <w:t xml:space="preserve">having the </w:t>
        </w:r>
      </w:ins>
      <w:del w:id="228" w:author="Susan Harrison" w:date="2019-01-16T15:36:00Z">
        <w:r w:rsidDel="00913C56">
          <w:rPr>
            <w:rFonts w:ascii="Times New Roman" w:hAnsi="Times New Roman" w:cs="Times New Roman"/>
          </w:rPr>
          <w:delText xml:space="preserve">typifying drought tolerators </w:delText>
        </w:r>
        <w:r w:rsidR="00A00507" w:rsidDel="00913C56">
          <w:rPr>
            <w:rFonts w:ascii="Times New Roman" w:hAnsi="Times New Roman" w:cs="Times New Roman"/>
          </w:rPr>
          <w:delText>(</w:delText>
        </w:r>
      </w:del>
      <w:r w:rsidR="00A00507">
        <w:rPr>
          <w:rFonts w:ascii="Times New Roman" w:hAnsi="Times New Roman" w:cs="Times New Roman"/>
        </w:rPr>
        <w:t>low RGR</w:t>
      </w:r>
      <w:del w:id="229" w:author="Susan Harrison" w:date="2019-01-16T15:36:00Z">
        <w:r w:rsidR="00A00507" w:rsidDel="00913C56">
          <w:rPr>
            <w:rFonts w:ascii="Times New Roman" w:hAnsi="Times New Roman" w:cs="Times New Roman"/>
          </w:rPr>
          <w:delText xml:space="preserve">, </w:delText>
        </w:r>
      </w:del>
      <w:ins w:id="230" w:author="Susan Harrison" w:date="2019-01-16T15:36:00Z">
        <w:r w:rsidR="00913C56">
          <w:rPr>
            <w:rFonts w:ascii="Times New Roman" w:hAnsi="Times New Roman" w:cs="Times New Roman"/>
          </w:rPr>
          <w:t xml:space="preserve"> and </w:t>
        </w:r>
      </w:ins>
      <w:r w:rsidR="00A00507">
        <w:rPr>
          <w:rFonts w:ascii="Times New Roman" w:hAnsi="Times New Roman" w:cs="Times New Roman"/>
        </w:rPr>
        <w:t>high WUE</w:t>
      </w:r>
      <w:del w:id="231" w:author="Susan Harrison" w:date="2019-01-16T15:36:00Z">
        <w:r w:rsidR="00A00507" w:rsidDel="00913C56">
          <w:rPr>
            <w:rFonts w:ascii="Times New Roman" w:hAnsi="Times New Roman" w:cs="Times New Roman"/>
          </w:rPr>
          <w:delText>)</w:delText>
        </w:r>
      </w:del>
      <w:ins w:id="232" w:author="Susan Harrison" w:date="2019-01-16T15:36:00Z">
        <w:r w:rsidR="00913C56">
          <w:rPr>
            <w:rFonts w:ascii="Times New Roman" w:hAnsi="Times New Roman" w:cs="Times New Roman"/>
          </w:rPr>
          <w:t xml:space="preserve"> of drought </w:t>
        </w:r>
        <w:proofErr w:type="spellStart"/>
        <w:r w:rsidR="00913C56">
          <w:rPr>
            <w:rFonts w:ascii="Times New Roman" w:hAnsi="Times New Roman" w:cs="Times New Roman"/>
          </w:rPr>
          <w:t>tolerators</w:t>
        </w:r>
        <w:proofErr w:type="spellEnd"/>
        <w:r w:rsidR="00913C56">
          <w:rPr>
            <w:rFonts w:ascii="Times New Roman" w:hAnsi="Times New Roman" w:cs="Times New Roman"/>
          </w:rPr>
          <w:t xml:space="preserve"> (</w:t>
        </w:r>
      </w:ins>
      <w:del w:id="233" w:author="Susan Harrison" w:date="2019-01-16T15:39:00Z">
        <w:r w:rsidR="00A00507" w:rsidDel="00913C56">
          <w:rPr>
            <w:rFonts w:ascii="Times New Roman" w:hAnsi="Times New Roman" w:cs="Times New Roman"/>
          </w:rPr>
          <w:delText xml:space="preserve"> </w:delText>
        </w:r>
        <w:r w:rsidDel="00913C56">
          <w:rPr>
            <w:rFonts w:ascii="Times New Roman" w:hAnsi="Times New Roman" w:cs="Times New Roman"/>
          </w:rPr>
          <w:delText>(</w:delText>
        </w:r>
      </w:del>
      <w:r>
        <w:rPr>
          <w:rFonts w:ascii="Times New Roman" w:hAnsi="Times New Roman" w:cs="Times New Roman"/>
        </w:rPr>
        <w:t>Fig. 1)</w:t>
      </w:r>
      <w:r w:rsidR="007A7FAB">
        <w:rPr>
          <w:rFonts w:ascii="Times New Roman" w:hAnsi="Times New Roman" w:cs="Times New Roman"/>
        </w:rPr>
        <w:t xml:space="preserve">. </w:t>
      </w:r>
      <w:del w:id="234" w:author="Susan Harrison" w:date="2019-01-16T15:46:00Z">
        <w:r w:rsidR="00B477D9" w:rsidDel="00942712">
          <w:rPr>
            <w:rFonts w:ascii="Times New Roman" w:hAnsi="Times New Roman" w:cs="Times New Roman"/>
          </w:rPr>
          <w:delText>W</w:delText>
        </w:r>
        <w:r w:rsidR="00EF0695" w:rsidDel="00942712">
          <w:rPr>
            <w:rFonts w:ascii="Times New Roman" w:hAnsi="Times New Roman" w:cs="Times New Roman"/>
          </w:rPr>
          <w:delText xml:space="preserve">e </w:delText>
        </w:r>
      </w:del>
      <w:ins w:id="235" w:author="Susan Harrison" w:date="2019-01-16T15:46:00Z">
        <w:r w:rsidR="00942712">
          <w:rPr>
            <w:rFonts w:ascii="Times New Roman" w:hAnsi="Times New Roman" w:cs="Times New Roman"/>
          </w:rPr>
          <w:t>As</w:t>
        </w:r>
      </w:ins>
      <w:ins w:id="236" w:author="Susan Harrison" w:date="2019-01-16T15:41:00Z">
        <w:r w:rsidR="00913C56">
          <w:rPr>
            <w:rFonts w:ascii="Times New Roman" w:hAnsi="Times New Roman" w:cs="Times New Roman"/>
          </w:rPr>
          <w:t xml:space="preserve"> a si</w:t>
        </w:r>
        <w:r w:rsidR="00942712">
          <w:rPr>
            <w:rFonts w:ascii="Times New Roman" w:hAnsi="Times New Roman" w:cs="Times New Roman"/>
          </w:rPr>
          <w:t xml:space="preserve">ngle index of drought tolerance </w:t>
        </w:r>
      </w:ins>
      <w:ins w:id="237" w:author="Susan Harrison" w:date="2019-01-16T15:46:00Z">
        <w:r w:rsidR="00942712">
          <w:rPr>
            <w:rFonts w:ascii="Times New Roman" w:hAnsi="Times New Roman" w:cs="Times New Roman"/>
          </w:rPr>
          <w:t>we used</w:t>
        </w:r>
      </w:ins>
      <w:ins w:id="238" w:author="Susan Harrison" w:date="2019-01-16T15:41:00Z">
        <w:r w:rsidR="00913C56">
          <w:rPr>
            <w:rFonts w:ascii="Times New Roman" w:hAnsi="Times New Roman" w:cs="Times New Roman"/>
          </w:rPr>
          <w:t xml:space="preserve"> the first axis of a</w:t>
        </w:r>
      </w:ins>
      <w:del w:id="239" w:author="Susan Harrison" w:date="2019-01-16T15:41:00Z">
        <w:r w:rsidR="00B477D9" w:rsidDel="00913C56">
          <w:rPr>
            <w:rFonts w:ascii="Times New Roman" w:hAnsi="Times New Roman" w:cs="Times New Roman"/>
          </w:rPr>
          <w:delText xml:space="preserve">then </w:delText>
        </w:r>
      </w:del>
      <w:del w:id="240" w:author="Susan Harrison" w:date="2019-01-16T15:39:00Z">
        <w:r w:rsidR="00B477D9" w:rsidDel="00913C56">
          <w:rPr>
            <w:rFonts w:ascii="Times New Roman" w:hAnsi="Times New Roman" w:cs="Times New Roman"/>
          </w:rPr>
          <w:delText xml:space="preserve">created a drought tolerance variable </w:delText>
        </w:r>
      </w:del>
      <w:del w:id="241" w:author="Susan Harrison" w:date="2019-01-16T15:36:00Z">
        <w:r w:rsidR="00B477D9" w:rsidDel="00913C56">
          <w:rPr>
            <w:rFonts w:ascii="Times New Roman" w:hAnsi="Times New Roman" w:cs="Times New Roman"/>
          </w:rPr>
          <w:delText xml:space="preserve">by </w:delText>
        </w:r>
        <w:r w:rsidR="00EF0695" w:rsidDel="00913C56">
          <w:rPr>
            <w:rFonts w:ascii="Times New Roman" w:hAnsi="Times New Roman" w:cs="Times New Roman"/>
          </w:rPr>
          <w:delText>conduct</w:delText>
        </w:r>
        <w:r w:rsidR="00B477D9" w:rsidDel="00913C56">
          <w:rPr>
            <w:rFonts w:ascii="Times New Roman" w:hAnsi="Times New Roman" w:cs="Times New Roman"/>
          </w:rPr>
          <w:delText>ing</w:delText>
        </w:r>
        <w:r w:rsidR="00EF0695" w:rsidDel="00913C56">
          <w:rPr>
            <w:rFonts w:ascii="Times New Roman" w:hAnsi="Times New Roman" w:cs="Times New Roman"/>
          </w:rPr>
          <w:delText xml:space="preserve"> a</w:delText>
        </w:r>
      </w:del>
      <w:r w:rsidR="00EF0695">
        <w:rPr>
          <w:rFonts w:ascii="Times New Roman" w:hAnsi="Times New Roman" w:cs="Times New Roman"/>
        </w:rPr>
        <w:t xml:space="preserve"> principal components analysis on </w:t>
      </w:r>
      <w:del w:id="242" w:author="Susan Harrison" w:date="2019-01-16T15:46:00Z">
        <w:r w:rsidR="005C3E20" w:rsidDel="00942712">
          <w:rPr>
            <w:rFonts w:ascii="Times New Roman" w:hAnsi="Times New Roman" w:cs="Times New Roman"/>
          </w:rPr>
          <w:delText xml:space="preserve">the </w:delText>
        </w:r>
      </w:del>
      <w:del w:id="243" w:author="Susan Harrison" w:date="2019-01-16T15:36:00Z">
        <w:r w:rsidR="00EF0695" w:rsidDel="00913C56">
          <w:rPr>
            <w:rFonts w:ascii="Times New Roman" w:hAnsi="Times New Roman" w:cs="Times New Roman"/>
          </w:rPr>
          <w:delText>carbon isotope discrimination and relative growth rate</w:delText>
        </w:r>
        <w:r w:rsidR="003A4E43" w:rsidDel="00913C56">
          <w:rPr>
            <w:rFonts w:ascii="Times New Roman" w:hAnsi="Times New Roman" w:cs="Times New Roman"/>
          </w:rPr>
          <w:delText xml:space="preserve"> values</w:delText>
        </w:r>
      </w:del>
      <w:ins w:id="244" w:author="Susan Harrison" w:date="2019-01-16T15:36:00Z">
        <w:r w:rsidR="00913C56">
          <w:rPr>
            <w:rFonts w:ascii="Times New Roman" w:hAnsi="Times New Roman" w:cs="Times New Roman"/>
          </w:rPr>
          <w:t>RGR and WUE</w:t>
        </w:r>
      </w:ins>
      <w:ins w:id="245" w:author="Susan Harrison" w:date="2019-01-16T15:40:00Z">
        <w:r w:rsidR="00913C56">
          <w:rPr>
            <w:rFonts w:ascii="Times New Roman" w:hAnsi="Times New Roman" w:cs="Times New Roman"/>
          </w:rPr>
          <w:t>, which</w:t>
        </w:r>
      </w:ins>
      <w:del w:id="246" w:author="Susan Harrison" w:date="2019-01-16T15:40:00Z">
        <w:r w:rsidR="00EF0695" w:rsidDel="00913C56">
          <w:rPr>
            <w:rFonts w:ascii="Times New Roman" w:hAnsi="Times New Roman" w:cs="Times New Roman"/>
          </w:rPr>
          <w:delText>. Th</w:delText>
        </w:r>
      </w:del>
      <w:del w:id="247" w:author="Susan Harrison" w:date="2019-01-16T15:42:00Z">
        <w:r w:rsidR="00EF0695" w:rsidDel="00913C56">
          <w:rPr>
            <w:rFonts w:ascii="Times New Roman" w:hAnsi="Times New Roman" w:cs="Times New Roman"/>
          </w:rPr>
          <w:delText>e first PC axis</w:delText>
        </w:r>
      </w:del>
      <w:ins w:id="248" w:author="Susan Harrison" w:date="2019-01-16T15:40:00Z">
        <w:r w:rsidR="00913C56">
          <w:rPr>
            <w:rFonts w:ascii="Times New Roman" w:hAnsi="Times New Roman" w:cs="Times New Roman"/>
          </w:rPr>
          <w:t xml:space="preserve"> </w:t>
        </w:r>
      </w:ins>
      <w:del w:id="249" w:author="Susan Harrison" w:date="2019-01-16T15:40:00Z">
        <w:r w:rsidR="00D2386A" w:rsidDel="00913C56">
          <w:rPr>
            <w:rFonts w:ascii="Times New Roman" w:hAnsi="Times New Roman" w:cs="Times New Roman"/>
          </w:rPr>
          <w:delText xml:space="preserve"> </w:delText>
        </w:r>
      </w:del>
      <w:r w:rsidR="00EF0695">
        <w:rPr>
          <w:rFonts w:ascii="Times New Roman" w:hAnsi="Times New Roman" w:cs="Times New Roman"/>
        </w:rPr>
        <w:t>explained 90% of the varia</w:t>
      </w:r>
      <w:r w:rsidR="00D2386A">
        <w:rPr>
          <w:rFonts w:ascii="Times New Roman" w:hAnsi="Times New Roman" w:cs="Times New Roman"/>
        </w:rPr>
        <w:t>tion</w:t>
      </w:r>
      <w:ins w:id="250" w:author="Susan Harrison" w:date="2019-01-16T15:42:00Z">
        <w:r w:rsidR="00942712">
          <w:rPr>
            <w:rFonts w:ascii="Times New Roman" w:hAnsi="Times New Roman" w:cs="Times New Roman"/>
          </w:rPr>
          <w:t xml:space="preserve">.  This index clearly separated the </w:t>
        </w:r>
      </w:ins>
      <w:del w:id="251" w:author="Susan Harrison" w:date="2019-01-16T15:41:00Z">
        <w:r w:rsidR="00EF0695" w:rsidDel="00913C56">
          <w:rPr>
            <w:rFonts w:ascii="Times New Roman" w:hAnsi="Times New Roman" w:cs="Times New Roman"/>
          </w:rPr>
          <w:delText xml:space="preserve"> </w:delText>
        </w:r>
      </w:del>
      <w:del w:id="252" w:author="Susan Harrison" w:date="2019-01-16T15:43:00Z">
        <w:r w:rsidR="00EF0695" w:rsidDel="00942712">
          <w:rPr>
            <w:rFonts w:ascii="Times New Roman" w:hAnsi="Times New Roman" w:cs="Times New Roman"/>
          </w:rPr>
          <w:delText xml:space="preserve">and emphasized the distinction between </w:delText>
        </w:r>
      </w:del>
      <w:r w:rsidR="007A7FAB">
        <w:rPr>
          <w:rFonts w:ascii="Times New Roman" w:hAnsi="Times New Roman" w:cs="Times New Roman"/>
        </w:rPr>
        <w:t>drought avoiders</w:t>
      </w:r>
      <w:ins w:id="253" w:author="Susan Harrison" w:date="2019-01-16T15:43:00Z">
        <w:r w:rsidR="00942712">
          <w:rPr>
            <w:rFonts w:ascii="Times New Roman" w:hAnsi="Times New Roman" w:cs="Times New Roman"/>
          </w:rPr>
          <w:t xml:space="preserve"> (negative values)</w:t>
        </w:r>
      </w:ins>
      <w:r w:rsidR="00EF0695">
        <w:rPr>
          <w:rFonts w:ascii="Times New Roman" w:hAnsi="Times New Roman" w:cs="Times New Roman"/>
        </w:rPr>
        <w:t xml:space="preserve"> and </w:t>
      </w:r>
      <w:r w:rsidR="007A7FAB">
        <w:rPr>
          <w:rFonts w:ascii="Times New Roman" w:hAnsi="Times New Roman" w:cs="Times New Roman"/>
        </w:rPr>
        <w:t xml:space="preserve">drought </w:t>
      </w:r>
      <w:proofErr w:type="spellStart"/>
      <w:r w:rsidR="007A7FAB">
        <w:rPr>
          <w:rFonts w:ascii="Times New Roman" w:hAnsi="Times New Roman" w:cs="Times New Roman"/>
        </w:rPr>
        <w:t>tolerators</w:t>
      </w:r>
      <w:proofErr w:type="spellEnd"/>
      <w:ins w:id="254" w:author="Susan Harrison" w:date="2019-01-16T15:43:00Z">
        <w:r w:rsidR="00942712">
          <w:rPr>
            <w:rFonts w:ascii="Times New Roman" w:hAnsi="Times New Roman" w:cs="Times New Roman"/>
          </w:rPr>
          <w:t xml:space="preserve"> (positive values)</w:t>
        </w:r>
      </w:ins>
      <w:r w:rsidR="00544895">
        <w:rPr>
          <w:rFonts w:ascii="Times New Roman" w:hAnsi="Times New Roman" w:cs="Times New Roman"/>
        </w:rPr>
        <w:t xml:space="preserve">, </w:t>
      </w:r>
      <w:ins w:id="255" w:author="Susan Harrison" w:date="2019-01-16T15:43:00Z">
        <w:r w:rsidR="00942712">
          <w:rPr>
            <w:rFonts w:ascii="Times New Roman" w:hAnsi="Times New Roman" w:cs="Times New Roman"/>
          </w:rPr>
          <w:t>which also differed in SLA in the expected direction (Table 1).</w:t>
        </w:r>
      </w:ins>
    </w:p>
    <w:p w14:paraId="5FE167A5" w14:textId="382EE153" w:rsidR="00942712" w:rsidRPr="00942712" w:rsidRDefault="00942712">
      <w:pPr>
        <w:spacing w:line="480" w:lineRule="auto"/>
        <w:rPr>
          <w:ins w:id="256" w:author="Susan Harrison" w:date="2019-01-16T15:43:00Z"/>
          <w:rFonts w:ascii="Times New Roman" w:hAnsi="Times New Roman" w:cs="Times New Roman"/>
          <w:i/>
          <w:rPrChange w:id="257" w:author="Susan Harrison" w:date="2019-01-16T15:47:00Z">
            <w:rPr>
              <w:ins w:id="258" w:author="Susan Harrison" w:date="2019-01-16T15:43:00Z"/>
              <w:rFonts w:ascii="Times New Roman" w:hAnsi="Times New Roman" w:cs="Times New Roman"/>
            </w:rPr>
          </w:rPrChange>
        </w:rPr>
        <w:pPrChange w:id="259" w:author="Susan Harrison" w:date="2019-01-16T15:47:00Z">
          <w:pPr>
            <w:spacing w:line="480" w:lineRule="auto"/>
            <w:ind w:firstLine="720"/>
          </w:pPr>
        </w:pPrChange>
      </w:pPr>
      <w:ins w:id="260" w:author="Susan Harrison" w:date="2019-01-16T15:47:00Z">
        <w:r w:rsidRPr="00942712">
          <w:rPr>
            <w:rFonts w:ascii="Times New Roman" w:hAnsi="Times New Roman" w:cs="Times New Roman"/>
            <w:i/>
            <w:rPrChange w:id="261" w:author="Susan Harrison" w:date="2019-01-16T15:47:00Z">
              <w:rPr>
                <w:rFonts w:ascii="Times New Roman" w:hAnsi="Times New Roman" w:cs="Times New Roman"/>
              </w:rPr>
            </w:rPrChange>
          </w:rPr>
          <w:t>Analyses</w:t>
        </w:r>
      </w:ins>
    </w:p>
    <w:p w14:paraId="6A80E733" w14:textId="0C48452A" w:rsidR="00452F3B" w:rsidRPr="00452F3B" w:rsidDel="00942712" w:rsidRDefault="00544895" w:rsidP="00777DDB">
      <w:pPr>
        <w:spacing w:line="480" w:lineRule="auto"/>
        <w:ind w:firstLine="720"/>
        <w:rPr>
          <w:del w:id="262" w:author="Susan Harrison" w:date="2019-01-16T15:44:00Z"/>
          <w:rFonts w:ascii="Times New Roman" w:hAnsi="Times New Roman" w:cs="Times New Roman"/>
        </w:rPr>
      </w:pPr>
      <w:del w:id="263" w:author="Susan Harrison" w:date="2019-01-16T15:44:00Z">
        <w:r w:rsidDel="00942712">
          <w:rPr>
            <w:rFonts w:ascii="Times New Roman" w:hAnsi="Times New Roman" w:cs="Times New Roman"/>
          </w:rPr>
          <w:delText>hereafter “avoiders” and “tolerators”, respectively</w:delText>
        </w:r>
      </w:del>
      <w:del w:id="264" w:author="Susan Harrison" w:date="2019-01-16T15:37:00Z">
        <w:r w:rsidR="00EF0695" w:rsidDel="00913C56">
          <w:rPr>
            <w:rFonts w:ascii="Times New Roman" w:hAnsi="Times New Roman" w:cs="Times New Roman"/>
          </w:rPr>
          <w:delText xml:space="preserve"> </w:delText>
        </w:r>
        <w:r w:rsidR="0073088A" w:rsidDel="00913C56">
          <w:rPr>
            <w:rFonts w:ascii="Times New Roman" w:hAnsi="Times New Roman" w:cs="Times New Roman"/>
          </w:rPr>
          <w:delText>(</w:delText>
        </w:r>
        <w:r w:rsidR="00A00507" w:rsidDel="00913C56">
          <w:rPr>
            <w:rFonts w:ascii="Times New Roman" w:hAnsi="Times New Roman" w:cs="Times New Roman"/>
          </w:rPr>
          <w:delText>Table 1</w:delText>
        </w:r>
        <w:r w:rsidR="0073088A" w:rsidDel="00913C56">
          <w:rPr>
            <w:rFonts w:ascii="Times New Roman" w:hAnsi="Times New Roman" w:cs="Times New Roman"/>
          </w:rPr>
          <w:delText>)</w:delText>
        </w:r>
      </w:del>
      <w:del w:id="265" w:author="Susan Harrison" w:date="2019-01-16T15:44:00Z">
        <w:r w:rsidR="0073088A" w:rsidDel="00942712">
          <w:rPr>
            <w:rFonts w:ascii="Times New Roman" w:hAnsi="Times New Roman" w:cs="Times New Roman"/>
          </w:rPr>
          <w:delText>.</w:delText>
        </w:r>
        <w:r w:rsidR="003A4E43" w:rsidDel="00942712">
          <w:rPr>
            <w:rFonts w:ascii="Times New Roman" w:hAnsi="Times New Roman" w:cs="Times New Roman"/>
          </w:rPr>
          <w:delText xml:space="preserve"> This PC score is used in our analyses as a proxy for drought tolerance.</w:delText>
        </w:r>
        <w:r w:rsidR="00CE116C" w:rsidDel="00942712">
          <w:rPr>
            <w:rFonts w:ascii="Times New Roman" w:hAnsi="Times New Roman" w:cs="Times New Roman"/>
          </w:rPr>
          <w:delText xml:space="preserve"> </w:delText>
        </w:r>
        <w:r w:rsidR="009A3016" w:rsidDel="00942712">
          <w:rPr>
            <w:rFonts w:ascii="Times New Roman" w:hAnsi="Times New Roman" w:cs="Times New Roman"/>
          </w:rPr>
          <w:delText>Species with negative loadings on PC1 thus encompass our drought avoider strategy while species with positive loadings on PC1 are drought tolerators.</w:delText>
        </w:r>
      </w:del>
    </w:p>
    <w:p w14:paraId="18D1D340" w14:textId="40D689EA" w:rsidR="00D2386A" w:rsidDel="00942712" w:rsidRDefault="009F5CD1" w:rsidP="009D19B0">
      <w:pPr>
        <w:spacing w:line="480" w:lineRule="auto"/>
        <w:rPr>
          <w:del w:id="266" w:author="Susan Harrison" w:date="2019-01-16T15:44:00Z"/>
          <w:rFonts w:ascii="Times New Roman" w:hAnsi="Times New Roman" w:cs="Times New Roman"/>
        </w:rPr>
      </w:pPr>
      <w:del w:id="267" w:author="Susan Harrison" w:date="2019-01-16T15:44:00Z">
        <w:r w:rsidRPr="00912DE0" w:rsidDel="00942712">
          <w:rPr>
            <w:rFonts w:ascii="Times New Roman" w:hAnsi="Times New Roman" w:cs="Times New Roman"/>
            <w:i/>
          </w:rPr>
          <w:delText>Analysis</w:delText>
        </w:r>
      </w:del>
    </w:p>
    <w:p w14:paraId="5ADF804E" w14:textId="4567BB1C" w:rsidR="00A466BC" w:rsidRPr="00A466BC" w:rsidRDefault="00F60F7D" w:rsidP="009A71EF">
      <w:pPr>
        <w:spacing w:line="480" w:lineRule="auto"/>
        <w:ind w:firstLine="720"/>
        <w:rPr>
          <w:rFonts w:ascii="Times New Roman" w:hAnsi="Times New Roman" w:cs="Times New Roman"/>
        </w:rPr>
      </w:pPr>
      <w:r>
        <w:rPr>
          <w:rFonts w:ascii="Times New Roman" w:hAnsi="Times New Roman" w:cs="Times New Roman"/>
        </w:rPr>
        <w:t xml:space="preserve">To test how </w:t>
      </w:r>
      <w:ins w:id="268" w:author="Susan Harrison" w:date="2019-01-16T15:47:00Z">
        <w:r w:rsidR="00942712">
          <w:rPr>
            <w:rFonts w:ascii="Times New Roman" w:hAnsi="Times New Roman" w:cs="Times New Roman"/>
          </w:rPr>
          <w:t xml:space="preserve">annual grass </w:t>
        </w:r>
      </w:ins>
      <w:r>
        <w:rPr>
          <w:rFonts w:ascii="Times New Roman" w:hAnsi="Times New Roman" w:cs="Times New Roman"/>
        </w:rPr>
        <w:t xml:space="preserve">competition </w:t>
      </w:r>
      <w:ins w:id="269" w:author="Susan Harrison" w:date="2019-01-16T15:47:00Z">
        <w:r w:rsidR="00942712">
          <w:rPr>
            <w:rFonts w:ascii="Times New Roman" w:hAnsi="Times New Roman" w:cs="Times New Roman"/>
          </w:rPr>
          <w:t xml:space="preserve">interacted with water and drought treatments to </w:t>
        </w:r>
      </w:ins>
      <w:del w:id="270" w:author="Susan Harrison" w:date="2019-01-16T15:47:00Z">
        <w:r w:rsidDel="00942712">
          <w:rPr>
            <w:rFonts w:ascii="Times New Roman" w:hAnsi="Times New Roman" w:cs="Times New Roman"/>
          </w:rPr>
          <w:delText>from annual grasses affect</w:delText>
        </w:r>
        <w:r w:rsidR="005C7FC6" w:rsidDel="00942712">
          <w:rPr>
            <w:rFonts w:ascii="Times New Roman" w:hAnsi="Times New Roman" w:cs="Times New Roman"/>
          </w:rPr>
          <w:delText>s</w:delText>
        </w:r>
        <w:r w:rsidDel="00942712">
          <w:rPr>
            <w:rFonts w:ascii="Times New Roman" w:hAnsi="Times New Roman" w:cs="Times New Roman"/>
          </w:rPr>
          <w:delText xml:space="preserve"> </w:delText>
        </w:r>
      </w:del>
      <w:ins w:id="271" w:author="Susan Harrison" w:date="2019-01-16T15:47:00Z">
        <w:r w:rsidR="00942712">
          <w:rPr>
            <w:rFonts w:ascii="Times New Roman" w:hAnsi="Times New Roman" w:cs="Times New Roman"/>
          </w:rPr>
          <w:t xml:space="preserve">affect </w:t>
        </w:r>
      </w:ins>
      <w:r>
        <w:rPr>
          <w:rFonts w:ascii="Times New Roman" w:hAnsi="Times New Roman" w:cs="Times New Roman"/>
        </w:rPr>
        <w:t xml:space="preserve">the relative success of avoiders and </w:t>
      </w:r>
      <w:proofErr w:type="spellStart"/>
      <w:r>
        <w:rPr>
          <w:rFonts w:ascii="Times New Roman" w:hAnsi="Times New Roman" w:cs="Times New Roman"/>
        </w:rPr>
        <w:t>tolerators</w:t>
      </w:r>
      <w:proofErr w:type="spellEnd"/>
      <w:r w:rsidR="00E46551">
        <w:rPr>
          <w:rFonts w:ascii="Times New Roman" w:hAnsi="Times New Roman" w:cs="Times New Roman"/>
        </w:rPr>
        <w:t>,</w:t>
      </w:r>
      <w:r w:rsidR="00E42625">
        <w:rPr>
          <w:rFonts w:ascii="Times New Roman" w:hAnsi="Times New Roman" w:cs="Times New Roman"/>
        </w:rPr>
        <w:t xml:space="preserve"> </w:t>
      </w:r>
      <w:r>
        <w:rPr>
          <w:rFonts w:ascii="Times New Roman" w:hAnsi="Times New Roman" w:cs="Times New Roman"/>
        </w:rPr>
        <w:t xml:space="preserve">we </w:t>
      </w:r>
      <w:del w:id="272" w:author="Susan Harrison" w:date="2019-01-16T15:47:00Z">
        <w:r w:rsidDel="00942712">
          <w:rPr>
            <w:rFonts w:ascii="Times New Roman" w:hAnsi="Times New Roman" w:cs="Times New Roman"/>
          </w:rPr>
          <w:delText xml:space="preserve">investigated </w:delText>
        </w:r>
      </w:del>
      <w:ins w:id="273" w:author="Susan Harrison" w:date="2019-01-16T15:48:00Z">
        <w:r w:rsidR="00942712">
          <w:rPr>
            <w:rFonts w:ascii="Times New Roman" w:hAnsi="Times New Roman" w:cs="Times New Roman"/>
          </w:rPr>
          <w:t>estimated</w:t>
        </w:r>
      </w:ins>
      <w:del w:id="274" w:author="Susan Harrison" w:date="2019-01-16T15:48:00Z">
        <w:r w:rsidDel="00942712">
          <w:rPr>
            <w:rFonts w:ascii="Times New Roman" w:hAnsi="Times New Roman" w:cs="Times New Roman"/>
          </w:rPr>
          <w:delText>changes in</w:delText>
        </w:r>
      </w:del>
      <w:r>
        <w:rPr>
          <w:rFonts w:ascii="Times New Roman" w:hAnsi="Times New Roman" w:cs="Times New Roman"/>
        </w:rPr>
        <w:t xml:space="preserve"> per capita growth rates</w:t>
      </w:r>
      <w:r w:rsidR="00DC385C">
        <w:rPr>
          <w:rFonts w:ascii="Times New Roman" w:hAnsi="Times New Roman" w:cs="Times New Roman"/>
        </w:rPr>
        <w:t xml:space="preserve"> </w:t>
      </w:r>
      <w:del w:id="275" w:author="Susan Harrison" w:date="2019-01-16T15:48:00Z">
        <w:r w:rsidR="00DC385C" w:rsidDel="00942712">
          <w:rPr>
            <w:rFonts w:ascii="Times New Roman" w:hAnsi="Times New Roman" w:cs="Times New Roman"/>
          </w:rPr>
          <w:delText xml:space="preserve">calculated </w:delText>
        </w:r>
      </w:del>
      <w:ins w:id="276" w:author="Susan Harrison" w:date="2019-01-16T15:48:00Z">
        <w:r w:rsidR="00942712">
          <w:rPr>
            <w:rFonts w:ascii="Times New Roman" w:hAnsi="Times New Roman" w:cs="Times New Roman"/>
          </w:rPr>
          <w:t xml:space="preserve">(λ) </w:t>
        </w:r>
      </w:ins>
      <w:r w:rsidR="00DC385C">
        <w:rPr>
          <w:rFonts w:ascii="Times New Roman" w:hAnsi="Times New Roman" w:cs="Times New Roman"/>
        </w:rPr>
        <w:lastRenderedPageBreak/>
        <w:t>from individual vital rate models</w:t>
      </w:r>
      <w:r>
        <w:rPr>
          <w:rFonts w:ascii="Times New Roman" w:hAnsi="Times New Roman" w:cs="Times New Roman"/>
        </w:rPr>
        <w:t xml:space="preserve"> </w:t>
      </w:r>
      <w:del w:id="277" w:author="Susan Harrison" w:date="2019-01-16T15:48:00Z">
        <w:r w:rsidDel="00942712">
          <w:rPr>
            <w:rFonts w:ascii="Times New Roman" w:hAnsi="Times New Roman" w:cs="Times New Roman"/>
          </w:rPr>
          <w:delText>under competition and competition-free subplots of the watered and drought plots</w:delText>
        </w:r>
      </w:del>
      <w:ins w:id="278" w:author="Susan Harrison" w:date="2019-01-16T15:48:00Z">
        <w:r w:rsidR="00942712">
          <w:rPr>
            <w:rFonts w:ascii="Times New Roman" w:hAnsi="Times New Roman" w:cs="Times New Roman"/>
          </w:rPr>
          <w:t>in each treatment combination</w:t>
        </w:r>
      </w:ins>
      <w:r>
        <w:rPr>
          <w:rFonts w:ascii="Times New Roman" w:hAnsi="Times New Roman" w:cs="Times New Roman"/>
        </w:rPr>
        <w:t xml:space="preserve">. To </w:t>
      </w:r>
      <w:del w:id="279" w:author="Susan Harrison" w:date="2019-01-16T15:48:00Z">
        <w:r w:rsidDel="00942712">
          <w:rPr>
            <w:rFonts w:ascii="Times New Roman" w:hAnsi="Times New Roman" w:cs="Times New Roman"/>
          </w:rPr>
          <w:delText xml:space="preserve">further </w:delText>
        </w:r>
      </w:del>
      <w:r>
        <w:rPr>
          <w:rFonts w:ascii="Times New Roman" w:hAnsi="Times New Roman" w:cs="Times New Roman"/>
        </w:rPr>
        <w:t xml:space="preserve">understand </w:t>
      </w:r>
      <w:del w:id="280" w:author="Susan Harrison" w:date="2019-01-16T15:49:00Z">
        <w:r w:rsidR="009528EC" w:rsidDel="00942712">
          <w:rPr>
            <w:rFonts w:ascii="Times New Roman" w:hAnsi="Times New Roman" w:cs="Times New Roman"/>
          </w:rPr>
          <w:delText xml:space="preserve">which life stages were responsible </w:delText>
        </w:r>
      </w:del>
      <w:ins w:id="281" w:author="Susan Harrison" w:date="2019-01-16T15:49:00Z">
        <w:r w:rsidR="00942712">
          <w:rPr>
            <w:rFonts w:ascii="Times New Roman" w:hAnsi="Times New Roman" w:cs="Times New Roman"/>
          </w:rPr>
          <w:t xml:space="preserve">the causes of </w:t>
        </w:r>
      </w:ins>
      <w:del w:id="282" w:author="Susan Harrison" w:date="2019-01-16T15:49:00Z">
        <w:r w:rsidR="009528EC" w:rsidDel="00942712">
          <w:rPr>
            <w:rFonts w:ascii="Times New Roman" w:hAnsi="Times New Roman" w:cs="Times New Roman"/>
          </w:rPr>
          <w:delText>for</w:delText>
        </w:r>
      </w:del>
      <w:r w:rsidR="009528EC">
        <w:rPr>
          <w:rFonts w:ascii="Times New Roman" w:hAnsi="Times New Roman" w:cs="Times New Roman"/>
        </w:rPr>
        <w:t xml:space="preserve"> </w:t>
      </w:r>
      <w:del w:id="283" w:author="Susan Harrison" w:date="2019-01-16T15:48:00Z">
        <w:r w:rsidR="009528EC" w:rsidDel="00942712">
          <w:rPr>
            <w:rFonts w:ascii="Times New Roman" w:hAnsi="Times New Roman" w:cs="Times New Roman"/>
          </w:rPr>
          <w:delText xml:space="preserve">the </w:delText>
        </w:r>
      </w:del>
      <w:r w:rsidR="009528EC">
        <w:rPr>
          <w:rFonts w:ascii="Times New Roman" w:hAnsi="Times New Roman" w:cs="Times New Roman"/>
        </w:rPr>
        <w:t xml:space="preserve">changes in </w:t>
      </w:r>
      <w:proofErr w:type="gramStart"/>
      <w:ins w:id="284" w:author="Susan Harrison" w:date="2019-01-16T15:49:00Z">
        <w:r w:rsidR="00942712">
          <w:rPr>
            <w:rFonts w:ascii="Times New Roman" w:hAnsi="Times New Roman" w:cs="Times New Roman"/>
          </w:rPr>
          <w:t>λ</w:t>
        </w:r>
        <w:r w:rsidR="00942712" w:rsidDel="00942712">
          <w:rPr>
            <w:rFonts w:ascii="Times New Roman" w:hAnsi="Times New Roman" w:cs="Times New Roman"/>
          </w:rPr>
          <w:t xml:space="preserve"> </w:t>
        </w:r>
      </w:ins>
      <w:proofErr w:type="gramEnd"/>
      <w:del w:id="285" w:author="Susan Harrison" w:date="2019-01-16T15:49:00Z">
        <w:r w:rsidR="009528EC" w:rsidDel="00942712">
          <w:rPr>
            <w:rFonts w:ascii="Times New Roman" w:hAnsi="Times New Roman" w:cs="Times New Roman"/>
          </w:rPr>
          <w:delText>per capita growth rates</w:delText>
        </w:r>
      </w:del>
      <w:r w:rsidR="009528EC">
        <w:rPr>
          <w:rFonts w:ascii="Times New Roman" w:hAnsi="Times New Roman" w:cs="Times New Roman"/>
        </w:rPr>
        <w:t xml:space="preserve">, we </w:t>
      </w:r>
      <w:r>
        <w:rPr>
          <w:rFonts w:ascii="Times New Roman" w:hAnsi="Times New Roman" w:cs="Times New Roman"/>
        </w:rPr>
        <w:t xml:space="preserve">conducted </w:t>
      </w:r>
      <w:del w:id="286" w:author="Susan Harrison" w:date="2019-01-16T15:49:00Z">
        <w:r w:rsidR="009528EC" w:rsidDel="00942712">
          <w:rPr>
            <w:rFonts w:ascii="Times New Roman" w:hAnsi="Times New Roman" w:cs="Times New Roman"/>
          </w:rPr>
          <w:delText xml:space="preserve">similar </w:delText>
        </w:r>
      </w:del>
      <w:ins w:id="287" w:author="Susan Harrison" w:date="2019-01-16T15:49:00Z">
        <w:r w:rsidR="00942712">
          <w:rPr>
            <w:rFonts w:ascii="Times New Roman" w:hAnsi="Times New Roman" w:cs="Times New Roman"/>
          </w:rPr>
          <w:t xml:space="preserve">parallel </w:t>
        </w:r>
      </w:ins>
      <w:r>
        <w:rPr>
          <w:rFonts w:ascii="Times New Roman" w:hAnsi="Times New Roman" w:cs="Times New Roman"/>
        </w:rPr>
        <w:t xml:space="preserve">analyses on </w:t>
      </w:r>
      <w:del w:id="288" w:author="Susan Harrison" w:date="2019-01-16T15:49:00Z">
        <w:r w:rsidDel="00942712">
          <w:rPr>
            <w:rFonts w:ascii="Times New Roman" w:hAnsi="Times New Roman" w:cs="Times New Roman"/>
          </w:rPr>
          <w:delText xml:space="preserve">the </w:delText>
        </w:r>
      </w:del>
      <w:r>
        <w:rPr>
          <w:rFonts w:ascii="Times New Roman" w:hAnsi="Times New Roman" w:cs="Times New Roman"/>
        </w:rPr>
        <w:t xml:space="preserve">individual vital rates. </w:t>
      </w:r>
    </w:p>
    <w:p w14:paraId="52C1C86B" w14:textId="3BF9D4E6" w:rsidR="00A76D21" w:rsidRDefault="00DC385C" w:rsidP="001954E7">
      <w:pPr>
        <w:spacing w:line="480" w:lineRule="auto"/>
        <w:ind w:firstLine="720"/>
        <w:rPr>
          <w:rFonts w:ascii="Times New Roman" w:hAnsi="Times New Roman" w:cs="Times New Roman"/>
        </w:rPr>
      </w:pPr>
      <w:r>
        <w:rPr>
          <w:rFonts w:ascii="Times New Roman" w:hAnsi="Times New Roman" w:cs="Times New Roman"/>
        </w:rPr>
        <w:t>W</w:t>
      </w:r>
      <w:r w:rsidR="00C6269D">
        <w:rPr>
          <w:rFonts w:ascii="Times New Roman" w:hAnsi="Times New Roman" w:cs="Times New Roman"/>
        </w:rPr>
        <w:t xml:space="preserve">e first built individual vital rate models for mortality, seed set, and germination. </w:t>
      </w:r>
      <w:r w:rsidR="00EF7E60">
        <w:rPr>
          <w:rFonts w:ascii="Times New Roman" w:hAnsi="Times New Roman" w:cs="Times New Roman"/>
        </w:rPr>
        <w:t xml:space="preserve">For mortality, we used </w:t>
      </w:r>
      <w:r w:rsidR="00422446">
        <w:rPr>
          <w:rFonts w:ascii="Times New Roman" w:hAnsi="Times New Roman" w:cs="Times New Roman"/>
        </w:rPr>
        <w:t xml:space="preserve">generalized linear </w:t>
      </w:r>
      <w:r w:rsidR="008D47A4" w:rsidRPr="00912DE0">
        <w:rPr>
          <w:rFonts w:ascii="Times New Roman" w:hAnsi="Times New Roman" w:cs="Times New Roman"/>
        </w:rPr>
        <w:t xml:space="preserve">mixed effect models with </w:t>
      </w:r>
      <w:r w:rsidR="00422446">
        <w:rPr>
          <w:rFonts w:ascii="Times New Roman" w:hAnsi="Times New Roman" w:cs="Times New Roman"/>
        </w:rPr>
        <w:t>a</w:t>
      </w:r>
      <w:r w:rsidR="00435391">
        <w:rPr>
          <w:rFonts w:ascii="Times New Roman" w:hAnsi="Times New Roman" w:cs="Times New Roman"/>
        </w:rPr>
        <w:t xml:space="preserve"> </w:t>
      </w:r>
      <w:r w:rsidR="00422446">
        <w:rPr>
          <w:rFonts w:ascii="Times New Roman" w:hAnsi="Times New Roman" w:cs="Times New Roman"/>
        </w:rPr>
        <w:t>binomial response variable reflecting success (number dead) and failures (number survived)</w:t>
      </w:r>
      <w:r w:rsidR="00B44B63">
        <w:rPr>
          <w:rFonts w:ascii="Times New Roman" w:hAnsi="Times New Roman" w:cs="Times New Roman"/>
        </w:rPr>
        <w:t>,</w:t>
      </w:r>
      <w:r w:rsidR="00CC41B6">
        <w:rPr>
          <w:rFonts w:ascii="Times New Roman" w:hAnsi="Times New Roman" w:cs="Times New Roman"/>
        </w:rPr>
        <w:t xml:space="preserve"> </w:t>
      </w:r>
      <w:r w:rsidR="00DB21DF">
        <w:rPr>
          <w:rFonts w:ascii="Times New Roman" w:hAnsi="Times New Roman" w:cs="Times New Roman"/>
        </w:rPr>
        <w:t xml:space="preserve">and included </w:t>
      </w:r>
      <w:r w:rsidR="008D47A4" w:rsidRPr="00912DE0">
        <w:rPr>
          <w:rFonts w:ascii="Times New Roman" w:hAnsi="Times New Roman" w:cs="Times New Roman"/>
        </w:rPr>
        <w:t>watering</w:t>
      </w:r>
      <w:r w:rsidR="00422446">
        <w:rPr>
          <w:rFonts w:ascii="Times New Roman" w:hAnsi="Times New Roman" w:cs="Times New Roman"/>
        </w:rPr>
        <w:t xml:space="preserve"> treatment, grass </w:t>
      </w:r>
      <w:del w:id="289" w:author="Susan Harrison" w:date="2019-01-16T15:50:00Z">
        <w:r w:rsidR="00422446" w:rsidDel="00942712">
          <w:rPr>
            <w:rFonts w:ascii="Times New Roman" w:hAnsi="Times New Roman" w:cs="Times New Roman"/>
          </w:rPr>
          <w:delText>presence</w:delText>
        </w:r>
      </w:del>
      <w:ins w:id="290" w:author="Susan Harrison" w:date="2019-01-16T15:50:00Z">
        <w:r w:rsidR="00942712">
          <w:rPr>
            <w:rFonts w:ascii="Times New Roman" w:hAnsi="Times New Roman" w:cs="Times New Roman"/>
          </w:rPr>
          <w:t>treatment</w:t>
        </w:r>
      </w:ins>
      <w:r w:rsidR="00422446">
        <w:rPr>
          <w:rFonts w:ascii="Times New Roman" w:hAnsi="Times New Roman" w:cs="Times New Roman"/>
        </w:rPr>
        <w:t>, PC s</w:t>
      </w:r>
      <w:r w:rsidR="008D47A4" w:rsidRPr="00912DE0">
        <w:rPr>
          <w:rFonts w:ascii="Times New Roman" w:hAnsi="Times New Roman" w:cs="Times New Roman"/>
        </w:rPr>
        <w:t>core</w:t>
      </w:r>
      <w:r w:rsidR="00422446">
        <w:rPr>
          <w:rFonts w:ascii="Times New Roman" w:hAnsi="Times New Roman" w:cs="Times New Roman"/>
        </w:rPr>
        <w:t>, and their interactions</w:t>
      </w:r>
      <w:r w:rsidR="008D47A4" w:rsidRPr="00912DE0">
        <w:rPr>
          <w:rFonts w:ascii="Times New Roman" w:hAnsi="Times New Roman" w:cs="Times New Roman"/>
        </w:rPr>
        <w:t xml:space="preserve"> </w:t>
      </w:r>
      <w:r w:rsidR="00CC41B6">
        <w:rPr>
          <w:rFonts w:ascii="Times New Roman" w:hAnsi="Times New Roman" w:cs="Times New Roman"/>
        </w:rPr>
        <w:t xml:space="preserve">as </w:t>
      </w:r>
      <w:del w:id="291" w:author="Susan Harrison" w:date="2019-01-16T15:49:00Z">
        <w:r w:rsidR="00CC41B6" w:rsidDel="00942712">
          <w:rPr>
            <w:rFonts w:ascii="Times New Roman" w:hAnsi="Times New Roman" w:cs="Times New Roman"/>
          </w:rPr>
          <w:delText xml:space="preserve">our </w:delText>
        </w:r>
      </w:del>
      <w:r w:rsidR="00CC41B6">
        <w:rPr>
          <w:rFonts w:ascii="Times New Roman" w:hAnsi="Times New Roman" w:cs="Times New Roman"/>
        </w:rPr>
        <w:t>predictors</w:t>
      </w:r>
      <w:r w:rsidR="004A7C6A">
        <w:rPr>
          <w:rFonts w:ascii="Times New Roman" w:hAnsi="Times New Roman" w:cs="Times New Roman"/>
        </w:rPr>
        <w:t xml:space="preserve"> and a random intercept for species nested within plots within years</w:t>
      </w:r>
      <w:r w:rsidR="00CC41B6">
        <w:rPr>
          <w:rFonts w:ascii="Times New Roman" w:hAnsi="Times New Roman" w:cs="Times New Roman"/>
        </w:rPr>
        <w:t>.</w:t>
      </w:r>
      <w:r w:rsidR="00422446">
        <w:rPr>
          <w:rFonts w:ascii="Times New Roman" w:hAnsi="Times New Roman" w:cs="Times New Roman"/>
        </w:rPr>
        <w:t xml:space="preserve"> </w:t>
      </w:r>
      <w:r w:rsidR="00EF7E60">
        <w:rPr>
          <w:rFonts w:ascii="Times New Roman" w:hAnsi="Times New Roman" w:cs="Times New Roman"/>
        </w:rPr>
        <w:t>For s</w:t>
      </w:r>
      <w:r w:rsidR="00422446">
        <w:rPr>
          <w:rFonts w:ascii="Times New Roman" w:hAnsi="Times New Roman" w:cs="Times New Roman"/>
        </w:rPr>
        <w:t>eed set</w:t>
      </w:r>
      <w:r w:rsidR="00EF7E60">
        <w:rPr>
          <w:rFonts w:ascii="Times New Roman" w:hAnsi="Times New Roman" w:cs="Times New Roman"/>
        </w:rPr>
        <w:t>,</w:t>
      </w:r>
      <w:r w:rsidR="00422446">
        <w:rPr>
          <w:rFonts w:ascii="Times New Roman" w:hAnsi="Times New Roman" w:cs="Times New Roman"/>
        </w:rPr>
        <w:t xml:space="preserve"> </w:t>
      </w:r>
      <w:ins w:id="292" w:author="Susan Harrison" w:date="2019-01-16T15:50:00Z">
        <w:r w:rsidR="00942712">
          <w:rPr>
            <w:rFonts w:ascii="Times New Roman" w:hAnsi="Times New Roman" w:cs="Times New Roman"/>
          </w:rPr>
          <w:t xml:space="preserve">log-transformed values were </w:t>
        </w:r>
      </w:ins>
      <w:del w:id="293" w:author="Susan Harrison" w:date="2019-01-16T15:50:00Z">
        <w:r w:rsidR="00422446" w:rsidDel="00942712">
          <w:rPr>
            <w:rFonts w:ascii="Times New Roman" w:hAnsi="Times New Roman" w:cs="Times New Roman"/>
          </w:rPr>
          <w:delText xml:space="preserve">data was normalized by taking the log, then </w:delText>
        </w:r>
      </w:del>
      <w:r w:rsidR="00422446">
        <w:rPr>
          <w:rFonts w:ascii="Times New Roman" w:hAnsi="Times New Roman" w:cs="Times New Roman"/>
        </w:rPr>
        <w:t xml:space="preserve">modeled with watering treatment, grass </w:t>
      </w:r>
      <w:del w:id="294" w:author="Susan Harrison" w:date="2019-01-16T15:50:00Z">
        <w:r w:rsidR="00422446" w:rsidDel="00942712">
          <w:rPr>
            <w:rFonts w:ascii="Times New Roman" w:hAnsi="Times New Roman" w:cs="Times New Roman"/>
          </w:rPr>
          <w:delText>presence</w:delText>
        </w:r>
      </w:del>
      <w:ins w:id="295" w:author="Susan Harrison" w:date="2019-01-16T15:50:00Z">
        <w:r w:rsidR="00942712">
          <w:rPr>
            <w:rFonts w:ascii="Times New Roman" w:hAnsi="Times New Roman" w:cs="Times New Roman"/>
          </w:rPr>
          <w:t>treatment</w:t>
        </w:r>
      </w:ins>
      <w:r w:rsidR="00422446">
        <w:rPr>
          <w:rFonts w:ascii="Times New Roman" w:hAnsi="Times New Roman" w:cs="Times New Roman"/>
        </w:rPr>
        <w:t xml:space="preserve">, PC </w:t>
      </w:r>
      <w:r w:rsidR="00422446" w:rsidRPr="009D19B0">
        <w:rPr>
          <w:rFonts w:ascii="Times New Roman" w:hAnsi="Times New Roman" w:cs="Times New Roman"/>
        </w:rPr>
        <w:t>score,</w:t>
      </w:r>
      <w:commentRangeStart w:id="296"/>
      <w:r w:rsidR="00422446" w:rsidRPr="009D19B0">
        <w:rPr>
          <w:rFonts w:ascii="Times New Roman" w:hAnsi="Times New Roman" w:cs="Times New Roman"/>
        </w:rPr>
        <w:t xml:space="preserve"> and </w:t>
      </w:r>
      <w:r w:rsidR="005C691A" w:rsidRPr="009D19B0">
        <w:rPr>
          <w:rFonts w:ascii="Times New Roman" w:hAnsi="Times New Roman" w:cs="Times New Roman"/>
        </w:rPr>
        <w:t>all two way</w:t>
      </w:r>
      <w:r w:rsidR="00422446" w:rsidRPr="009D19B0">
        <w:rPr>
          <w:rFonts w:ascii="Times New Roman" w:hAnsi="Times New Roman" w:cs="Times New Roman"/>
        </w:rPr>
        <w:t xml:space="preserve"> interaction</w:t>
      </w:r>
      <w:r w:rsidR="005C691A" w:rsidRPr="009D19B0">
        <w:rPr>
          <w:rFonts w:ascii="Times New Roman" w:hAnsi="Times New Roman" w:cs="Times New Roman"/>
        </w:rPr>
        <w:t>s</w:t>
      </w:r>
      <w:r w:rsidR="00422446" w:rsidRPr="009D19B0">
        <w:rPr>
          <w:rFonts w:ascii="Times New Roman" w:hAnsi="Times New Roman" w:cs="Times New Roman"/>
        </w:rPr>
        <w:t xml:space="preserve"> as predictors</w:t>
      </w:r>
      <w:r w:rsidR="005C691A" w:rsidRPr="009D19B0">
        <w:rPr>
          <w:rFonts w:ascii="Times New Roman" w:hAnsi="Times New Roman" w:cs="Times New Roman"/>
        </w:rPr>
        <w:t xml:space="preserve"> </w:t>
      </w:r>
      <w:commentRangeEnd w:id="296"/>
      <w:r w:rsidR="00DB21DF">
        <w:rPr>
          <w:rStyle w:val="CommentReference"/>
        </w:rPr>
        <w:commentReference w:id="296"/>
      </w:r>
      <w:r w:rsidR="006C5F2F" w:rsidRPr="009D19B0">
        <w:rPr>
          <w:rFonts w:ascii="Times New Roman" w:hAnsi="Times New Roman" w:cs="Times New Roman"/>
        </w:rPr>
        <w:t>with</w:t>
      </w:r>
      <w:r w:rsidR="004A7C6A" w:rsidRPr="009D19B0">
        <w:rPr>
          <w:rFonts w:ascii="Times New Roman" w:hAnsi="Times New Roman" w:cs="Times New Roman"/>
        </w:rPr>
        <w:t xml:space="preserve"> a random intercept for species nested withi</w:t>
      </w:r>
      <w:r w:rsidR="004A7C6A">
        <w:rPr>
          <w:rFonts w:ascii="Times New Roman" w:hAnsi="Times New Roman" w:cs="Times New Roman"/>
        </w:rPr>
        <w:t>n plots within years</w:t>
      </w:r>
      <w:r w:rsidR="00422446">
        <w:rPr>
          <w:rFonts w:ascii="Times New Roman" w:hAnsi="Times New Roman" w:cs="Times New Roman"/>
        </w:rPr>
        <w:t>.</w:t>
      </w:r>
      <w:r w:rsidR="00B44B63">
        <w:rPr>
          <w:rFonts w:ascii="Times New Roman" w:hAnsi="Times New Roman" w:cs="Times New Roman"/>
        </w:rPr>
        <w:t xml:space="preserve"> </w:t>
      </w:r>
      <w:r w:rsidR="00B44B63" w:rsidRPr="00435391">
        <w:rPr>
          <w:rFonts w:ascii="Times New Roman" w:hAnsi="Times New Roman" w:cs="Times New Roman"/>
        </w:rPr>
        <w:t xml:space="preserve">We did not analyze </w:t>
      </w:r>
      <w:del w:id="297" w:author="Susan Harrison" w:date="2019-01-16T15:50:00Z">
        <w:r w:rsidR="00B44B63" w:rsidRPr="00435391" w:rsidDel="00942712">
          <w:rPr>
            <w:rFonts w:ascii="Times New Roman" w:hAnsi="Times New Roman" w:cs="Times New Roman"/>
          </w:rPr>
          <w:delText xml:space="preserve">how </w:delText>
        </w:r>
      </w:del>
      <w:ins w:id="298" w:author="Susan Harrison" w:date="2019-01-16T15:50:00Z">
        <w:r w:rsidR="00942712">
          <w:rPr>
            <w:rFonts w:ascii="Times New Roman" w:hAnsi="Times New Roman" w:cs="Times New Roman"/>
          </w:rPr>
          <w:t xml:space="preserve">treatment effects on </w:t>
        </w:r>
      </w:ins>
      <w:r w:rsidR="00B44B63" w:rsidRPr="00435391">
        <w:rPr>
          <w:rFonts w:ascii="Times New Roman" w:hAnsi="Times New Roman" w:cs="Times New Roman"/>
        </w:rPr>
        <w:t>germination</w:t>
      </w:r>
      <w:ins w:id="299" w:author="Susan Harrison" w:date="2019-01-16T15:51:00Z">
        <w:r w:rsidR="00942712">
          <w:rPr>
            <w:rFonts w:ascii="Times New Roman" w:hAnsi="Times New Roman" w:cs="Times New Roman"/>
          </w:rPr>
          <w:t>,</w:t>
        </w:r>
      </w:ins>
      <w:r w:rsidR="00B44B63" w:rsidRPr="00435391">
        <w:rPr>
          <w:rFonts w:ascii="Times New Roman" w:hAnsi="Times New Roman" w:cs="Times New Roman"/>
        </w:rPr>
        <w:t xml:space="preserve"> </w:t>
      </w:r>
      <w:del w:id="300" w:author="Susan Harrison" w:date="2019-01-16T15:51:00Z">
        <w:r w:rsidR="00B44B63" w:rsidRPr="00435391" w:rsidDel="00942712">
          <w:rPr>
            <w:rFonts w:ascii="Times New Roman" w:hAnsi="Times New Roman" w:cs="Times New Roman"/>
          </w:rPr>
          <w:delText xml:space="preserve">responded to </w:delText>
        </w:r>
        <w:r w:rsidR="00101A78" w:rsidDel="00942712">
          <w:rPr>
            <w:rFonts w:ascii="Times New Roman" w:hAnsi="Times New Roman" w:cs="Times New Roman"/>
          </w:rPr>
          <w:delText xml:space="preserve">grass or watering </w:delText>
        </w:r>
        <w:r w:rsidR="00B44B63" w:rsidRPr="00435391" w:rsidDel="00942712">
          <w:rPr>
            <w:rFonts w:ascii="Times New Roman" w:hAnsi="Times New Roman" w:cs="Times New Roman"/>
          </w:rPr>
          <w:delText xml:space="preserve">treatments, as both </w:delText>
        </w:r>
        <w:r w:rsidR="00101A78" w:rsidDel="00942712">
          <w:rPr>
            <w:rFonts w:ascii="Times New Roman" w:hAnsi="Times New Roman" w:cs="Times New Roman"/>
          </w:rPr>
          <w:delText>sub</w:delText>
        </w:r>
        <w:r w:rsidR="00B44B63" w:rsidRPr="00435391" w:rsidDel="00942712">
          <w:rPr>
            <w:rFonts w:ascii="Times New Roman" w:hAnsi="Times New Roman" w:cs="Times New Roman"/>
          </w:rPr>
          <w:delText xml:space="preserve">plots </w:delText>
        </w:r>
      </w:del>
      <w:ins w:id="301" w:author="Susan Harrison" w:date="2019-01-16T15:51:00Z">
        <w:r w:rsidR="00942712">
          <w:rPr>
            <w:rFonts w:ascii="Times New Roman" w:hAnsi="Times New Roman" w:cs="Times New Roman"/>
          </w:rPr>
          <w:t xml:space="preserve">since grasses were absent and watering treatments not yet initiated at the time of </w:t>
        </w:r>
      </w:ins>
      <w:del w:id="302" w:author="Susan Harrison" w:date="2019-01-16T15:51:00Z">
        <w:r w:rsidR="00B44B63" w:rsidRPr="00435391" w:rsidDel="00942712">
          <w:rPr>
            <w:rFonts w:ascii="Times New Roman" w:hAnsi="Times New Roman" w:cs="Times New Roman"/>
          </w:rPr>
          <w:delText xml:space="preserve">were grassless during </w:delText>
        </w:r>
      </w:del>
      <w:r w:rsidR="00B44B63" w:rsidRPr="00435391">
        <w:rPr>
          <w:rFonts w:ascii="Times New Roman" w:hAnsi="Times New Roman" w:cs="Times New Roman"/>
        </w:rPr>
        <w:t>germination</w:t>
      </w:r>
      <w:del w:id="303" w:author="Susan Harrison" w:date="2019-01-16T15:51:00Z">
        <w:r w:rsidR="00B44B63" w:rsidRPr="00435391" w:rsidDel="00942712">
          <w:rPr>
            <w:rFonts w:ascii="Times New Roman" w:hAnsi="Times New Roman" w:cs="Times New Roman"/>
          </w:rPr>
          <w:delText>, and water</w:delText>
        </w:r>
        <w:r w:rsidR="00B46A52" w:rsidRPr="00435391" w:rsidDel="00942712">
          <w:rPr>
            <w:rFonts w:ascii="Times New Roman" w:hAnsi="Times New Roman" w:cs="Times New Roman"/>
          </w:rPr>
          <w:delText>ing</w:delText>
        </w:r>
        <w:r w:rsidR="00B44B63" w:rsidRPr="00435391" w:rsidDel="00942712">
          <w:rPr>
            <w:rFonts w:ascii="Times New Roman" w:hAnsi="Times New Roman" w:cs="Times New Roman"/>
          </w:rPr>
          <w:delText xml:space="preserve"> treatments were </w:delText>
        </w:r>
        <w:r w:rsidR="00435391" w:rsidDel="00942712">
          <w:rPr>
            <w:rFonts w:ascii="Times New Roman" w:hAnsi="Times New Roman" w:cs="Times New Roman"/>
          </w:rPr>
          <w:delText>initiated</w:delText>
        </w:r>
        <w:r w:rsidR="00B44B63" w:rsidRPr="00435391" w:rsidDel="00942712">
          <w:rPr>
            <w:rFonts w:ascii="Times New Roman" w:hAnsi="Times New Roman" w:cs="Times New Roman"/>
          </w:rPr>
          <w:delText xml:space="preserve"> after the majority of individuals had germinated</w:delText>
        </w:r>
      </w:del>
      <w:r w:rsidR="00B44B63" w:rsidRPr="00435391">
        <w:rPr>
          <w:rFonts w:ascii="Times New Roman" w:hAnsi="Times New Roman" w:cs="Times New Roman"/>
        </w:rPr>
        <w:t xml:space="preserve">. </w:t>
      </w:r>
      <w:r w:rsidR="00B46A52" w:rsidRPr="00435391">
        <w:rPr>
          <w:rFonts w:ascii="Times New Roman" w:hAnsi="Times New Roman" w:cs="Times New Roman"/>
        </w:rPr>
        <w:t xml:space="preserve">Instead, germination rates were </w:t>
      </w:r>
      <w:r w:rsidR="00435391" w:rsidRPr="00435391">
        <w:rPr>
          <w:rFonts w:ascii="Times New Roman" w:hAnsi="Times New Roman" w:cs="Times New Roman"/>
        </w:rPr>
        <w:t>modeled using a binomial model with PC score as the only predictor</w:t>
      </w:r>
      <w:r w:rsidR="004A7C6A">
        <w:rPr>
          <w:rFonts w:ascii="Times New Roman" w:hAnsi="Times New Roman" w:cs="Times New Roman"/>
        </w:rPr>
        <w:t xml:space="preserve"> and </w:t>
      </w:r>
      <w:del w:id="304" w:author="Susan Harrison" w:date="2019-01-16T15:51:00Z">
        <w:r w:rsidR="004A7C6A" w:rsidDel="00942712">
          <w:rPr>
            <w:rFonts w:ascii="Times New Roman" w:hAnsi="Times New Roman" w:cs="Times New Roman"/>
          </w:rPr>
          <w:delText xml:space="preserve">with </w:delText>
        </w:r>
      </w:del>
      <w:r w:rsidR="004A7C6A">
        <w:rPr>
          <w:rFonts w:ascii="Times New Roman" w:hAnsi="Times New Roman" w:cs="Times New Roman"/>
        </w:rPr>
        <w:t>a random intercept for each species nested in subplots within plots within years</w:t>
      </w:r>
      <w:r w:rsidR="00FA3529">
        <w:rPr>
          <w:rFonts w:ascii="Times New Roman" w:hAnsi="Times New Roman" w:cs="Times New Roman"/>
        </w:rPr>
        <w:t>.</w:t>
      </w:r>
    </w:p>
    <w:p w14:paraId="4C815779" w14:textId="23EFBABF" w:rsidR="00422446" w:rsidRDefault="00B46A52" w:rsidP="00C6269D">
      <w:pPr>
        <w:spacing w:line="480" w:lineRule="auto"/>
        <w:ind w:firstLine="720"/>
        <w:rPr>
          <w:rFonts w:ascii="Times New Roman" w:hAnsi="Times New Roman" w:cs="Times New Roman"/>
        </w:rPr>
      </w:pPr>
      <w:r>
        <w:rPr>
          <w:rFonts w:ascii="Times New Roman" w:hAnsi="Times New Roman" w:cs="Times New Roman"/>
        </w:rPr>
        <w:t>We then used</w:t>
      </w:r>
      <w:r w:rsidR="00BA3F26">
        <w:rPr>
          <w:rFonts w:ascii="Times New Roman" w:hAnsi="Times New Roman" w:cs="Times New Roman"/>
        </w:rPr>
        <w:t xml:space="preserve"> </w:t>
      </w:r>
      <w:r w:rsidR="00DC6855">
        <w:rPr>
          <w:rFonts w:ascii="Times New Roman" w:hAnsi="Times New Roman" w:cs="Times New Roman"/>
        </w:rPr>
        <w:t>individual vital rate</w:t>
      </w:r>
      <w:r w:rsidR="00BA3F26">
        <w:rPr>
          <w:rFonts w:ascii="Times New Roman" w:hAnsi="Times New Roman" w:cs="Times New Roman"/>
        </w:rPr>
        <w:t xml:space="preserve"> models to </w:t>
      </w:r>
      <w:r w:rsidR="00CF4F79">
        <w:rPr>
          <w:rFonts w:ascii="Times New Roman" w:hAnsi="Times New Roman" w:cs="Times New Roman"/>
        </w:rPr>
        <w:t>estimate parameter</w:t>
      </w:r>
      <w:r w:rsidR="00DC6855">
        <w:rPr>
          <w:rFonts w:ascii="Times New Roman" w:hAnsi="Times New Roman" w:cs="Times New Roman"/>
        </w:rPr>
        <w:t xml:space="preserve"> </w:t>
      </w:r>
      <w:r w:rsidR="00BA3F26">
        <w:rPr>
          <w:rFonts w:ascii="Times New Roman" w:hAnsi="Times New Roman" w:cs="Times New Roman"/>
        </w:rPr>
        <w:t xml:space="preserve">distributions for each watering/grass/species combination using 1000 simulated bootstraps for each model with the </w:t>
      </w:r>
      <w:proofErr w:type="spellStart"/>
      <w:r w:rsidR="00BA3F26">
        <w:rPr>
          <w:rFonts w:ascii="Times New Roman" w:hAnsi="Times New Roman" w:cs="Times New Roman"/>
        </w:rPr>
        <w:t>bootMer</w:t>
      </w:r>
      <w:proofErr w:type="spellEnd"/>
      <w:r w:rsidR="00BA3F26">
        <w:rPr>
          <w:rFonts w:ascii="Times New Roman" w:hAnsi="Times New Roman" w:cs="Times New Roman"/>
        </w:rPr>
        <w:t xml:space="preserve"> function in the lme4 library (Bates et al. 2015). We </w:t>
      </w:r>
      <w:r w:rsidR="00DC6855">
        <w:rPr>
          <w:rFonts w:ascii="Times New Roman" w:hAnsi="Times New Roman" w:cs="Times New Roman"/>
        </w:rPr>
        <w:t xml:space="preserve">constructed simulated per capita growth rate values by sampling from </w:t>
      </w:r>
      <w:r w:rsidR="00BA3F26">
        <w:rPr>
          <w:rFonts w:ascii="Times New Roman" w:hAnsi="Times New Roman" w:cs="Times New Roman"/>
        </w:rPr>
        <w:t>the</w:t>
      </w:r>
      <w:r w:rsidR="00721CA2">
        <w:rPr>
          <w:rFonts w:ascii="Times New Roman" w:hAnsi="Times New Roman" w:cs="Times New Roman"/>
        </w:rPr>
        <w:t>se</w:t>
      </w:r>
      <w:r w:rsidR="00842387">
        <w:rPr>
          <w:rFonts w:ascii="Times New Roman" w:hAnsi="Times New Roman" w:cs="Times New Roman"/>
        </w:rPr>
        <w:t xml:space="preserve"> </w:t>
      </w:r>
      <w:r w:rsidR="00721CA2">
        <w:rPr>
          <w:rFonts w:ascii="Times New Roman" w:hAnsi="Times New Roman" w:cs="Times New Roman"/>
        </w:rPr>
        <w:t>bootstrapped</w:t>
      </w:r>
      <w:r w:rsidR="00BA3F26">
        <w:rPr>
          <w:rFonts w:ascii="Times New Roman" w:hAnsi="Times New Roman" w:cs="Times New Roman"/>
        </w:rPr>
        <w:t xml:space="preserve"> distributions </w:t>
      </w:r>
      <w:r w:rsidR="00842387">
        <w:rPr>
          <w:rFonts w:ascii="Times New Roman" w:hAnsi="Times New Roman" w:cs="Times New Roman"/>
        </w:rPr>
        <w:t>of</w:t>
      </w:r>
      <w:r w:rsidR="00DC6855">
        <w:rPr>
          <w:rFonts w:ascii="Times New Roman" w:hAnsi="Times New Roman" w:cs="Times New Roman"/>
        </w:rPr>
        <w:t xml:space="preserve"> individual rates and calculating </w:t>
      </w:r>
      <w:r w:rsidR="00842387">
        <w:rPr>
          <w:rFonts w:ascii="Times New Roman" w:hAnsi="Times New Roman" w:cs="Times New Roman"/>
        </w:rPr>
        <w:t>per capita growth rate</w:t>
      </w:r>
      <w:r w:rsidR="00DB21DF">
        <w:rPr>
          <w:rFonts w:ascii="Times New Roman" w:hAnsi="Times New Roman" w:cs="Times New Roman"/>
        </w:rPr>
        <w:t xml:space="preserve">, </w:t>
      </w:r>
      <w:r w:rsidR="00DB21DF">
        <w:rPr>
          <w:rFonts w:ascii="Times New Roman" w:hAnsi="Times New Roman" w:cs="Times New Roman"/>
        </w:rPr>
        <w:sym w:font="Symbol" w:char="F06C"/>
      </w:r>
      <w:r w:rsidR="00DB21DF">
        <w:rPr>
          <w:rFonts w:ascii="Times New Roman" w:hAnsi="Times New Roman" w:cs="Times New Roman"/>
        </w:rPr>
        <w:t>,</w:t>
      </w:r>
      <w:r w:rsidR="00DC6855">
        <w:rPr>
          <w:rFonts w:ascii="Times New Roman" w:hAnsi="Times New Roman" w:cs="Times New Roman"/>
        </w:rPr>
        <w:t xml:space="preserve"> for each species</w:t>
      </w:r>
      <w:r w:rsidR="00101A78">
        <w:rPr>
          <w:rFonts w:ascii="Times New Roman" w:hAnsi="Times New Roman" w:cs="Times New Roman"/>
        </w:rPr>
        <w:t xml:space="preserve"> in each </w:t>
      </w:r>
      <w:r w:rsidR="00DC6855">
        <w:rPr>
          <w:rFonts w:ascii="Times New Roman" w:hAnsi="Times New Roman" w:cs="Times New Roman"/>
        </w:rPr>
        <w:t>treatment</w:t>
      </w:r>
      <w:r w:rsidR="00C6269D">
        <w:rPr>
          <w:rFonts w:ascii="Times New Roman" w:hAnsi="Times New Roman" w:cs="Times New Roman"/>
        </w:rPr>
        <w:t xml:space="preserve"> </w:t>
      </w:r>
      <w:r w:rsidR="00DC6855">
        <w:rPr>
          <w:rFonts w:ascii="Times New Roman" w:hAnsi="Times New Roman" w:cs="Times New Roman"/>
        </w:rPr>
        <w:t xml:space="preserve">combination </w:t>
      </w:r>
      <w:r w:rsidR="00860FA5">
        <w:rPr>
          <w:rFonts w:ascii="Times New Roman" w:hAnsi="Times New Roman" w:cs="Times New Roman"/>
        </w:rPr>
        <w:t>using the annual plant model</w:t>
      </w:r>
      <w:del w:id="305" w:author="Susan Harrison" w:date="2019-01-16T15:52:00Z">
        <w:r w:rsidR="00860FA5" w:rsidDel="00942712">
          <w:rPr>
            <w:rFonts w:ascii="Times New Roman" w:hAnsi="Times New Roman" w:cs="Times New Roman"/>
          </w:rPr>
          <w:delText>, adapted from Levine et al. (2008)</w:delText>
        </w:r>
      </w:del>
      <w:r w:rsidR="00860FA5">
        <w:rPr>
          <w:rFonts w:ascii="Times New Roman" w:hAnsi="Times New Roman" w:cs="Times New Roman"/>
        </w:rPr>
        <w:t>:</w:t>
      </w:r>
    </w:p>
    <w:p w14:paraId="57AB068F" w14:textId="67DE9E2B" w:rsidR="00C6269D" w:rsidRDefault="00860FA5" w:rsidP="00C6269D">
      <w:pPr>
        <w:spacing w:line="480" w:lineRule="auto"/>
        <w:jc w:val="center"/>
        <w:rPr>
          <w:rFonts w:ascii="Times New Roman" w:hAnsi="Times New Roman" w:cs="Times New Roman"/>
        </w:rPr>
      </w:pPr>
      <w:r>
        <w:rPr>
          <w:rFonts w:ascii="Times New Roman" w:hAnsi="Times New Roman" w:cs="Times New Roman"/>
        </w:rPr>
        <w:sym w:font="Symbol" w:char="F06C"/>
      </w:r>
      <w:r>
        <w:rPr>
          <w:rFonts w:ascii="Times New Roman" w:hAnsi="Times New Roman" w:cs="Times New Roman"/>
        </w:rPr>
        <w:t xml:space="preserve"> = </w:t>
      </w:r>
      <w:proofErr w:type="gramStart"/>
      <w:r w:rsidRPr="00195403">
        <w:rPr>
          <w:rFonts w:ascii="Times New Roman" w:hAnsi="Times New Roman" w:cs="Times New Roman"/>
          <w:i/>
        </w:rPr>
        <w:t>s</w:t>
      </w:r>
      <w:r>
        <w:rPr>
          <w:rFonts w:ascii="Times New Roman" w:hAnsi="Times New Roman" w:cs="Times New Roman"/>
        </w:rPr>
        <w:t>(</w:t>
      </w:r>
      <w:proofErr w:type="gramEnd"/>
      <w:r>
        <w:rPr>
          <w:rFonts w:ascii="Times New Roman" w:hAnsi="Times New Roman" w:cs="Times New Roman"/>
        </w:rPr>
        <w:t xml:space="preserve">1 – </w:t>
      </w:r>
      <w:r w:rsidRPr="00195403">
        <w:rPr>
          <w:rFonts w:ascii="Times New Roman" w:hAnsi="Times New Roman" w:cs="Times New Roman"/>
          <w:i/>
        </w:rPr>
        <w:t>g</w:t>
      </w:r>
      <w:r>
        <w:rPr>
          <w:rFonts w:ascii="Times New Roman" w:hAnsi="Times New Roman" w:cs="Times New Roman"/>
        </w:rPr>
        <w:t xml:space="preserve">) + </w:t>
      </w:r>
      <w:r w:rsidRPr="00195403">
        <w:rPr>
          <w:rFonts w:ascii="Times New Roman" w:hAnsi="Times New Roman" w:cs="Times New Roman"/>
          <w:i/>
        </w:rPr>
        <w:t>g</w:t>
      </w:r>
      <w:r>
        <w:rPr>
          <w:rFonts w:ascii="Times New Roman" w:hAnsi="Times New Roman" w:cs="Times New Roman"/>
        </w:rPr>
        <w:t>(1-</w:t>
      </w:r>
      <w:r w:rsidRPr="00195403">
        <w:rPr>
          <w:rFonts w:ascii="Times New Roman" w:hAnsi="Times New Roman" w:cs="Times New Roman"/>
          <w:i/>
        </w:rPr>
        <w:t>m</w:t>
      </w:r>
      <w:r>
        <w:rPr>
          <w:rFonts w:ascii="Times New Roman" w:hAnsi="Times New Roman" w:cs="Times New Roman"/>
        </w:rPr>
        <w:t>)</w:t>
      </w:r>
      <w:r w:rsidRPr="00195403">
        <w:rPr>
          <w:rFonts w:ascii="Times New Roman" w:hAnsi="Times New Roman" w:cs="Times New Roman"/>
          <w:i/>
        </w:rPr>
        <w:t>F</w:t>
      </w:r>
    </w:p>
    <w:p w14:paraId="5B8A9250" w14:textId="30B20117" w:rsidR="00BA3F26" w:rsidRPr="008A61CB" w:rsidRDefault="00942712">
      <w:pPr>
        <w:spacing w:line="480" w:lineRule="auto"/>
        <w:rPr>
          <w:rFonts w:ascii="Times New Roman" w:hAnsi="Times New Roman" w:cs="Times New Roman"/>
        </w:rPr>
        <w:pPrChange w:id="306" w:author="Susan Harrison" w:date="2019-01-16T15:52:00Z">
          <w:pPr>
            <w:spacing w:line="480" w:lineRule="auto"/>
            <w:ind w:firstLine="720"/>
          </w:pPr>
        </w:pPrChange>
      </w:pPr>
      <w:ins w:id="307" w:author="Susan Harrison" w:date="2019-01-16T15:53:00Z">
        <w:r>
          <w:rPr>
            <w:rFonts w:ascii="Times New Roman" w:hAnsi="Times New Roman" w:cs="Times New Roman"/>
          </w:rPr>
          <w:t>(L</w:t>
        </w:r>
      </w:ins>
      <w:ins w:id="308" w:author="Susan Harrison" w:date="2019-01-16T15:52:00Z">
        <w:r>
          <w:rPr>
            <w:rFonts w:ascii="Times New Roman" w:hAnsi="Times New Roman" w:cs="Times New Roman"/>
          </w:rPr>
          <w:t>evine et al. 2008)</w:t>
        </w:r>
      </w:ins>
      <w:ins w:id="309" w:author="Susan Harrison" w:date="2019-01-16T15:53:00Z">
        <w:r>
          <w:rPr>
            <w:rFonts w:ascii="Times New Roman" w:hAnsi="Times New Roman" w:cs="Times New Roman"/>
          </w:rPr>
          <w:t xml:space="preserve"> </w:t>
        </w:r>
      </w:ins>
      <w:r w:rsidR="00195403">
        <w:rPr>
          <w:rFonts w:ascii="Times New Roman" w:hAnsi="Times New Roman" w:cs="Times New Roman"/>
        </w:rPr>
        <w:t>w</w:t>
      </w:r>
      <w:r w:rsidR="00860FA5">
        <w:rPr>
          <w:rFonts w:ascii="Times New Roman" w:hAnsi="Times New Roman" w:cs="Times New Roman"/>
        </w:rPr>
        <w:t xml:space="preserve">here </w:t>
      </w:r>
      <w:r w:rsidR="00195403">
        <w:rPr>
          <w:rFonts w:ascii="Times New Roman" w:hAnsi="Times New Roman" w:cs="Times New Roman"/>
          <w:i/>
        </w:rPr>
        <w:t>s</w:t>
      </w:r>
      <w:r w:rsidR="00195403">
        <w:rPr>
          <w:rFonts w:ascii="Times New Roman" w:hAnsi="Times New Roman" w:cs="Times New Roman"/>
        </w:rPr>
        <w:t xml:space="preserve"> is the annual seed survival rate, </w:t>
      </w:r>
      <w:r w:rsidR="008A61CB">
        <w:rPr>
          <w:rFonts w:ascii="Times New Roman" w:hAnsi="Times New Roman" w:cs="Times New Roman"/>
          <w:i/>
        </w:rPr>
        <w:t>g</w:t>
      </w:r>
      <w:r w:rsidR="008A61CB">
        <w:rPr>
          <w:rFonts w:ascii="Times New Roman" w:hAnsi="Times New Roman" w:cs="Times New Roman"/>
        </w:rPr>
        <w:t xml:space="preserve"> is the proportion of germinated seeds, </w:t>
      </w:r>
      <w:r w:rsidR="008A61CB">
        <w:rPr>
          <w:rFonts w:ascii="Times New Roman" w:hAnsi="Times New Roman" w:cs="Times New Roman"/>
          <w:i/>
        </w:rPr>
        <w:t>m</w:t>
      </w:r>
      <w:r w:rsidR="008A61CB">
        <w:rPr>
          <w:rFonts w:ascii="Times New Roman" w:hAnsi="Times New Roman" w:cs="Times New Roman"/>
        </w:rPr>
        <w:t xml:space="preserve"> is the mortality rate, and </w:t>
      </w:r>
      <w:r w:rsidR="008A61CB">
        <w:rPr>
          <w:rFonts w:ascii="Times New Roman" w:hAnsi="Times New Roman" w:cs="Times New Roman"/>
          <w:i/>
        </w:rPr>
        <w:t>F</w:t>
      </w:r>
      <w:r w:rsidR="008A61CB">
        <w:rPr>
          <w:rFonts w:ascii="Times New Roman" w:hAnsi="Times New Roman" w:cs="Times New Roman"/>
        </w:rPr>
        <w:t xml:space="preserve"> is the number of viable seeds produced per survived germinant. </w:t>
      </w:r>
      <w:r w:rsidR="009528EC">
        <w:rPr>
          <w:rFonts w:ascii="Times New Roman" w:hAnsi="Times New Roman" w:cs="Times New Roman"/>
        </w:rPr>
        <w:t xml:space="preserve">Seed survival </w:t>
      </w:r>
      <w:ins w:id="310" w:author="Susan Harrison" w:date="2019-01-16T15:53:00Z">
        <w:r>
          <w:rPr>
            <w:rFonts w:ascii="Times New Roman" w:hAnsi="Times New Roman" w:cs="Times New Roman"/>
          </w:rPr>
          <w:t xml:space="preserve">varied strongly among species but not among plots or </w:t>
        </w:r>
      </w:ins>
      <w:del w:id="311" w:author="Susan Harrison" w:date="2019-01-16T15:53:00Z">
        <w:r w:rsidR="009528EC" w:rsidDel="00942712">
          <w:rPr>
            <w:rFonts w:ascii="Times New Roman" w:hAnsi="Times New Roman" w:cs="Times New Roman"/>
          </w:rPr>
          <w:delText xml:space="preserve">was extremely species </w:delText>
        </w:r>
        <w:r w:rsidR="009528EC" w:rsidRPr="002F39C1" w:rsidDel="00942712">
          <w:rPr>
            <w:rFonts w:ascii="Times New Roman" w:hAnsi="Times New Roman" w:cs="Times New Roman"/>
          </w:rPr>
          <w:delText>specific and did not vary much from plot to plot</w:delText>
        </w:r>
        <w:r w:rsidR="009528EC" w:rsidDel="00942712">
          <w:rPr>
            <w:rFonts w:ascii="Times New Roman" w:hAnsi="Times New Roman" w:cs="Times New Roman"/>
          </w:rPr>
          <w:delText xml:space="preserve"> or </w:delText>
        </w:r>
      </w:del>
      <w:r w:rsidR="009528EC">
        <w:rPr>
          <w:rFonts w:ascii="Times New Roman" w:hAnsi="Times New Roman" w:cs="Times New Roman"/>
        </w:rPr>
        <w:t xml:space="preserve">by drought </w:t>
      </w:r>
      <w:r w:rsidR="009528EC">
        <w:rPr>
          <w:rFonts w:ascii="Times New Roman" w:hAnsi="Times New Roman" w:cs="Times New Roman"/>
        </w:rPr>
        <w:lastRenderedPageBreak/>
        <w:t>tolerance</w:t>
      </w:r>
      <w:r w:rsidR="00DB21DF">
        <w:rPr>
          <w:rFonts w:ascii="Times New Roman" w:hAnsi="Times New Roman" w:cs="Times New Roman"/>
        </w:rPr>
        <w:t xml:space="preserve"> </w:t>
      </w:r>
      <w:r w:rsidR="00DB21DF" w:rsidRPr="002F39C1">
        <w:rPr>
          <w:rFonts w:ascii="Times New Roman" w:hAnsi="Times New Roman" w:cs="Times New Roman"/>
        </w:rPr>
        <w:t>(Table 1)</w:t>
      </w:r>
      <w:r w:rsidR="009528EC" w:rsidRPr="002F39C1">
        <w:rPr>
          <w:rFonts w:ascii="Times New Roman" w:hAnsi="Times New Roman" w:cs="Times New Roman"/>
        </w:rPr>
        <w:t>, so we used species</w:t>
      </w:r>
      <w:ins w:id="312" w:author="Susan Harrison" w:date="2019-01-16T15:53:00Z">
        <w:r>
          <w:rPr>
            <w:rFonts w:ascii="Times New Roman" w:hAnsi="Times New Roman" w:cs="Times New Roman"/>
          </w:rPr>
          <w:t>-</w:t>
        </w:r>
      </w:ins>
      <w:del w:id="313" w:author="Susan Harrison" w:date="2019-01-16T15:53:00Z">
        <w:r w:rsidR="009528EC" w:rsidRPr="002F39C1" w:rsidDel="00942712">
          <w:rPr>
            <w:rFonts w:ascii="Times New Roman" w:hAnsi="Times New Roman" w:cs="Times New Roman"/>
          </w:rPr>
          <w:delText xml:space="preserve"> </w:delText>
        </w:r>
      </w:del>
      <w:r w:rsidR="009528EC" w:rsidRPr="002F39C1">
        <w:rPr>
          <w:rFonts w:ascii="Times New Roman" w:hAnsi="Times New Roman" w:cs="Times New Roman"/>
        </w:rPr>
        <w:t xml:space="preserve">level </w:t>
      </w:r>
      <w:del w:id="314" w:author="Susan Harrison" w:date="2019-01-16T15:53:00Z">
        <w:r w:rsidR="009528EC" w:rsidRPr="002F39C1" w:rsidDel="00942712">
          <w:rPr>
            <w:rFonts w:ascii="Times New Roman" w:hAnsi="Times New Roman" w:cs="Times New Roman"/>
          </w:rPr>
          <w:delText xml:space="preserve">seed survival </w:delText>
        </w:r>
      </w:del>
      <w:r w:rsidR="001954E7">
        <w:rPr>
          <w:rFonts w:ascii="Times New Roman" w:hAnsi="Times New Roman" w:cs="Times New Roman"/>
        </w:rPr>
        <w:t xml:space="preserve">estimates in the calculation of </w:t>
      </w:r>
      <w:ins w:id="315" w:author="Susan Harrison" w:date="2019-01-16T15:53:00Z">
        <w:r>
          <w:rPr>
            <w:rFonts w:ascii="Times New Roman" w:hAnsi="Times New Roman" w:cs="Times New Roman"/>
          </w:rPr>
          <w:t>λ</w:t>
        </w:r>
      </w:ins>
      <w:del w:id="316" w:author="Susan Harrison" w:date="2019-01-16T15:53:00Z">
        <w:r w:rsidR="001954E7" w:rsidDel="00942712">
          <w:rPr>
            <w:rFonts w:ascii="Times New Roman" w:hAnsi="Times New Roman" w:cs="Times New Roman"/>
          </w:rPr>
          <w:delText>population growth rates</w:delText>
        </w:r>
      </w:del>
      <w:r w:rsidR="009528EC" w:rsidRPr="002F39C1">
        <w:rPr>
          <w:rFonts w:ascii="Times New Roman" w:hAnsi="Times New Roman" w:cs="Times New Roman"/>
        </w:rPr>
        <w:t>.</w:t>
      </w:r>
      <w:r w:rsidR="009528EC">
        <w:rPr>
          <w:rFonts w:ascii="Times New Roman" w:hAnsi="Times New Roman" w:cs="Times New Roman"/>
        </w:rPr>
        <w:t xml:space="preserve"> </w:t>
      </w:r>
      <w:r w:rsidR="008A61CB">
        <w:rPr>
          <w:rFonts w:ascii="Times New Roman" w:hAnsi="Times New Roman" w:cs="Times New Roman"/>
        </w:rPr>
        <w:t>The first term thus describe</w:t>
      </w:r>
      <w:r w:rsidR="00D84874">
        <w:rPr>
          <w:rFonts w:ascii="Times New Roman" w:hAnsi="Times New Roman" w:cs="Times New Roman"/>
        </w:rPr>
        <w:t>s</w:t>
      </w:r>
      <w:r w:rsidR="008A61CB">
        <w:rPr>
          <w:rFonts w:ascii="Times New Roman" w:hAnsi="Times New Roman" w:cs="Times New Roman"/>
        </w:rPr>
        <w:t xml:space="preserve"> the contribution of the seed bank to the annual </w:t>
      </w:r>
      <w:r w:rsidR="00D84874">
        <w:rPr>
          <w:rFonts w:ascii="Times New Roman" w:hAnsi="Times New Roman" w:cs="Times New Roman"/>
        </w:rPr>
        <w:t xml:space="preserve">per capita </w:t>
      </w:r>
      <w:r w:rsidR="008A61CB">
        <w:rPr>
          <w:rFonts w:ascii="Times New Roman" w:hAnsi="Times New Roman" w:cs="Times New Roman"/>
        </w:rPr>
        <w:t>growth rate while the second term is the per</w:t>
      </w:r>
      <w:ins w:id="317" w:author="Susan Harrison" w:date="2019-01-16T15:54:00Z">
        <w:r>
          <w:rPr>
            <w:rFonts w:ascii="Times New Roman" w:hAnsi="Times New Roman" w:cs="Times New Roman"/>
          </w:rPr>
          <w:t>-</w:t>
        </w:r>
      </w:ins>
      <w:del w:id="318" w:author="Susan Harrison" w:date="2019-01-16T15:54:00Z">
        <w:r w:rsidR="008A61CB" w:rsidDel="00942712">
          <w:rPr>
            <w:rFonts w:ascii="Times New Roman" w:hAnsi="Times New Roman" w:cs="Times New Roman"/>
          </w:rPr>
          <w:delText xml:space="preserve"> </w:delText>
        </w:r>
      </w:del>
      <w:r w:rsidR="008A61CB">
        <w:rPr>
          <w:rFonts w:ascii="Times New Roman" w:hAnsi="Times New Roman" w:cs="Times New Roman"/>
        </w:rPr>
        <w:t>seed production of germinated individuals.</w:t>
      </w:r>
      <w:r w:rsidR="00BA3F26">
        <w:rPr>
          <w:rFonts w:ascii="Times New Roman" w:hAnsi="Times New Roman" w:cs="Times New Roman"/>
        </w:rPr>
        <w:t xml:space="preserve"> </w:t>
      </w:r>
      <w:del w:id="319" w:author="Susan Harrison" w:date="2019-01-16T15:54:00Z">
        <w:r w:rsidR="00A77ADD" w:rsidDel="00942712">
          <w:rPr>
            <w:rFonts w:ascii="Times New Roman" w:hAnsi="Times New Roman" w:cs="Times New Roman"/>
          </w:rPr>
          <w:delText>Lambda v</w:delText>
        </w:r>
      </w:del>
      <w:ins w:id="320" w:author="Susan Harrison" w:date="2019-01-16T15:54:00Z">
        <w:r>
          <w:rPr>
            <w:rFonts w:ascii="Times New Roman" w:hAnsi="Times New Roman" w:cs="Times New Roman"/>
          </w:rPr>
          <w:t>V</w:t>
        </w:r>
      </w:ins>
      <w:r w:rsidR="00A77ADD">
        <w:rPr>
          <w:rFonts w:ascii="Times New Roman" w:hAnsi="Times New Roman" w:cs="Times New Roman"/>
        </w:rPr>
        <w:t xml:space="preserve">alues </w:t>
      </w:r>
      <w:ins w:id="321" w:author="Susan Harrison" w:date="2019-01-16T15:54:00Z">
        <w:r>
          <w:rPr>
            <w:rFonts w:ascii="Times New Roman" w:hAnsi="Times New Roman" w:cs="Times New Roman"/>
          </w:rPr>
          <w:t xml:space="preserve">of λ </w:t>
        </w:r>
      </w:ins>
      <w:r w:rsidR="00A77ADD">
        <w:rPr>
          <w:rFonts w:ascii="Times New Roman" w:hAnsi="Times New Roman" w:cs="Times New Roman"/>
        </w:rPr>
        <w:t xml:space="preserve">were </w:t>
      </w:r>
      <w:del w:id="322" w:author="Susan Harrison" w:date="2019-01-16T15:54:00Z">
        <w:r w:rsidR="00A77ADD" w:rsidDel="00942712">
          <w:rPr>
            <w:rFonts w:ascii="Times New Roman" w:hAnsi="Times New Roman" w:cs="Times New Roman"/>
          </w:rPr>
          <w:delText xml:space="preserve">then </w:delText>
        </w:r>
      </w:del>
      <w:r w:rsidR="00A77ADD">
        <w:rPr>
          <w:rFonts w:ascii="Times New Roman" w:hAnsi="Times New Roman" w:cs="Times New Roman"/>
        </w:rPr>
        <w:t>log</w:t>
      </w:r>
      <w:ins w:id="323" w:author="Susan Harrison" w:date="2019-01-16T15:54:00Z">
        <w:r>
          <w:rPr>
            <w:rFonts w:ascii="Times New Roman" w:hAnsi="Times New Roman" w:cs="Times New Roman"/>
          </w:rPr>
          <w:t>-</w:t>
        </w:r>
      </w:ins>
      <w:del w:id="324" w:author="Susan Harrison" w:date="2019-01-16T15:54:00Z">
        <w:r w:rsidR="00A77ADD" w:rsidDel="00942712">
          <w:rPr>
            <w:rFonts w:ascii="Times New Roman" w:hAnsi="Times New Roman" w:cs="Times New Roman"/>
          </w:rPr>
          <w:delText xml:space="preserve"> </w:delText>
        </w:r>
      </w:del>
      <w:r w:rsidR="00A77ADD">
        <w:rPr>
          <w:rFonts w:ascii="Times New Roman" w:hAnsi="Times New Roman" w:cs="Times New Roman"/>
        </w:rPr>
        <w:t xml:space="preserve">transformed to meet assumptions of normality and </w:t>
      </w:r>
      <w:r w:rsidR="00EE0012">
        <w:rPr>
          <w:rFonts w:ascii="Times New Roman" w:hAnsi="Times New Roman" w:cs="Times New Roman"/>
        </w:rPr>
        <w:t>modeled with watering treatment, grass presence, drought tolerance and their interactions as predictors.</w:t>
      </w:r>
      <w:r w:rsidR="000C5307" w:rsidRPr="000C5307">
        <w:rPr>
          <w:rFonts w:ascii="Times New Roman" w:hAnsi="Times New Roman" w:cs="Times New Roman"/>
        </w:rPr>
        <w:t xml:space="preserve"> </w:t>
      </w:r>
      <w:r w:rsidR="000C5307">
        <w:rPr>
          <w:rFonts w:ascii="Times New Roman" w:hAnsi="Times New Roman" w:cs="Times New Roman"/>
        </w:rPr>
        <w:t>All data analyses were done in R version 3.4.4 (R Core Team 2018).</w:t>
      </w:r>
    </w:p>
    <w:p w14:paraId="1F7B6E0C" w14:textId="7C9FCE6F" w:rsidR="00FC01C4" w:rsidRPr="00C0077C" w:rsidRDefault="001C1087" w:rsidP="00412E89">
      <w:pPr>
        <w:spacing w:line="480" w:lineRule="auto"/>
        <w:rPr>
          <w:rFonts w:ascii="Times New Roman" w:hAnsi="Times New Roman" w:cs="Times New Roman"/>
          <w:b/>
        </w:rPr>
      </w:pPr>
      <w:r w:rsidRPr="001C1087">
        <w:rPr>
          <w:rFonts w:ascii="Times New Roman" w:hAnsi="Times New Roman" w:cs="Times New Roman"/>
          <w:b/>
        </w:rPr>
        <w:t>Results</w:t>
      </w:r>
    </w:p>
    <w:p w14:paraId="272F1EC6" w14:textId="22A77FAE" w:rsidR="00D84874" w:rsidRDefault="006E63F6" w:rsidP="00412E89">
      <w:pPr>
        <w:spacing w:line="480" w:lineRule="auto"/>
        <w:rPr>
          <w:rFonts w:ascii="Times New Roman" w:hAnsi="Times New Roman" w:cs="Times New Roman"/>
          <w:i/>
        </w:rPr>
      </w:pPr>
      <w:del w:id="325" w:author="Susan Harrison" w:date="2019-01-16T16:25:00Z">
        <w:r w:rsidDel="00281AC4">
          <w:rPr>
            <w:rFonts w:ascii="Times New Roman" w:hAnsi="Times New Roman" w:cs="Times New Roman"/>
            <w:i/>
          </w:rPr>
          <w:delText xml:space="preserve">Effects of </w:delText>
        </w:r>
        <w:r w:rsidR="001954E7" w:rsidDel="00281AC4">
          <w:rPr>
            <w:rFonts w:ascii="Times New Roman" w:hAnsi="Times New Roman" w:cs="Times New Roman"/>
            <w:i/>
          </w:rPr>
          <w:delText>c</w:delText>
        </w:r>
      </w:del>
      <w:del w:id="326" w:author="Susan Harrison" w:date="2019-01-16T16:43:00Z">
        <w:r w:rsidR="001954E7" w:rsidDel="00281AC4">
          <w:rPr>
            <w:rFonts w:ascii="Times New Roman" w:hAnsi="Times New Roman" w:cs="Times New Roman"/>
            <w:i/>
          </w:rPr>
          <w:delText>ompetition</w:delText>
        </w:r>
      </w:del>
      <w:ins w:id="327" w:author="Susan Harrison" w:date="2019-01-16T16:43:00Z">
        <w:r w:rsidR="00281AC4">
          <w:rPr>
            <w:rFonts w:ascii="Times New Roman" w:hAnsi="Times New Roman" w:cs="Times New Roman"/>
            <w:i/>
          </w:rPr>
          <w:t>E</w:t>
        </w:r>
      </w:ins>
      <w:ins w:id="328" w:author="Susan Harrison" w:date="2019-01-16T16:25:00Z">
        <w:r w:rsidR="00281AC4">
          <w:rPr>
            <w:rFonts w:ascii="Times New Roman" w:hAnsi="Times New Roman" w:cs="Times New Roman"/>
            <w:i/>
          </w:rPr>
          <w:t>ffects</w:t>
        </w:r>
      </w:ins>
      <w:ins w:id="329" w:author="Susan Harrison" w:date="2019-01-16T16:43:00Z">
        <w:r w:rsidR="00281AC4" w:rsidRPr="00281AC4">
          <w:rPr>
            <w:rFonts w:ascii="Times New Roman" w:hAnsi="Times New Roman" w:cs="Times New Roman"/>
            <w:i/>
          </w:rPr>
          <w:t xml:space="preserve"> </w:t>
        </w:r>
        <w:r w:rsidR="00281AC4">
          <w:rPr>
            <w:rFonts w:ascii="Times New Roman" w:hAnsi="Times New Roman" w:cs="Times New Roman"/>
            <w:i/>
          </w:rPr>
          <w:t>of competition and climate</w:t>
        </w:r>
      </w:ins>
      <w:ins w:id="330" w:author="Susan Harrison" w:date="2019-01-16T16:25:00Z">
        <w:r w:rsidR="00281AC4">
          <w:rPr>
            <w:rFonts w:ascii="Times New Roman" w:hAnsi="Times New Roman" w:cs="Times New Roman"/>
            <w:i/>
          </w:rPr>
          <w:t xml:space="preserve"> on </w:t>
        </w:r>
        <w:r w:rsidR="00281AC4">
          <w:rPr>
            <w:rFonts w:ascii="Times New Roman" w:hAnsi="Times New Roman" w:cs="Times New Roman"/>
          </w:rPr>
          <w:t xml:space="preserve">λ </w:t>
        </w:r>
        <w:r w:rsidR="00281AC4">
          <w:rPr>
            <w:rFonts w:ascii="Times New Roman" w:hAnsi="Times New Roman" w:cs="Times New Roman"/>
            <w:i/>
          </w:rPr>
          <w:t>in avoiders</w:t>
        </w:r>
      </w:ins>
      <w:r w:rsidR="001954E7">
        <w:rPr>
          <w:rFonts w:ascii="Times New Roman" w:hAnsi="Times New Roman" w:cs="Times New Roman"/>
          <w:i/>
        </w:rPr>
        <w:t xml:space="preserve"> </w:t>
      </w:r>
      <w:del w:id="331" w:author="Susan Harrison" w:date="2019-01-16T16:25:00Z">
        <w:r w:rsidR="001954E7" w:rsidDel="00281AC4">
          <w:rPr>
            <w:rFonts w:ascii="Times New Roman" w:hAnsi="Times New Roman" w:cs="Times New Roman"/>
            <w:i/>
          </w:rPr>
          <w:delText>in wet and dry environments on per capita growth rat</w:delText>
        </w:r>
      </w:del>
      <w:ins w:id="332" w:author="Susan Harrison" w:date="2019-01-16T16:25:00Z">
        <w:r w:rsidR="00281AC4">
          <w:rPr>
            <w:rFonts w:ascii="Times New Roman" w:hAnsi="Times New Roman" w:cs="Times New Roman"/>
            <w:i/>
          </w:rPr>
          <w:t xml:space="preserve">vs. </w:t>
        </w:r>
        <w:proofErr w:type="spellStart"/>
        <w:r w:rsidR="00281AC4">
          <w:rPr>
            <w:rFonts w:ascii="Times New Roman" w:hAnsi="Times New Roman" w:cs="Times New Roman"/>
            <w:i/>
          </w:rPr>
          <w:t>tolerators</w:t>
        </w:r>
      </w:ins>
      <w:proofErr w:type="spellEnd"/>
      <w:del w:id="333" w:author="Susan Harrison" w:date="2019-01-16T16:26:00Z">
        <w:r w:rsidR="001954E7" w:rsidDel="00281AC4">
          <w:rPr>
            <w:rFonts w:ascii="Times New Roman" w:hAnsi="Times New Roman" w:cs="Times New Roman"/>
            <w:i/>
          </w:rPr>
          <w:delText>es</w:delText>
        </w:r>
      </w:del>
    </w:p>
    <w:p w14:paraId="58200EEB" w14:textId="513E062F" w:rsidR="00BE6F33" w:rsidRPr="00BE6F33" w:rsidRDefault="00281AC4">
      <w:pPr>
        <w:spacing w:line="480" w:lineRule="auto"/>
        <w:ind w:firstLine="720"/>
        <w:rPr>
          <w:rFonts w:ascii="Times New Roman" w:hAnsi="Times New Roman" w:cs="Times New Roman"/>
        </w:rPr>
      </w:pPr>
      <w:ins w:id="334" w:author="Susan Harrison" w:date="2019-01-16T16:39:00Z">
        <w:r>
          <w:rPr>
            <w:rFonts w:ascii="Times New Roman" w:hAnsi="Times New Roman" w:cs="Times New Roman"/>
          </w:rPr>
          <w:t>I</w:t>
        </w:r>
      </w:ins>
      <w:ins w:id="335" w:author="Susan Harrison" w:date="2019-01-16T16:33:00Z">
        <w:r>
          <w:rPr>
            <w:rFonts w:ascii="Times New Roman" w:hAnsi="Times New Roman" w:cs="Times New Roman"/>
          </w:rPr>
          <w:t xml:space="preserve">n the absence of grass competition, drought avoiders had higher λ values than drought </w:t>
        </w:r>
        <w:proofErr w:type="spellStart"/>
        <w:r>
          <w:rPr>
            <w:rFonts w:ascii="Times New Roman" w:hAnsi="Times New Roman" w:cs="Times New Roman"/>
          </w:rPr>
          <w:t>tolerators</w:t>
        </w:r>
      </w:ins>
      <w:proofErr w:type="spellEnd"/>
      <w:ins w:id="336" w:author="Susan Harrison" w:date="2019-01-16T16:37:00Z">
        <w:r>
          <w:rPr>
            <w:rFonts w:ascii="Times New Roman" w:hAnsi="Times New Roman" w:cs="Times New Roman"/>
          </w:rPr>
          <w:t xml:space="preserve">, </w:t>
        </w:r>
      </w:ins>
      <w:ins w:id="337" w:author="Susan Harrison" w:date="2019-01-16T16:44:00Z">
        <w:r>
          <w:rPr>
            <w:rFonts w:ascii="Times New Roman" w:hAnsi="Times New Roman" w:cs="Times New Roman"/>
          </w:rPr>
          <w:t>al</w:t>
        </w:r>
      </w:ins>
      <w:ins w:id="338" w:author="Susan Harrison" w:date="2019-01-16T16:37:00Z">
        <w:r>
          <w:rPr>
            <w:rFonts w:ascii="Times New Roman" w:hAnsi="Times New Roman" w:cs="Times New Roman"/>
          </w:rPr>
          <w:t>though this</w:t>
        </w:r>
      </w:ins>
      <w:ins w:id="339" w:author="Susan Harrison" w:date="2019-01-16T16:36:00Z">
        <w:r>
          <w:rPr>
            <w:rFonts w:ascii="Times New Roman" w:hAnsi="Times New Roman" w:cs="Times New Roman"/>
          </w:rPr>
          <w:t xml:space="preserve"> a</w:t>
        </w:r>
      </w:ins>
      <w:ins w:id="340" w:author="Susan Harrison" w:date="2019-01-16T16:34:00Z">
        <w:r>
          <w:rPr>
            <w:rFonts w:ascii="Times New Roman" w:hAnsi="Times New Roman" w:cs="Times New Roman"/>
          </w:rPr>
          <w:t xml:space="preserve">dvantage </w:t>
        </w:r>
      </w:ins>
      <w:ins w:id="341" w:author="Susan Harrison" w:date="2019-01-16T16:36:00Z">
        <w:r>
          <w:rPr>
            <w:rFonts w:ascii="Times New Roman" w:hAnsi="Times New Roman" w:cs="Times New Roman"/>
          </w:rPr>
          <w:t>was substantially diminished</w:t>
        </w:r>
        <w:r w:rsidRPr="00281AC4">
          <w:rPr>
            <w:rFonts w:ascii="Times New Roman" w:hAnsi="Times New Roman" w:cs="Times New Roman"/>
          </w:rPr>
          <w:t xml:space="preserve"> </w:t>
        </w:r>
        <w:r>
          <w:rPr>
            <w:rFonts w:ascii="Times New Roman" w:hAnsi="Times New Roman" w:cs="Times New Roman"/>
          </w:rPr>
          <w:t>under the drought treatment</w:t>
        </w:r>
      </w:ins>
      <w:ins w:id="342" w:author="Susan Harrison" w:date="2019-01-16T16:39:00Z">
        <w:r>
          <w:rPr>
            <w:rFonts w:ascii="Times New Roman" w:hAnsi="Times New Roman" w:cs="Times New Roman"/>
          </w:rPr>
          <w:t xml:space="preserve"> compared to the control or watered treatments</w:t>
        </w:r>
      </w:ins>
      <w:ins w:id="343" w:author="Susan Harrison" w:date="2019-01-16T16:49:00Z">
        <w:r>
          <w:rPr>
            <w:rFonts w:ascii="Times New Roman" w:hAnsi="Times New Roman" w:cs="Times New Roman"/>
          </w:rPr>
          <w:t xml:space="preserve"> (Fig. 2; Table 2)</w:t>
        </w:r>
      </w:ins>
      <w:ins w:id="344" w:author="Susan Harrison" w:date="2019-01-16T16:34:00Z">
        <w:r>
          <w:rPr>
            <w:rFonts w:ascii="Times New Roman" w:hAnsi="Times New Roman" w:cs="Times New Roman"/>
          </w:rPr>
          <w:t xml:space="preserve">.  However, grass competition </w:t>
        </w:r>
      </w:ins>
      <w:ins w:id="345" w:author="Susan Harrison" w:date="2019-01-16T16:38:00Z">
        <w:r>
          <w:rPr>
            <w:rFonts w:ascii="Times New Roman" w:hAnsi="Times New Roman" w:cs="Times New Roman"/>
          </w:rPr>
          <w:t xml:space="preserve">not only </w:t>
        </w:r>
      </w:ins>
      <w:ins w:id="346" w:author="Susan Harrison" w:date="2019-01-16T16:35:00Z">
        <w:r>
          <w:rPr>
            <w:rFonts w:ascii="Times New Roman" w:hAnsi="Times New Roman" w:cs="Times New Roman"/>
          </w:rPr>
          <w:t xml:space="preserve">reduced λ </w:t>
        </w:r>
      </w:ins>
      <w:ins w:id="347" w:author="Susan Harrison" w:date="2019-01-16T16:37:00Z">
        <w:r>
          <w:rPr>
            <w:rFonts w:ascii="Times New Roman" w:hAnsi="Times New Roman" w:cs="Times New Roman"/>
          </w:rPr>
          <w:t xml:space="preserve">considerably </w:t>
        </w:r>
      </w:ins>
      <w:ins w:id="348" w:author="Susan Harrison" w:date="2019-01-16T16:35:00Z">
        <w:r>
          <w:rPr>
            <w:rFonts w:ascii="Times New Roman" w:hAnsi="Times New Roman" w:cs="Times New Roman"/>
          </w:rPr>
          <w:t>for all species</w:t>
        </w:r>
      </w:ins>
      <w:ins w:id="349" w:author="Susan Harrison" w:date="2019-01-16T16:38:00Z">
        <w:r>
          <w:rPr>
            <w:rFonts w:ascii="Times New Roman" w:hAnsi="Times New Roman" w:cs="Times New Roman"/>
          </w:rPr>
          <w:t xml:space="preserve"> under all treatments, but </w:t>
        </w:r>
      </w:ins>
      <w:ins w:id="350" w:author="Susan Harrison" w:date="2019-01-16T16:35:00Z">
        <w:r>
          <w:rPr>
            <w:rFonts w:ascii="Times New Roman" w:hAnsi="Times New Roman" w:cs="Times New Roman"/>
          </w:rPr>
          <w:t xml:space="preserve">as predicted, </w:t>
        </w:r>
      </w:ins>
      <w:ins w:id="351" w:author="Susan Harrison" w:date="2019-01-16T16:39:00Z">
        <w:r>
          <w:rPr>
            <w:rFonts w:ascii="Times New Roman" w:hAnsi="Times New Roman" w:cs="Times New Roman"/>
          </w:rPr>
          <w:t xml:space="preserve">exerted an especially negative effect </w:t>
        </w:r>
      </w:ins>
      <w:ins w:id="352" w:author="Susan Harrison" w:date="2019-01-16T16:42:00Z">
        <w:r>
          <w:rPr>
            <w:rFonts w:ascii="Times New Roman" w:hAnsi="Times New Roman" w:cs="Times New Roman"/>
          </w:rPr>
          <w:t>on</w:t>
        </w:r>
      </w:ins>
      <w:ins w:id="353" w:author="Susan Harrison" w:date="2019-01-16T16:39:00Z">
        <w:r>
          <w:rPr>
            <w:rFonts w:ascii="Times New Roman" w:hAnsi="Times New Roman" w:cs="Times New Roman"/>
          </w:rPr>
          <w:t xml:space="preserve"> avoiders </w:t>
        </w:r>
      </w:ins>
      <w:ins w:id="354" w:author="Susan Harrison" w:date="2019-01-16T16:40:00Z">
        <w:r>
          <w:rPr>
            <w:rFonts w:ascii="Times New Roman" w:hAnsi="Times New Roman" w:cs="Times New Roman"/>
          </w:rPr>
          <w:t>under</w:t>
        </w:r>
      </w:ins>
      <w:ins w:id="355" w:author="Susan Harrison" w:date="2019-01-16T16:39:00Z">
        <w:r>
          <w:rPr>
            <w:rFonts w:ascii="Times New Roman" w:hAnsi="Times New Roman" w:cs="Times New Roman"/>
          </w:rPr>
          <w:t xml:space="preserve"> the drought treatment</w:t>
        </w:r>
      </w:ins>
      <w:moveToRangeStart w:id="356" w:author="Susan Harrison" w:date="2019-01-16T16:36:00Z" w:name="move535419907"/>
      <w:moveTo w:id="357" w:author="Susan Harrison" w:date="2019-01-16T16:36:00Z">
        <w:del w:id="358" w:author="Susan Harrison" w:date="2019-01-16T16:44:00Z">
          <w:r w:rsidDel="00281AC4">
            <w:rPr>
              <w:rFonts w:ascii="Times New Roman" w:hAnsi="Times New Roman" w:cs="Times New Roman"/>
            </w:rPr>
            <w:delText>(Fig. 2; Table 2)</w:delText>
          </w:r>
        </w:del>
        <w:r>
          <w:rPr>
            <w:rFonts w:ascii="Times New Roman" w:hAnsi="Times New Roman" w:cs="Times New Roman"/>
          </w:rPr>
          <w:t>.</w:t>
        </w:r>
      </w:moveTo>
      <w:moveToRangeEnd w:id="356"/>
      <w:ins w:id="359" w:author="Susan Harrison" w:date="2019-01-16T16:41:00Z">
        <w:r>
          <w:rPr>
            <w:rFonts w:ascii="Times New Roman" w:hAnsi="Times New Roman" w:cs="Times New Roman"/>
          </w:rPr>
          <w:t xml:space="preserve">  In watered plots, </w:t>
        </w:r>
      </w:ins>
      <w:del w:id="360" w:author="Susan Harrison" w:date="2019-01-16T16:41:00Z">
        <w:r w:rsidR="002D2AE7" w:rsidDel="00281AC4">
          <w:rPr>
            <w:rFonts w:ascii="Times New Roman" w:hAnsi="Times New Roman" w:cs="Times New Roman"/>
          </w:rPr>
          <w:delText>Though</w:delText>
        </w:r>
        <w:r w:rsidR="00D15E3D" w:rsidDel="00281AC4">
          <w:rPr>
            <w:rFonts w:ascii="Times New Roman" w:hAnsi="Times New Roman" w:cs="Times New Roman"/>
          </w:rPr>
          <w:delText xml:space="preserve"> grass lowered </w:delText>
        </w:r>
        <w:r w:rsidR="00CE5769" w:rsidDel="00281AC4">
          <w:rPr>
            <w:rFonts w:ascii="Times New Roman" w:hAnsi="Times New Roman" w:cs="Times New Roman"/>
          </w:rPr>
          <w:delText xml:space="preserve">per capita </w:delText>
        </w:r>
        <w:r w:rsidR="00D15E3D" w:rsidDel="00281AC4">
          <w:rPr>
            <w:rFonts w:ascii="Times New Roman" w:hAnsi="Times New Roman" w:cs="Times New Roman"/>
          </w:rPr>
          <w:delText xml:space="preserve">growth rates across all species and treatments, </w:delText>
        </w:r>
        <w:r w:rsidR="00E918AE" w:rsidDel="00281AC4">
          <w:rPr>
            <w:rFonts w:ascii="Times New Roman" w:hAnsi="Times New Roman" w:cs="Times New Roman"/>
          </w:rPr>
          <w:delText xml:space="preserve">effects of competition were strongest in drought </w:delText>
        </w:r>
        <w:r w:rsidR="00A40EFE" w:rsidDel="00281AC4">
          <w:rPr>
            <w:rFonts w:ascii="Times New Roman" w:hAnsi="Times New Roman" w:cs="Times New Roman"/>
          </w:rPr>
          <w:delText xml:space="preserve">plots, and avoiders were affected more than tolerators </w:delText>
        </w:r>
      </w:del>
      <w:moveFromRangeStart w:id="361" w:author="Susan Harrison" w:date="2019-01-16T16:36:00Z" w:name="move535419907"/>
      <w:moveFrom w:id="362" w:author="Susan Harrison" w:date="2019-01-16T16:36:00Z">
        <w:del w:id="363" w:author="Susan Harrison" w:date="2019-01-16T16:41:00Z">
          <w:r w:rsidR="00A40EFE" w:rsidDel="00281AC4">
            <w:rPr>
              <w:rFonts w:ascii="Times New Roman" w:hAnsi="Times New Roman" w:cs="Times New Roman"/>
            </w:rPr>
            <w:delText>(Fig. 2; Table 2).</w:delText>
          </w:r>
          <w:r w:rsidR="00E918AE" w:rsidDel="00281AC4">
            <w:rPr>
              <w:rFonts w:ascii="Times New Roman" w:hAnsi="Times New Roman" w:cs="Times New Roman"/>
            </w:rPr>
            <w:delText xml:space="preserve"> </w:delText>
          </w:r>
        </w:del>
      </w:moveFrom>
      <w:moveFromRangeEnd w:id="361"/>
      <w:del w:id="364" w:author="Susan Harrison" w:date="2019-01-16T16:41:00Z">
        <w:r w:rsidR="00A40EFE" w:rsidDel="00281AC4">
          <w:rPr>
            <w:rFonts w:ascii="Times New Roman" w:hAnsi="Times New Roman" w:cs="Times New Roman"/>
          </w:rPr>
          <w:delText xml:space="preserve">Per capita population growth rates were consistently higher in avoiders than in tolerators across all treatments except when drought interacted with grass. </w:delText>
        </w:r>
        <w:r w:rsidR="00CE5769" w:rsidDel="00281AC4">
          <w:rPr>
            <w:rFonts w:ascii="Times New Roman" w:hAnsi="Times New Roman" w:cs="Times New Roman"/>
          </w:rPr>
          <w:delText>Thus, competition minimized</w:delText>
        </w:r>
        <w:r w:rsidR="00D15E3D" w:rsidDel="00281AC4">
          <w:rPr>
            <w:rFonts w:ascii="Times New Roman" w:hAnsi="Times New Roman" w:cs="Times New Roman"/>
          </w:rPr>
          <w:delText xml:space="preserve"> the difference in </w:delText>
        </w:r>
        <w:r w:rsidR="00CE5769" w:rsidDel="00281AC4">
          <w:rPr>
            <w:rFonts w:ascii="Times New Roman" w:hAnsi="Times New Roman" w:cs="Times New Roman"/>
          </w:rPr>
          <w:delText xml:space="preserve">per capita </w:delText>
        </w:r>
        <w:r w:rsidR="00D15E3D" w:rsidDel="00281AC4">
          <w:rPr>
            <w:rFonts w:ascii="Times New Roman" w:hAnsi="Times New Roman" w:cs="Times New Roman"/>
          </w:rPr>
          <w:delText xml:space="preserve">growth rates between </w:delText>
        </w:r>
        <w:r w:rsidR="00E42625" w:rsidDel="00281AC4">
          <w:rPr>
            <w:rFonts w:ascii="Times New Roman" w:hAnsi="Times New Roman" w:cs="Times New Roman"/>
          </w:rPr>
          <w:delText>tolerators</w:delText>
        </w:r>
        <w:r w:rsidR="00D15E3D" w:rsidDel="00281AC4">
          <w:rPr>
            <w:rFonts w:ascii="Times New Roman" w:hAnsi="Times New Roman" w:cs="Times New Roman"/>
          </w:rPr>
          <w:delText xml:space="preserve"> and </w:delText>
        </w:r>
        <w:r w:rsidR="00E42625" w:rsidDel="00281AC4">
          <w:rPr>
            <w:rFonts w:ascii="Times New Roman" w:hAnsi="Times New Roman" w:cs="Times New Roman"/>
          </w:rPr>
          <w:delText>avoiders</w:delText>
        </w:r>
        <w:r w:rsidR="00D15E3D" w:rsidDel="00281AC4">
          <w:rPr>
            <w:rFonts w:ascii="Times New Roman" w:hAnsi="Times New Roman" w:cs="Times New Roman"/>
          </w:rPr>
          <w:delText xml:space="preserve">. </w:delText>
        </w:r>
        <w:r w:rsidR="002D2AE7" w:rsidDel="00281AC4">
          <w:rPr>
            <w:rFonts w:ascii="Times New Roman" w:hAnsi="Times New Roman" w:cs="Times New Roman"/>
          </w:rPr>
          <w:delText xml:space="preserve">Without grass, drought actually increased growth rates in tolerators, while having a negative to neutral </w:delText>
        </w:r>
        <w:r w:rsidR="00E42625" w:rsidDel="00281AC4">
          <w:rPr>
            <w:rFonts w:ascii="Times New Roman" w:hAnsi="Times New Roman" w:cs="Times New Roman"/>
          </w:rPr>
          <w:delText>e</w:delText>
        </w:r>
        <w:r w:rsidR="002D2AE7" w:rsidDel="00281AC4">
          <w:rPr>
            <w:rFonts w:ascii="Times New Roman" w:hAnsi="Times New Roman" w:cs="Times New Roman"/>
          </w:rPr>
          <w:delText xml:space="preserve">ffect on avoiders. </w:delText>
        </w:r>
      </w:del>
      <w:ins w:id="365" w:author="Susan Harrison" w:date="2019-01-16T16:41:00Z">
        <w:r>
          <w:rPr>
            <w:rFonts w:ascii="Times New Roman" w:hAnsi="Times New Roman" w:cs="Times New Roman"/>
          </w:rPr>
          <w:t xml:space="preserve">the presence of grass competition largely eliminated the </w:t>
        </w:r>
      </w:ins>
      <w:del w:id="366" w:author="Susan Harrison" w:date="2019-01-16T16:41:00Z">
        <w:r w:rsidR="005556CC" w:rsidDel="00281AC4">
          <w:rPr>
            <w:rFonts w:ascii="Times New Roman" w:hAnsi="Times New Roman" w:cs="Times New Roman"/>
          </w:rPr>
          <w:delText xml:space="preserve">Grass in watered plots minimized the </w:delText>
        </w:r>
      </w:del>
      <w:r w:rsidR="005556CC">
        <w:rPr>
          <w:rFonts w:ascii="Times New Roman" w:hAnsi="Times New Roman" w:cs="Times New Roman"/>
        </w:rPr>
        <w:t xml:space="preserve">small positive effect </w:t>
      </w:r>
      <w:ins w:id="367" w:author="Susan Harrison" w:date="2019-01-16T16:42:00Z">
        <w:r>
          <w:rPr>
            <w:rFonts w:ascii="Times New Roman" w:hAnsi="Times New Roman" w:cs="Times New Roman"/>
          </w:rPr>
          <w:t xml:space="preserve">of </w:t>
        </w:r>
      </w:ins>
      <w:r w:rsidR="005556CC">
        <w:rPr>
          <w:rFonts w:ascii="Times New Roman" w:hAnsi="Times New Roman" w:cs="Times New Roman"/>
        </w:rPr>
        <w:t>watering</w:t>
      </w:r>
      <w:ins w:id="368" w:author="Susan Harrison" w:date="2019-01-16T16:42:00Z">
        <w:r>
          <w:rPr>
            <w:rFonts w:ascii="Times New Roman" w:hAnsi="Times New Roman" w:cs="Times New Roman"/>
          </w:rPr>
          <w:t xml:space="preserve"> on</w:t>
        </w:r>
      </w:ins>
      <w:r w:rsidR="005556CC">
        <w:rPr>
          <w:rFonts w:ascii="Times New Roman" w:hAnsi="Times New Roman" w:cs="Times New Roman"/>
        </w:rPr>
        <w:t xml:space="preserve"> </w:t>
      </w:r>
      <w:ins w:id="369" w:author="Susan Harrison" w:date="2019-01-16T16:42:00Z">
        <w:r>
          <w:rPr>
            <w:rFonts w:ascii="Times New Roman" w:hAnsi="Times New Roman" w:cs="Times New Roman"/>
          </w:rPr>
          <w:t>λ, and again as predicted, t</w:t>
        </w:r>
      </w:ins>
      <w:del w:id="370" w:author="Susan Harrison" w:date="2019-01-16T16:42:00Z">
        <w:r w:rsidR="005556CC" w:rsidDel="00281AC4">
          <w:rPr>
            <w:rFonts w:ascii="Times New Roman" w:hAnsi="Times New Roman" w:cs="Times New Roman"/>
          </w:rPr>
          <w:delText xml:space="preserve">had </w:delText>
        </w:r>
        <w:r w:rsidR="00A40EFE" w:rsidDel="00281AC4">
          <w:rPr>
            <w:rFonts w:ascii="Times New Roman" w:hAnsi="Times New Roman" w:cs="Times New Roman"/>
          </w:rPr>
          <w:delText xml:space="preserve">on per capita growth rates </w:delText>
        </w:r>
        <w:r w:rsidR="005556CC" w:rsidDel="00281AC4">
          <w:rPr>
            <w:rFonts w:ascii="Times New Roman" w:hAnsi="Times New Roman" w:cs="Times New Roman"/>
          </w:rPr>
          <w:delText>without competition. Th</w:delText>
        </w:r>
      </w:del>
      <w:ins w:id="371" w:author="Susan Harrison" w:date="2019-01-16T16:42:00Z">
        <w:r>
          <w:rPr>
            <w:rFonts w:ascii="Times New Roman" w:hAnsi="Times New Roman" w:cs="Times New Roman"/>
          </w:rPr>
          <w:t>h</w:t>
        </w:r>
      </w:ins>
      <w:r w:rsidR="005556CC">
        <w:rPr>
          <w:rFonts w:ascii="Times New Roman" w:hAnsi="Times New Roman" w:cs="Times New Roman"/>
        </w:rPr>
        <w:t xml:space="preserve">is </w:t>
      </w:r>
      <w:ins w:id="372" w:author="Susan Harrison" w:date="2019-01-16T16:56:00Z">
        <w:r w:rsidR="0096239C">
          <w:rPr>
            <w:rFonts w:ascii="Times New Roman" w:hAnsi="Times New Roman" w:cs="Times New Roman"/>
          </w:rPr>
          <w:t xml:space="preserve">interactive </w:t>
        </w:r>
      </w:ins>
      <w:r w:rsidR="005556CC">
        <w:rPr>
          <w:rFonts w:ascii="Times New Roman" w:hAnsi="Times New Roman" w:cs="Times New Roman"/>
        </w:rPr>
        <w:t xml:space="preserve">effect was </w:t>
      </w:r>
      <w:del w:id="373" w:author="Susan Harrison" w:date="2019-01-16T16:42:00Z">
        <w:r w:rsidR="005556CC" w:rsidDel="00281AC4">
          <w:rPr>
            <w:rFonts w:ascii="Times New Roman" w:hAnsi="Times New Roman" w:cs="Times New Roman"/>
          </w:rPr>
          <w:delText xml:space="preserve">similar across species, </w:delText>
        </w:r>
        <w:r w:rsidR="00C56045" w:rsidDel="00281AC4">
          <w:rPr>
            <w:rFonts w:ascii="Times New Roman" w:hAnsi="Times New Roman" w:cs="Times New Roman"/>
          </w:rPr>
          <w:delText>but</w:delText>
        </w:r>
        <w:r w:rsidR="00E42625" w:rsidDel="00281AC4">
          <w:rPr>
            <w:rFonts w:ascii="Times New Roman" w:hAnsi="Times New Roman" w:cs="Times New Roman"/>
          </w:rPr>
          <w:delText xml:space="preserve"> </w:delText>
        </w:r>
        <w:r w:rsidR="00CE5769" w:rsidDel="00281AC4">
          <w:rPr>
            <w:rFonts w:ascii="Times New Roman" w:hAnsi="Times New Roman" w:cs="Times New Roman"/>
          </w:rPr>
          <w:delText xml:space="preserve">grass had a </w:delText>
        </w:r>
      </w:del>
      <w:r w:rsidR="00CE5769">
        <w:rPr>
          <w:rFonts w:ascii="Times New Roman" w:hAnsi="Times New Roman" w:cs="Times New Roman"/>
        </w:rPr>
        <w:t xml:space="preserve">marginally stronger </w:t>
      </w:r>
      <w:del w:id="374" w:author="Susan Harrison" w:date="2019-01-16T16:42:00Z">
        <w:r w:rsidR="00CE5769" w:rsidDel="00281AC4">
          <w:rPr>
            <w:rFonts w:ascii="Times New Roman" w:hAnsi="Times New Roman" w:cs="Times New Roman"/>
          </w:rPr>
          <w:delText>effect on</w:delText>
        </w:r>
      </w:del>
      <w:ins w:id="375" w:author="Susan Harrison" w:date="2019-01-16T16:43:00Z">
        <w:r>
          <w:rPr>
            <w:rFonts w:ascii="Times New Roman" w:hAnsi="Times New Roman" w:cs="Times New Roman"/>
          </w:rPr>
          <w:t>on</w:t>
        </w:r>
      </w:ins>
      <w:ins w:id="376" w:author="Susan Harrison" w:date="2019-01-16T16:42:00Z">
        <w:r>
          <w:rPr>
            <w:rFonts w:ascii="Times New Roman" w:hAnsi="Times New Roman" w:cs="Times New Roman"/>
          </w:rPr>
          <w:t xml:space="preserve"> drought</w:t>
        </w:r>
      </w:ins>
      <w:r w:rsidR="00CE5769">
        <w:rPr>
          <w:rFonts w:ascii="Times New Roman" w:hAnsi="Times New Roman" w:cs="Times New Roman"/>
        </w:rPr>
        <w:t xml:space="preserve"> </w:t>
      </w:r>
      <w:proofErr w:type="spellStart"/>
      <w:r w:rsidR="00E42625">
        <w:rPr>
          <w:rFonts w:ascii="Times New Roman" w:hAnsi="Times New Roman" w:cs="Times New Roman"/>
        </w:rPr>
        <w:t>tolerators</w:t>
      </w:r>
      <w:proofErr w:type="spellEnd"/>
      <w:r w:rsidR="00E42625">
        <w:rPr>
          <w:rFonts w:ascii="Times New Roman" w:hAnsi="Times New Roman" w:cs="Times New Roman"/>
        </w:rPr>
        <w:t xml:space="preserve"> than </w:t>
      </w:r>
      <w:ins w:id="377" w:author="Susan Harrison" w:date="2019-01-16T16:56:00Z">
        <w:r w:rsidR="0096239C">
          <w:rPr>
            <w:rFonts w:ascii="Times New Roman" w:hAnsi="Times New Roman" w:cs="Times New Roman"/>
          </w:rPr>
          <w:t xml:space="preserve">drought </w:t>
        </w:r>
      </w:ins>
      <w:r w:rsidR="00E42625">
        <w:rPr>
          <w:rFonts w:ascii="Times New Roman" w:hAnsi="Times New Roman" w:cs="Times New Roman"/>
        </w:rPr>
        <w:t xml:space="preserve">avoiders. </w:t>
      </w:r>
    </w:p>
    <w:p w14:paraId="51F204EB" w14:textId="77777777" w:rsidR="00281AC4" w:rsidRDefault="00281AC4" w:rsidP="00D15E3D">
      <w:pPr>
        <w:spacing w:line="480" w:lineRule="auto"/>
        <w:rPr>
          <w:ins w:id="378" w:author="Susan Harrison" w:date="2019-01-16T16:26:00Z"/>
          <w:rFonts w:ascii="Times New Roman" w:hAnsi="Times New Roman" w:cs="Times New Roman"/>
          <w:i/>
        </w:rPr>
      </w:pPr>
    </w:p>
    <w:p w14:paraId="5AD53F4B" w14:textId="27C22BA6" w:rsidR="00281AC4" w:rsidRDefault="00281AC4" w:rsidP="00D15E3D">
      <w:pPr>
        <w:spacing w:line="480" w:lineRule="auto"/>
        <w:rPr>
          <w:ins w:id="379" w:author="Susan Harrison" w:date="2019-01-16T16:26:00Z"/>
          <w:rFonts w:ascii="Times New Roman" w:hAnsi="Times New Roman" w:cs="Times New Roman"/>
          <w:i/>
        </w:rPr>
      </w:pPr>
      <w:ins w:id="380" w:author="Susan Harrison" w:date="2019-01-16T16:43:00Z">
        <w:r>
          <w:rPr>
            <w:rFonts w:ascii="Times New Roman" w:hAnsi="Times New Roman" w:cs="Times New Roman"/>
            <w:i/>
          </w:rPr>
          <w:t>Effects</w:t>
        </w:r>
        <w:r w:rsidRPr="00281AC4">
          <w:rPr>
            <w:rFonts w:ascii="Times New Roman" w:hAnsi="Times New Roman" w:cs="Times New Roman"/>
            <w:i/>
          </w:rPr>
          <w:t xml:space="preserve"> </w:t>
        </w:r>
        <w:r>
          <w:rPr>
            <w:rFonts w:ascii="Times New Roman" w:hAnsi="Times New Roman" w:cs="Times New Roman"/>
            <w:i/>
          </w:rPr>
          <w:t>of competition and climate on</w:t>
        </w:r>
      </w:ins>
      <w:ins w:id="381" w:author="Susan Harrison" w:date="2019-01-16T16:26:00Z">
        <w:r>
          <w:rPr>
            <w:rFonts w:ascii="Times New Roman" w:hAnsi="Times New Roman" w:cs="Times New Roman"/>
            <w:i/>
          </w:rPr>
          <w:t xml:space="preserve"> individual vital rates</w:t>
        </w:r>
        <w:r>
          <w:rPr>
            <w:rFonts w:ascii="Times New Roman" w:hAnsi="Times New Roman" w:cs="Times New Roman"/>
          </w:rPr>
          <w:t xml:space="preserve"> </w:t>
        </w:r>
        <w:r>
          <w:rPr>
            <w:rFonts w:ascii="Times New Roman" w:hAnsi="Times New Roman" w:cs="Times New Roman"/>
            <w:i/>
          </w:rPr>
          <w:t xml:space="preserve">in avoiders vs. </w:t>
        </w:r>
        <w:proofErr w:type="spellStart"/>
        <w:r>
          <w:rPr>
            <w:rFonts w:ascii="Times New Roman" w:hAnsi="Times New Roman" w:cs="Times New Roman"/>
            <w:i/>
          </w:rPr>
          <w:t>tolerators</w:t>
        </w:r>
        <w:proofErr w:type="spellEnd"/>
      </w:ins>
    </w:p>
    <w:p w14:paraId="35C7ECF5" w14:textId="49BD7232" w:rsidR="00BC1274" w:rsidRPr="00D15E3D" w:rsidDel="00281AC4" w:rsidRDefault="00E42625" w:rsidP="00D15E3D">
      <w:pPr>
        <w:spacing w:line="480" w:lineRule="auto"/>
        <w:rPr>
          <w:del w:id="382" w:author="Susan Harrison" w:date="2019-01-16T16:26:00Z"/>
          <w:rFonts w:ascii="Times New Roman" w:hAnsi="Times New Roman" w:cs="Times New Roman"/>
          <w:i/>
        </w:rPr>
      </w:pPr>
      <w:del w:id="383" w:author="Susan Harrison" w:date="2019-01-16T16:26:00Z">
        <w:r w:rsidDel="00281AC4">
          <w:rPr>
            <w:rFonts w:ascii="Times New Roman" w:hAnsi="Times New Roman" w:cs="Times New Roman"/>
            <w:i/>
          </w:rPr>
          <w:delText>Effects of competition in wet and dry environments on individual vital rates</w:delText>
        </w:r>
      </w:del>
    </w:p>
    <w:p w14:paraId="5D96377E" w14:textId="68921136" w:rsidR="00D15E3D" w:rsidRPr="00D15E3D" w:rsidRDefault="000444D2">
      <w:pPr>
        <w:spacing w:line="480" w:lineRule="auto"/>
        <w:rPr>
          <w:rFonts w:ascii="Times New Roman" w:hAnsi="Times New Roman" w:cs="Times New Roman"/>
          <w:i/>
        </w:rPr>
        <w:pPrChange w:id="384" w:author="Susan Harrison" w:date="2019-01-16T16:26:00Z">
          <w:pPr>
            <w:spacing w:line="480" w:lineRule="auto"/>
            <w:ind w:firstLine="720"/>
          </w:pPr>
        </w:pPrChange>
      </w:pPr>
      <w:r>
        <w:rPr>
          <w:rFonts w:ascii="Times New Roman" w:hAnsi="Times New Roman" w:cs="Times New Roman"/>
        </w:rPr>
        <w:t xml:space="preserve">Changes in </w:t>
      </w:r>
      <w:ins w:id="385" w:author="Susan Harrison" w:date="2019-01-16T16:44:00Z">
        <w:r w:rsidR="00281AC4">
          <w:rPr>
            <w:rFonts w:ascii="Times New Roman" w:hAnsi="Times New Roman" w:cs="Times New Roman"/>
          </w:rPr>
          <w:t>λ</w:t>
        </w:r>
        <w:r w:rsidR="00281AC4" w:rsidDel="00281AC4">
          <w:rPr>
            <w:rFonts w:ascii="Times New Roman" w:hAnsi="Times New Roman" w:cs="Times New Roman"/>
          </w:rPr>
          <w:t xml:space="preserve"> </w:t>
        </w:r>
      </w:ins>
      <w:del w:id="386" w:author="Susan Harrison" w:date="2019-01-16T16:44:00Z">
        <w:r w:rsidDel="00281AC4">
          <w:rPr>
            <w:rFonts w:ascii="Times New Roman" w:hAnsi="Times New Roman" w:cs="Times New Roman"/>
          </w:rPr>
          <w:delText>per capita growth rates</w:delText>
        </w:r>
      </w:del>
      <w:r>
        <w:rPr>
          <w:rFonts w:ascii="Times New Roman" w:hAnsi="Times New Roman" w:cs="Times New Roman"/>
        </w:rPr>
        <w:t xml:space="preserve"> were predominantly driven by </w:t>
      </w:r>
      <w:del w:id="387" w:author="Susan Harrison" w:date="2019-01-16T16:44:00Z">
        <w:r w:rsidDel="00281AC4">
          <w:rPr>
            <w:rFonts w:ascii="Times New Roman" w:hAnsi="Times New Roman" w:cs="Times New Roman"/>
          </w:rPr>
          <w:delText xml:space="preserve">changes in </w:delText>
        </w:r>
      </w:del>
      <w:r>
        <w:rPr>
          <w:rFonts w:ascii="Times New Roman" w:hAnsi="Times New Roman" w:cs="Times New Roman"/>
        </w:rPr>
        <w:t xml:space="preserve">mortality, which </w:t>
      </w:r>
      <w:r w:rsidR="00D15E3D">
        <w:rPr>
          <w:rFonts w:ascii="Times New Roman" w:hAnsi="Times New Roman" w:cs="Times New Roman"/>
        </w:rPr>
        <w:t xml:space="preserve">varied by </w:t>
      </w:r>
      <w:r>
        <w:rPr>
          <w:rFonts w:ascii="Times New Roman" w:hAnsi="Times New Roman" w:cs="Times New Roman"/>
        </w:rPr>
        <w:t>drought strategy</w:t>
      </w:r>
      <w:del w:id="388" w:author="Susan Harrison" w:date="2019-01-16T16:44:00Z">
        <w:r w:rsidDel="00281AC4">
          <w:rPr>
            <w:rFonts w:ascii="Times New Roman" w:hAnsi="Times New Roman" w:cs="Times New Roman"/>
          </w:rPr>
          <w:delText>,</w:delText>
        </w:r>
      </w:del>
      <w:r w:rsidR="00D15E3D">
        <w:rPr>
          <w:rFonts w:ascii="Times New Roman" w:hAnsi="Times New Roman" w:cs="Times New Roman"/>
        </w:rPr>
        <w:t xml:space="preserve"> </w:t>
      </w:r>
      <w:r>
        <w:rPr>
          <w:rFonts w:ascii="Times New Roman" w:hAnsi="Times New Roman" w:cs="Times New Roman"/>
        </w:rPr>
        <w:t xml:space="preserve">and </w:t>
      </w:r>
      <w:ins w:id="389" w:author="Susan Harrison" w:date="2019-01-16T16:45:00Z">
        <w:r w:rsidR="00281AC4">
          <w:rPr>
            <w:rFonts w:ascii="Times New Roman" w:hAnsi="Times New Roman" w:cs="Times New Roman"/>
          </w:rPr>
          <w:t xml:space="preserve">in response to the interacting treatments </w:t>
        </w:r>
      </w:ins>
      <w:del w:id="390" w:author="Susan Harrison" w:date="2019-01-16T16:45:00Z">
        <w:r w:rsidDel="00281AC4">
          <w:rPr>
            <w:rFonts w:ascii="Times New Roman" w:hAnsi="Times New Roman" w:cs="Times New Roman"/>
          </w:rPr>
          <w:delText>the interaction between watering treatment and grass</w:delText>
        </w:r>
        <w:r w:rsidR="00D15E3D" w:rsidDel="00281AC4">
          <w:rPr>
            <w:rFonts w:ascii="Times New Roman" w:hAnsi="Times New Roman" w:cs="Times New Roman"/>
          </w:rPr>
          <w:delText xml:space="preserve"> </w:delText>
        </w:r>
        <w:r w:rsidDel="00281AC4">
          <w:rPr>
            <w:rFonts w:ascii="Times New Roman" w:hAnsi="Times New Roman" w:cs="Times New Roman"/>
          </w:rPr>
          <w:delText xml:space="preserve">competition </w:delText>
        </w:r>
      </w:del>
      <w:r w:rsidR="00D15E3D">
        <w:rPr>
          <w:rFonts w:ascii="Times New Roman" w:hAnsi="Times New Roman" w:cs="Times New Roman"/>
        </w:rPr>
        <w:t xml:space="preserve">(Fig. </w:t>
      </w:r>
      <w:r w:rsidR="001D7723">
        <w:rPr>
          <w:rFonts w:ascii="Times New Roman" w:hAnsi="Times New Roman" w:cs="Times New Roman"/>
        </w:rPr>
        <w:t>3</w:t>
      </w:r>
      <w:r w:rsidR="00D15E3D">
        <w:rPr>
          <w:rFonts w:ascii="Times New Roman" w:hAnsi="Times New Roman" w:cs="Times New Roman"/>
        </w:rPr>
        <w:t xml:space="preserve">; Table </w:t>
      </w:r>
      <w:r w:rsidR="001D7723">
        <w:rPr>
          <w:rFonts w:ascii="Times New Roman" w:hAnsi="Times New Roman" w:cs="Times New Roman"/>
        </w:rPr>
        <w:t>3</w:t>
      </w:r>
      <w:r w:rsidR="00D15E3D">
        <w:rPr>
          <w:rFonts w:ascii="Times New Roman" w:hAnsi="Times New Roman" w:cs="Times New Roman"/>
        </w:rPr>
        <w:t xml:space="preserve">a). </w:t>
      </w:r>
      <w:ins w:id="391" w:author="Susan Harrison" w:date="2019-01-16T16:47:00Z">
        <w:r w:rsidR="00281AC4">
          <w:rPr>
            <w:rFonts w:ascii="Times New Roman" w:hAnsi="Times New Roman" w:cs="Times New Roman"/>
          </w:rPr>
          <w:t xml:space="preserve">Mortality was </w:t>
        </w:r>
      </w:ins>
      <w:del w:id="392" w:author="Susan Harrison" w:date="2019-01-16T16:47:00Z">
        <w:r w:rsidR="00E42625" w:rsidDel="00281AC4">
          <w:rPr>
            <w:rFonts w:ascii="Times New Roman" w:hAnsi="Times New Roman" w:cs="Times New Roman"/>
          </w:rPr>
          <w:delText xml:space="preserve">Tolerators </w:delText>
        </w:r>
        <w:r w:rsidR="00D15E3D" w:rsidDel="00281AC4">
          <w:rPr>
            <w:rFonts w:ascii="Times New Roman" w:hAnsi="Times New Roman" w:cs="Times New Roman"/>
          </w:rPr>
          <w:delText xml:space="preserve">had </w:delText>
        </w:r>
      </w:del>
      <w:r w:rsidR="00D15E3D">
        <w:rPr>
          <w:rFonts w:ascii="Times New Roman" w:hAnsi="Times New Roman" w:cs="Times New Roman"/>
        </w:rPr>
        <w:t xml:space="preserve">significantly higher </w:t>
      </w:r>
      <w:ins w:id="393" w:author="Susan Harrison" w:date="2019-01-16T16:47:00Z">
        <w:r w:rsidR="00281AC4">
          <w:rPr>
            <w:rFonts w:ascii="Times New Roman" w:hAnsi="Times New Roman" w:cs="Times New Roman"/>
          </w:rPr>
          <w:t xml:space="preserve">in </w:t>
        </w:r>
        <w:proofErr w:type="spellStart"/>
        <w:r w:rsidR="00281AC4">
          <w:rPr>
            <w:rFonts w:ascii="Times New Roman" w:hAnsi="Times New Roman" w:cs="Times New Roman"/>
          </w:rPr>
          <w:t>tolerators</w:t>
        </w:r>
        <w:proofErr w:type="spellEnd"/>
        <w:r w:rsidR="00281AC4">
          <w:rPr>
            <w:rFonts w:ascii="Times New Roman" w:hAnsi="Times New Roman" w:cs="Times New Roman"/>
          </w:rPr>
          <w:t xml:space="preserve"> than avoiders </w:t>
        </w:r>
      </w:ins>
      <w:del w:id="394" w:author="Susan Harrison" w:date="2019-01-16T16:47:00Z">
        <w:r w:rsidR="00D15E3D" w:rsidDel="00281AC4">
          <w:rPr>
            <w:rFonts w:ascii="Times New Roman" w:hAnsi="Times New Roman" w:cs="Times New Roman"/>
          </w:rPr>
          <w:delText xml:space="preserve">mortality than </w:delText>
        </w:r>
        <w:r w:rsidR="00E42625" w:rsidDel="00281AC4">
          <w:rPr>
            <w:rFonts w:ascii="Times New Roman" w:hAnsi="Times New Roman" w:cs="Times New Roman"/>
          </w:rPr>
          <w:delText>avoiders</w:delText>
        </w:r>
        <w:r w:rsidR="00D15E3D" w:rsidDel="00281AC4">
          <w:rPr>
            <w:rFonts w:ascii="Times New Roman" w:hAnsi="Times New Roman" w:cs="Times New Roman"/>
          </w:rPr>
          <w:delText xml:space="preserve"> in all treatments </w:delText>
        </w:r>
      </w:del>
      <w:r w:rsidR="00D15E3D">
        <w:rPr>
          <w:rFonts w:ascii="Times New Roman" w:hAnsi="Times New Roman" w:cs="Times New Roman"/>
        </w:rPr>
        <w:t xml:space="preserve">except </w:t>
      </w:r>
      <w:del w:id="395" w:author="Susan Harrison" w:date="2019-01-16T16:47:00Z">
        <w:r w:rsidR="00D15E3D" w:rsidDel="00281AC4">
          <w:rPr>
            <w:rFonts w:ascii="Times New Roman" w:hAnsi="Times New Roman" w:cs="Times New Roman"/>
          </w:rPr>
          <w:delText xml:space="preserve">for </w:delText>
        </w:r>
      </w:del>
      <w:ins w:id="396" w:author="Susan Harrison" w:date="2019-01-16T16:47:00Z">
        <w:r w:rsidR="00281AC4">
          <w:rPr>
            <w:rFonts w:ascii="Times New Roman" w:hAnsi="Times New Roman" w:cs="Times New Roman"/>
          </w:rPr>
          <w:t xml:space="preserve">in the </w:t>
        </w:r>
      </w:ins>
      <w:r w:rsidR="00D15E3D">
        <w:rPr>
          <w:rFonts w:ascii="Times New Roman" w:hAnsi="Times New Roman" w:cs="Times New Roman"/>
        </w:rPr>
        <w:t xml:space="preserve">drought </w:t>
      </w:r>
      <w:del w:id="397" w:author="Susan Harrison" w:date="2019-01-16T16:47:00Z">
        <w:r w:rsidR="00D15E3D" w:rsidDel="00281AC4">
          <w:rPr>
            <w:rFonts w:ascii="Times New Roman" w:hAnsi="Times New Roman" w:cs="Times New Roman"/>
          </w:rPr>
          <w:delText>without grass</w:delText>
        </w:r>
      </w:del>
      <w:ins w:id="398" w:author="Susan Harrison" w:date="2019-01-16T16:47:00Z">
        <w:r w:rsidR="00281AC4">
          <w:rPr>
            <w:rFonts w:ascii="Times New Roman" w:hAnsi="Times New Roman" w:cs="Times New Roman"/>
          </w:rPr>
          <w:t>and grass removal treatment</w:t>
        </w:r>
      </w:ins>
      <w:ins w:id="399" w:author="Susan Harrison" w:date="2019-01-16T16:46:00Z">
        <w:r w:rsidR="00281AC4">
          <w:rPr>
            <w:rFonts w:ascii="Times New Roman" w:hAnsi="Times New Roman" w:cs="Times New Roman"/>
          </w:rPr>
          <w:t>, where</w:t>
        </w:r>
      </w:ins>
      <w:ins w:id="400" w:author="Susan Harrison" w:date="2019-01-16T16:48:00Z">
        <w:r w:rsidR="00281AC4">
          <w:rPr>
            <w:rFonts w:ascii="Times New Roman" w:hAnsi="Times New Roman" w:cs="Times New Roman"/>
          </w:rPr>
          <w:t xml:space="preserve"> </w:t>
        </w:r>
        <w:r w:rsidR="0096239C">
          <w:rPr>
            <w:rFonts w:ascii="Times New Roman" w:hAnsi="Times New Roman" w:cs="Times New Roman"/>
          </w:rPr>
          <w:t xml:space="preserve">avoiders were more negatively affected by drought than </w:t>
        </w:r>
        <w:proofErr w:type="spellStart"/>
        <w:r w:rsidR="0096239C">
          <w:rPr>
            <w:rFonts w:ascii="Times New Roman" w:hAnsi="Times New Roman" w:cs="Times New Roman"/>
          </w:rPr>
          <w:t>tolerators</w:t>
        </w:r>
      </w:ins>
      <w:proofErr w:type="spellEnd"/>
      <w:r w:rsidR="00D15E3D">
        <w:rPr>
          <w:rFonts w:ascii="Times New Roman" w:hAnsi="Times New Roman" w:cs="Times New Roman"/>
        </w:rPr>
        <w:t xml:space="preserve">. </w:t>
      </w:r>
      <w:ins w:id="401" w:author="Susan Harrison" w:date="2019-01-16T16:51:00Z">
        <w:r w:rsidR="00281AC4">
          <w:rPr>
            <w:rFonts w:ascii="Times New Roman" w:hAnsi="Times New Roman" w:cs="Times New Roman"/>
          </w:rPr>
          <w:t xml:space="preserve"> </w:t>
        </w:r>
      </w:ins>
      <w:ins w:id="402" w:author="Susan Harrison" w:date="2019-01-16T16:58:00Z">
        <w:r w:rsidR="0096239C">
          <w:rPr>
            <w:rFonts w:ascii="Times New Roman" w:hAnsi="Times New Roman" w:cs="Times New Roman"/>
          </w:rPr>
          <w:t>The drought and grass competition treatment caused the highest m</w:t>
        </w:r>
      </w:ins>
      <w:ins w:id="403" w:author="Susan Harrison" w:date="2019-01-16T16:51:00Z">
        <w:r w:rsidR="00281AC4">
          <w:rPr>
            <w:rFonts w:ascii="Times New Roman" w:hAnsi="Times New Roman" w:cs="Times New Roman"/>
          </w:rPr>
          <w:t xml:space="preserve">ortality </w:t>
        </w:r>
      </w:ins>
      <w:del w:id="404" w:author="Susan Harrison" w:date="2019-01-16T16:48:00Z">
        <w:r w:rsidR="00D15E3D" w:rsidDel="00281AC4">
          <w:rPr>
            <w:rFonts w:ascii="Times New Roman" w:hAnsi="Times New Roman" w:cs="Times New Roman"/>
          </w:rPr>
          <w:delText>In these plots, drought significantly increased mortality in avoiders, while mortality rates in tolerators either decreased slightly or did not significantly change</w:delText>
        </w:r>
        <w:r w:rsidR="003409AF" w:rsidDel="00281AC4">
          <w:rPr>
            <w:rFonts w:ascii="Times New Roman" w:hAnsi="Times New Roman" w:cs="Times New Roman"/>
          </w:rPr>
          <w:delText xml:space="preserve">. </w:delText>
        </w:r>
      </w:del>
      <w:del w:id="405" w:author="Susan Harrison" w:date="2019-01-16T16:49:00Z">
        <w:r w:rsidR="00D15E3D" w:rsidDel="00281AC4">
          <w:rPr>
            <w:rFonts w:ascii="Times New Roman" w:hAnsi="Times New Roman" w:cs="Times New Roman"/>
          </w:rPr>
          <w:delText xml:space="preserve">While drought alone did not affect tolerators, </w:delText>
        </w:r>
        <w:r w:rsidR="003409AF" w:rsidDel="00281AC4">
          <w:rPr>
            <w:rFonts w:ascii="Times New Roman" w:hAnsi="Times New Roman" w:cs="Times New Roman"/>
          </w:rPr>
          <w:delText>g</w:delText>
        </w:r>
      </w:del>
      <w:del w:id="406" w:author="Susan Harrison" w:date="2019-01-16T16:58:00Z">
        <w:r w:rsidR="003409AF" w:rsidDel="0096239C">
          <w:rPr>
            <w:rFonts w:ascii="Times New Roman" w:hAnsi="Times New Roman" w:cs="Times New Roman"/>
          </w:rPr>
          <w:delText xml:space="preserve">rass competition </w:delText>
        </w:r>
      </w:del>
      <w:del w:id="407" w:author="Susan Harrison" w:date="2019-01-16T16:51:00Z">
        <w:r w:rsidR="003409AF" w:rsidDel="00281AC4">
          <w:rPr>
            <w:rFonts w:ascii="Times New Roman" w:hAnsi="Times New Roman" w:cs="Times New Roman"/>
          </w:rPr>
          <w:delText>interacted with</w:delText>
        </w:r>
      </w:del>
      <w:del w:id="408" w:author="Susan Harrison" w:date="2019-01-16T16:58:00Z">
        <w:r w:rsidR="003409AF" w:rsidDel="0096239C">
          <w:rPr>
            <w:rFonts w:ascii="Times New Roman" w:hAnsi="Times New Roman" w:cs="Times New Roman"/>
          </w:rPr>
          <w:delText xml:space="preserve"> </w:delText>
        </w:r>
        <w:r w:rsidDel="0096239C">
          <w:rPr>
            <w:rFonts w:ascii="Times New Roman" w:hAnsi="Times New Roman" w:cs="Times New Roman"/>
          </w:rPr>
          <w:delText>drought</w:delText>
        </w:r>
      </w:del>
      <w:del w:id="409" w:author="Susan Harrison" w:date="2019-01-16T16:52:00Z">
        <w:r w:rsidR="003409AF" w:rsidDel="00281AC4">
          <w:rPr>
            <w:rFonts w:ascii="Times New Roman" w:hAnsi="Times New Roman" w:cs="Times New Roman"/>
          </w:rPr>
          <w:delText xml:space="preserve"> to</w:delText>
        </w:r>
        <w:r w:rsidR="00D15E3D" w:rsidDel="00281AC4">
          <w:rPr>
            <w:rFonts w:ascii="Times New Roman" w:hAnsi="Times New Roman" w:cs="Times New Roman"/>
          </w:rPr>
          <w:delText xml:space="preserve"> increase mortality</w:delText>
        </w:r>
      </w:del>
      <w:del w:id="410" w:author="Susan Harrison" w:date="2019-01-16T16:58:00Z">
        <w:r w:rsidR="00D15E3D" w:rsidDel="0096239C">
          <w:rPr>
            <w:rFonts w:ascii="Times New Roman" w:hAnsi="Times New Roman" w:cs="Times New Roman"/>
          </w:rPr>
          <w:delText xml:space="preserve"> </w:delText>
        </w:r>
      </w:del>
      <w:r w:rsidR="00D15E3D">
        <w:rPr>
          <w:rFonts w:ascii="Times New Roman" w:hAnsi="Times New Roman" w:cs="Times New Roman"/>
        </w:rPr>
        <w:t xml:space="preserve">in all species, </w:t>
      </w:r>
      <w:del w:id="411" w:author="Susan Harrison" w:date="2019-01-16T16:52:00Z">
        <w:r w:rsidR="00D15E3D" w:rsidDel="00281AC4">
          <w:rPr>
            <w:rFonts w:ascii="Times New Roman" w:hAnsi="Times New Roman" w:cs="Times New Roman"/>
          </w:rPr>
          <w:delText xml:space="preserve">including tolerators, </w:delText>
        </w:r>
      </w:del>
      <w:del w:id="412" w:author="Susan Harrison" w:date="2019-01-16T16:49:00Z">
        <w:r w:rsidR="00D15E3D" w:rsidDel="00281AC4">
          <w:rPr>
            <w:rFonts w:ascii="Times New Roman" w:hAnsi="Times New Roman" w:cs="Times New Roman"/>
          </w:rPr>
          <w:delText>though the</w:delText>
        </w:r>
      </w:del>
      <w:ins w:id="413" w:author="Susan Harrison" w:date="2019-01-16T16:49:00Z">
        <w:r w:rsidR="00281AC4">
          <w:rPr>
            <w:rFonts w:ascii="Times New Roman" w:hAnsi="Times New Roman" w:cs="Times New Roman"/>
          </w:rPr>
          <w:t>but this</w:t>
        </w:r>
      </w:ins>
      <w:r w:rsidR="00D15E3D">
        <w:rPr>
          <w:rFonts w:ascii="Times New Roman" w:hAnsi="Times New Roman" w:cs="Times New Roman"/>
        </w:rPr>
        <w:t xml:space="preserve"> effect was </w:t>
      </w:r>
      <w:ins w:id="414" w:author="Susan Harrison" w:date="2019-01-16T16:59:00Z">
        <w:r w:rsidR="0096239C">
          <w:rPr>
            <w:rFonts w:ascii="Times New Roman" w:hAnsi="Times New Roman" w:cs="Times New Roman"/>
          </w:rPr>
          <w:t xml:space="preserve">also </w:t>
        </w:r>
      </w:ins>
      <w:del w:id="415" w:author="Susan Harrison" w:date="2019-01-16T16:49:00Z">
        <w:r w:rsidR="00D15E3D" w:rsidDel="00281AC4">
          <w:rPr>
            <w:rFonts w:ascii="Times New Roman" w:hAnsi="Times New Roman" w:cs="Times New Roman"/>
          </w:rPr>
          <w:delText xml:space="preserve">stronger </w:delText>
        </w:r>
      </w:del>
      <w:ins w:id="416" w:author="Susan Harrison" w:date="2019-01-16T16:49:00Z">
        <w:r w:rsidR="00281AC4">
          <w:rPr>
            <w:rFonts w:ascii="Times New Roman" w:hAnsi="Times New Roman" w:cs="Times New Roman"/>
          </w:rPr>
          <w:t>strongest in</w:t>
        </w:r>
      </w:ins>
      <w:del w:id="417" w:author="Susan Harrison" w:date="2019-01-16T16:49:00Z">
        <w:r w:rsidR="00D15E3D" w:rsidDel="00281AC4">
          <w:rPr>
            <w:rFonts w:ascii="Times New Roman" w:hAnsi="Times New Roman" w:cs="Times New Roman"/>
          </w:rPr>
          <w:delText>for</w:delText>
        </w:r>
      </w:del>
      <w:r w:rsidR="00D15E3D">
        <w:rPr>
          <w:rFonts w:ascii="Times New Roman" w:hAnsi="Times New Roman" w:cs="Times New Roman"/>
        </w:rPr>
        <w:t xml:space="preserve"> </w:t>
      </w:r>
      <w:r w:rsidR="00D15E3D">
        <w:rPr>
          <w:rFonts w:ascii="Times New Roman" w:hAnsi="Times New Roman" w:cs="Times New Roman"/>
        </w:rPr>
        <w:lastRenderedPageBreak/>
        <w:t>avoiders.</w:t>
      </w:r>
      <w:r w:rsidR="003409AF">
        <w:rPr>
          <w:rFonts w:ascii="Times New Roman" w:hAnsi="Times New Roman" w:cs="Times New Roman"/>
          <w:i/>
        </w:rPr>
        <w:t xml:space="preserve"> </w:t>
      </w:r>
      <w:ins w:id="418" w:author="Susan Harrison" w:date="2019-01-16T16:50:00Z">
        <w:r w:rsidR="00281AC4">
          <w:rPr>
            <w:rFonts w:ascii="Times New Roman" w:hAnsi="Times New Roman" w:cs="Times New Roman"/>
          </w:rPr>
          <w:t xml:space="preserve"> </w:t>
        </w:r>
      </w:ins>
      <w:ins w:id="419" w:author="Susan Harrison" w:date="2019-01-16T16:59:00Z">
        <w:r w:rsidR="0096239C">
          <w:rPr>
            <w:rFonts w:ascii="Times New Roman" w:hAnsi="Times New Roman" w:cs="Times New Roman"/>
          </w:rPr>
          <w:t xml:space="preserve">In the watering treatment, </w:t>
        </w:r>
      </w:ins>
      <w:ins w:id="420" w:author="Susan Harrison" w:date="2019-01-16T17:00:00Z">
        <w:r w:rsidR="0096239C">
          <w:rPr>
            <w:rFonts w:ascii="Times New Roman" w:hAnsi="Times New Roman" w:cs="Times New Roman"/>
          </w:rPr>
          <w:t xml:space="preserve">mortality was reduced in </w:t>
        </w:r>
      </w:ins>
      <w:proofErr w:type="spellStart"/>
      <w:ins w:id="421" w:author="Susan Harrison" w:date="2019-01-16T16:59:00Z">
        <w:r w:rsidR="0096239C">
          <w:rPr>
            <w:rFonts w:ascii="Times New Roman" w:hAnsi="Times New Roman" w:cs="Times New Roman"/>
          </w:rPr>
          <w:t>to</w:t>
        </w:r>
      </w:ins>
      <w:ins w:id="422" w:author="Susan Harrison" w:date="2019-01-16T16:52:00Z">
        <w:r w:rsidR="00281AC4">
          <w:rPr>
            <w:rFonts w:ascii="Times New Roman" w:hAnsi="Times New Roman" w:cs="Times New Roman"/>
          </w:rPr>
          <w:t>lerators</w:t>
        </w:r>
      </w:ins>
      <w:proofErr w:type="spellEnd"/>
      <w:ins w:id="423" w:author="Susan Harrison" w:date="2019-01-16T16:59:00Z">
        <w:r w:rsidR="0096239C">
          <w:rPr>
            <w:rFonts w:ascii="Times New Roman" w:hAnsi="Times New Roman" w:cs="Times New Roman"/>
          </w:rPr>
          <w:t xml:space="preserve"> but only in the absence of grass, while </w:t>
        </w:r>
      </w:ins>
      <w:ins w:id="424" w:author="Susan Harrison" w:date="2019-01-16T17:00:00Z">
        <w:r w:rsidR="0096239C">
          <w:rPr>
            <w:rFonts w:ascii="Times New Roman" w:hAnsi="Times New Roman" w:cs="Times New Roman"/>
          </w:rPr>
          <w:t>watering had little effect on mortality in avoiders</w:t>
        </w:r>
      </w:ins>
      <w:del w:id="425" w:author="Susan Harrison" w:date="2019-01-16T16:50:00Z">
        <w:r w:rsidR="00D15E3D" w:rsidDel="00281AC4">
          <w:rPr>
            <w:rFonts w:ascii="Times New Roman" w:hAnsi="Times New Roman" w:cs="Times New Roman"/>
          </w:rPr>
          <w:delText xml:space="preserve">In watered plots without grass, </w:delText>
        </w:r>
      </w:del>
      <w:del w:id="426" w:author="Susan Harrison" w:date="2019-01-16T16:53:00Z">
        <w:r w:rsidR="00D15E3D" w:rsidDel="00281AC4">
          <w:rPr>
            <w:rFonts w:ascii="Times New Roman" w:hAnsi="Times New Roman" w:cs="Times New Roman"/>
          </w:rPr>
          <w:delText>watering alleviated mortality in tolerators and had little effect on avoiders</w:delText>
        </w:r>
      </w:del>
      <w:del w:id="427" w:author="Susan Harrison" w:date="2019-01-16T16:50:00Z">
        <w:r w:rsidR="00D15E3D" w:rsidDel="00281AC4">
          <w:rPr>
            <w:rFonts w:ascii="Times New Roman" w:hAnsi="Times New Roman" w:cs="Times New Roman"/>
          </w:rPr>
          <w:delText>. Th</w:delText>
        </w:r>
      </w:del>
      <w:del w:id="428" w:author="Susan Harrison" w:date="2019-01-16T17:00:00Z">
        <w:r w:rsidR="00D15E3D" w:rsidDel="0096239C">
          <w:rPr>
            <w:rFonts w:ascii="Times New Roman" w:hAnsi="Times New Roman" w:cs="Times New Roman"/>
          </w:rPr>
          <w:delText xml:space="preserve">e presence of grass </w:delText>
        </w:r>
      </w:del>
      <w:del w:id="429" w:author="Susan Harrison" w:date="2019-01-16T16:51:00Z">
        <w:r w:rsidR="00D15E3D" w:rsidDel="00281AC4">
          <w:rPr>
            <w:rFonts w:ascii="Times New Roman" w:hAnsi="Times New Roman" w:cs="Times New Roman"/>
          </w:rPr>
          <w:delText xml:space="preserve">in watered plots however </w:delText>
        </w:r>
      </w:del>
      <w:del w:id="430" w:author="Susan Harrison" w:date="2019-01-16T17:00:00Z">
        <w:r w:rsidR="00D15E3D" w:rsidDel="0096239C">
          <w:rPr>
            <w:rFonts w:ascii="Times New Roman" w:hAnsi="Times New Roman" w:cs="Times New Roman"/>
          </w:rPr>
          <w:delText xml:space="preserve">weakened </w:delText>
        </w:r>
      </w:del>
      <w:del w:id="431" w:author="Susan Harrison" w:date="2019-01-16T16:53:00Z">
        <w:r w:rsidR="00D15E3D" w:rsidDel="00281AC4">
          <w:rPr>
            <w:rFonts w:ascii="Times New Roman" w:hAnsi="Times New Roman" w:cs="Times New Roman"/>
          </w:rPr>
          <w:delText xml:space="preserve">the </w:delText>
        </w:r>
      </w:del>
      <w:del w:id="432" w:author="Susan Harrison" w:date="2019-01-16T17:00:00Z">
        <w:r w:rsidR="00D15E3D" w:rsidDel="0096239C">
          <w:rPr>
            <w:rFonts w:ascii="Times New Roman" w:hAnsi="Times New Roman" w:cs="Times New Roman"/>
          </w:rPr>
          <w:delText xml:space="preserve">beneficial effect of watering </w:delText>
        </w:r>
      </w:del>
      <w:del w:id="433" w:author="Susan Harrison" w:date="2019-01-16T16:51:00Z">
        <w:r w:rsidR="00D15E3D" w:rsidDel="00281AC4">
          <w:rPr>
            <w:rFonts w:ascii="Times New Roman" w:hAnsi="Times New Roman" w:cs="Times New Roman"/>
          </w:rPr>
          <w:delText xml:space="preserve">for </w:delText>
        </w:r>
      </w:del>
      <w:del w:id="434" w:author="Susan Harrison" w:date="2019-01-16T17:00:00Z">
        <w:r w:rsidR="00D15E3D" w:rsidDel="0096239C">
          <w:rPr>
            <w:rFonts w:ascii="Times New Roman" w:hAnsi="Times New Roman" w:cs="Times New Roman"/>
          </w:rPr>
          <w:delText>tolerators</w:delText>
        </w:r>
      </w:del>
      <w:del w:id="435" w:author="Susan Harrison" w:date="2019-01-16T16:51:00Z">
        <w:r w:rsidR="00D15E3D" w:rsidDel="00281AC4">
          <w:rPr>
            <w:rFonts w:ascii="Times New Roman" w:hAnsi="Times New Roman" w:cs="Times New Roman"/>
          </w:rPr>
          <w:delText>, increasing mortality relative to watered plots without grass</w:delText>
        </w:r>
      </w:del>
      <w:del w:id="436" w:author="Susan Harrison" w:date="2019-01-16T17:00:00Z">
        <w:r w:rsidR="00D15E3D" w:rsidDel="0096239C">
          <w:rPr>
            <w:rFonts w:ascii="Times New Roman" w:hAnsi="Times New Roman" w:cs="Times New Roman"/>
          </w:rPr>
          <w:delText xml:space="preserve">. </w:delText>
        </w:r>
        <w:r w:rsidR="003409AF" w:rsidDel="0096239C">
          <w:rPr>
            <w:rFonts w:ascii="Times New Roman" w:hAnsi="Times New Roman" w:cs="Times New Roman"/>
          </w:rPr>
          <w:delText>Mortality of a</w:delText>
        </w:r>
        <w:r w:rsidR="00D15E3D" w:rsidDel="0096239C">
          <w:rPr>
            <w:rFonts w:ascii="Times New Roman" w:hAnsi="Times New Roman" w:cs="Times New Roman"/>
          </w:rPr>
          <w:delText>voiders w</w:delText>
        </w:r>
        <w:r w:rsidR="003409AF" w:rsidDel="0096239C">
          <w:rPr>
            <w:rFonts w:ascii="Times New Roman" w:hAnsi="Times New Roman" w:cs="Times New Roman"/>
          </w:rPr>
          <w:delText>as</w:delText>
        </w:r>
        <w:r w:rsidR="00D15E3D" w:rsidDel="0096239C">
          <w:rPr>
            <w:rFonts w:ascii="Times New Roman" w:hAnsi="Times New Roman" w:cs="Times New Roman"/>
          </w:rPr>
          <w:delText xml:space="preserve"> not affected by the interaction of grass and watering</w:delText>
        </w:r>
      </w:del>
      <w:r w:rsidR="00D15E3D">
        <w:rPr>
          <w:rFonts w:ascii="Times New Roman" w:hAnsi="Times New Roman" w:cs="Times New Roman"/>
        </w:rPr>
        <w:t>.</w:t>
      </w:r>
    </w:p>
    <w:p w14:paraId="21631E0D" w14:textId="3B79BEB0" w:rsidR="00C0077C" w:rsidRDefault="0023321E" w:rsidP="00C0077C">
      <w:pPr>
        <w:spacing w:line="480" w:lineRule="auto"/>
        <w:ind w:firstLine="720"/>
        <w:rPr>
          <w:rFonts w:ascii="Times New Roman" w:hAnsi="Times New Roman" w:cs="Times New Roman"/>
        </w:rPr>
      </w:pPr>
      <w:r>
        <w:rPr>
          <w:rFonts w:ascii="Times New Roman" w:hAnsi="Times New Roman" w:cs="Times New Roman"/>
        </w:rPr>
        <w:t>F</w:t>
      </w:r>
      <w:r w:rsidR="00C0077C">
        <w:rPr>
          <w:rFonts w:ascii="Times New Roman" w:hAnsi="Times New Roman" w:cs="Times New Roman"/>
        </w:rPr>
        <w:t>ecundity</w:t>
      </w:r>
      <w:r>
        <w:rPr>
          <w:rFonts w:ascii="Times New Roman" w:hAnsi="Times New Roman" w:cs="Times New Roman"/>
        </w:rPr>
        <w:t xml:space="preserve"> </w:t>
      </w:r>
      <w:del w:id="437" w:author="Susan Harrison" w:date="2019-01-16T17:01:00Z">
        <w:r w:rsidDel="0096239C">
          <w:rPr>
            <w:rFonts w:ascii="Times New Roman" w:hAnsi="Times New Roman" w:cs="Times New Roman"/>
          </w:rPr>
          <w:delText xml:space="preserve">of tolerators and avoiders was less responsive to </w:delText>
        </w:r>
        <w:r w:rsidR="009329CD" w:rsidDel="0096239C">
          <w:rPr>
            <w:rFonts w:ascii="Times New Roman" w:hAnsi="Times New Roman" w:cs="Times New Roman"/>
          </w:rPr>
          <w:delText xml:space="preserve">the interaction of watering and grass, and </w:delText>
        </w:r>
      </w:del>
      <w:ins w:id="438" w:author="Susan Harrison" w:date="2019-01-16T17:01:00Z">
        <w:r w:rsidR="0096239C">
          <w:rPr>
            <w:rFonts w:ascii="Times New Roman" w:hAnsi="Times New Roman" w:cs="Times New Roman"/>
          </w:rPr>
          <w:t xml:space="preserve">responded primarily to grass removal, </w:t>
        </w:r>
      </w:ins>
      <w:del w:id="439" w:author="Susan Harrison" w:date="2019-01-16T17:01:00Z">
        <w:r w:rsidR="009329CD" w:rsidDel="0096239C">
          <w:rPr>
            <w:rFonts w:ascii="Times New Roman" w:hAnsi="Times New Roman" w:cs="Times New Roman"/>
          </w:rPr>
          <w:delText>more to an overall effect of grass</w:delText>
        </w:r>
        <w:r w:rsidR="00494C29" w:rsidDel="0096239C">
          <w:rPr>
            <w:rFonts w:ascii="Times New Roman" w:hAnsi="Times New Roman" w:cs="Times New Roman"/>
          </w:rPr>
          <w:delText xml:space="preserve"> </w:delText>
        </w:r>
      </w:del>
      <w:r w:rsidR="00494C29">
        <w:rPr>
          <w:rFonts w:ascii="Times New Roman" w:hAnsi="Times New Roman" w:cs="Times New Roman"/>
        </w:rPr>
        <w:t xml:space="preserve">with avoiders responding </w:t>
      </w:r>
      <w:ins w:id="440" w:author="Susan Harrison" w:date="2019-01-16T17:02:00Z">
        <w:r w:rsidR="0096239C">
          <w:rPr>
            <w:rFonts w:ascii="Times New Roman" w:hAnsi="Times New Roman" w:cs="Times New Roman"/>
          </w:rPr>
          <w:t xml:space="preserve">more than </w:t>
        </w:r>
        <w:proofErr w:type="spellStart"/>
        <w:r w:rsidR="0096239C">
          <w:rPr>
            <w:rFonts w:ascii="Times New Roman" w:hAnsi="Times New Roman" w:cs="Times New Roman"/>
          </w:rPr>
          <w:t>tolerators</w:t>
        </w:r>
        <w:proofErr w:type="spellEnd"/>
        <w:r w:rsidR="0096239C">
          <w:rPr>
            <w:rFonts w:ascii="Times New Roman" w:hAnsi="Times New Roman" w:cs="Times New Roman"/>
          </w:rPr>
          <w:t xml:space="preserve">, and responding more strongly </w:t>
        </w:r>
      </w:ins>
      <w:ins w:id="441" w:author="Susan Harrison" w:date="2019-01-16T17:03:00Z">
        <w:r w:rsidR="0096239C">
          <w:rPr>
            <w:rFonts w:ascii="Times New Roman" w:hAnsi="Times New Roman" w:cs="Times New Roman"/>
          </w:rPr>
          <w:t>under</w:t>
        </w:r>
      </w:ins>
      <w:ins w:id="442" w:author="Susan Harrison" w:date="2019-01-16T17:02:00Z">
        <w:r w:rsidR="0096239C">
          <w:rPr>
            <w:rFonts w:ascii="Times New Roman" w:hAnsi="Times New Roman" w:cs="Times New Roman"/>
          </w:rPr>
          <w:t xml:space="preserve"> drought </w:t>
        </w:r>
      </w:ins>
      <w:del w:id="443" w:author="Susan Harrison" w:date="2019-01-16T17:03:00Z">
        <w:r w:rsidR="00494C29" w:rsidDel="0096239C">
          <w:rPr>
            <w:rFonts w:ascii="Times New Roman" w:hAnsi="Times New Roman" w:cs="Times New Roman"/>
          </w:rPr>
          <w:delText>the most</w:delText>
        </w:r>
        <w:r w:rsidR="00311C28" w:rsidDel="0096239C">
          <w:rPr>
            <w:rFonts w:ascii="Times New Roman" w:hAnsi="Times New Roman" w:cs="Times New Roman"/>
          </w:rPr>
          <w:delText xml:space="preserve"> </w:delText>
        </w:r>
      </w:del>
      <w:r w:rsidR="00311C28">
        <w:rPr>
          <w:rFonts w:ascii="Times New Roman" w:hAnsi="Times New Roman" w:cs="Times New Roman"/>
        </w:rPr>
        <w:t>(Fig. 4; Table 3b)</w:t>
      </w:r>
      <w:r w:rsidR="009329CD">
        <w:rPr>
          <w:rFonts w:ascii="Times New Roman" w:hAnsi="Times New Roman" w:cs="Times New Roman"/>
        </w:rPr>
        <w:t xml:space="preserve">. </w:t>
      </w:r>
      <w:del w:id="444" w:author="Susan Harrison" w:date="2019-01-16T17:03:00Z">
        <w:r w:rsidR="003C04F7" w:rsidDel="0096239C">
          <w:rPr>
            <w:rFonts w:ascii="Times New Roman" w:hAnsi="Times New Roman" w:cs="Times New Roman"/>
          </w:rPr>
          <w:delText>Grass competition lowered avoider seed set in all watering treatments</w:delText>
        </w:r>
        <w:r w:rsidR="009329CD" w:rsidDel="0096239C">
          <w:rPr>
            <w:rFonts w:ascii="Times New Roman" w:hAnsi="Times New Roman" w:cs="Times New Roman"/>
          </w:rPr>
          <w:delText xml:space="preserve">, with a slightly more negative </w:delText>
        </w:r>
        <w:r w:rsidR="003C04F7" w:rsidDel="0096239C">
          <w:rPr>
            <w:rFonts w:ascii="Times New Roman" w:hAnsi="Times New Roman" w:cs="Times New Roman"/>
          </w:rPr>
          <w:delText>effect</w:delText>
        </w:r>
        <w:r w:rsidR="009329CD" w:rsidDel="0096239C">
          <w:rPr>
            <w:rFonts w:ascii="Times New Roman" w:hAnsi="Times New Roman" w:cs="Times New Roman"/>
          </w:rPr>
          <w:delText xml:space="preserve"> </w:delText>
        </w:r>
        <w:r w:rsidR="003C04F7" w:rsidDel="0096239C">
          <w:rPr>
            <w:rFonts w:ascii="Times New Roman" w:hAnsi="Times New Roman" w:cs="Times New Roman"/>
          </w:rPr>
          <w:delText>in the drought treatment</w:delText>
        </w:r>
        <w:r w:rsidR="009329CD" w:rsidDel="0096239C">
          <w:rPr>
            <w:rFonts w:ascii="Times New Roman" w:hAnsi="Times New Roman" w:cs="Times New Roman"/>
          </w:rPr>
          <w:delText xml:space="preserve">. </w:delText>
        </w:r>
        <w:r w:rsidR="003C04F7" w:rsidDel="0096239C">
          <w:rPr>
            <w:rFonts w:ascii="Times New Roman" w:hAnsi="Times New Roman" w:cs="Times New Roman"/>
          </w:rPr>
          <w:delText>Conversely, grass competition</w:delText>
        </w:r>
      </w:del>
      <w:ins w:id="445" w:author="Susan Harrison" w:date="2019-01-16T17:03:00Z">
        <w:r w:rsidR="0096239C">
          <w:rPr>
            <w:rFonts w:ascii="Times New Roman" w:hAnsi="Times New Roman" w:cs="Times New Roman"/>
          </w:rPr>
          <w:t xml:space="preserve">Grass removal only affected </w:t>
        </w:r>
      </w:ins>
      <w:del w:id="446" w:author="Susan Harrison" w:date="2019-01-16T17:03:00Z">
        <w:r w:rsidR="003C04F7" w:rsidDel="0096239C">
          <w:rPr>
            <w:rFonts w:ascii="Times New Roman" w:hAnsi="Times New Roman" w:cs="Times New Roman"/>
          </w:rPr>
          <w:delText xml:space="preserve"> </w:delText>
        </w:r>
        <w:r w:rsidR="00494C29" w:rsidDel="0096239C">
          <w:rPr>
            <w:rFonts w:ascii="Times New Roman" w:hAnsi="Times New Roman" w:cs="Times New Roman"/>
          </w:rPr>
          <w:delText xml:space="preserve">had no effect on </w:delText>
        </w:r>
      </w:del>
      <w:proofErr w:type="spellStart"/>
      <w:r w:rsidR="00494C29">
        <w:rPr>
          <w:rFonts w:ascii="Times New Roman" w:hAnsi="Times New Roman" w:cs="Times New Roman"/>
        </w:rPr>
        <w:t>tolerators</w:t>
      </w:r>
      <w:proofErr w:type="spellEnd"/>
      <w:r w:rsidR="00494C29">
        <w:rPr>
          <w:rFonts w:ascii="Times New Roman" w:hAnsi="Times New Roman" w:cs="Times New Roman"/>
        </w:rPr>
        <w:t xml:space="preserve"> </w:t>
      </w:r>
      <w:del w:id="447" w:author="Susan Harrison" w:date="2019-01-16T17:03:00Z">
        <w:r w:rsidR="00494C29" w:rsidDel="0096239C">
          <w:rPr>
            <w:rFonts w:ascii="Times New Roman" w:hAnsi="Times New Roman" w:cs="Times New Roman"/>
          </w:rPr>
          <w:delText xml:space="preserve">in watered or control treatments and instead </w:delText>
        </w:r>
        <w:r w:rsidR="003C04F7" w:rsidDel="0096239C">
          <w:rPr>
            <w:rFonts w:ascii="Times New Roman" w:hAnsi="Times New Roman" w:cs="Times New Roman"/>
          </w:rPr>
          <w:delText xml:space="preserve">only lowered seed set </w:delText>
        </w:r>
      </w:del>
      <w:r w:rsidR="003C04F7">
        <w:rPr>
          <w:rFonts w:ascii="Times New Roman" w:hAnsi="Times New Roman" w:cs="Times New Roman"/>
        </w:rPr>
        <w:t>when interacting with drought</w:t>
      </w:r>
      <w:del w:id="448" w:author="Susan Harrison" w:date="2019-01-16T17:04:00Z">
        <w:r w:rsidR="00494C29" w:rsidDel="0096239C">
          <w:rPr>
            <w:rFonts w:ascii="Times New Roman" w:hAnsi="Times New Roman" w:cs="Times New Roman"/>
          </w:rPr>
          <w:delText xml:space="preserve"> even though</w:delText>
        </w:r>
        <w:r w:rsidR="00695E53" w:rsidDel="0096239C">
          <w:rPr>
            <w:rFonts w:ascii="Times New Roman" w:hAnsi="Times New Roman" w:cs="Times New Roman"/>
          </w:rPr>
          <w:delText xml:space="preserve"> d</w:delText>
        </w:r>
        <w:r w:rsidDel="0096239C">
          <w:rPr>
            <w:rFonts w:ascii="Times New Roman" w:hAnsi="Times New Roman" w:cs="Times New Roman"/>
          </w:rPr>
          <w:delText xml:space="preserve">rought </w:delText>
        </w:r>
        <w:r w:rsidR="00695E53" w:rsidDel="0096239C">
          <w:rPr>
            <w:rFonts w:ascii="Times New Roman" w:hAnsi="Times New Roman" w:cs="Times New Roman"/>
          </w:rPr>
          <w:delText xml:space="preserve">alone increased </w:delText>
        </w:r>
        <w:r w:rsidR="00536FC9" w:rsidDel="0096239C">
          <w:rPr>
            <w:rFonts w:ascii="Times New Roman" w:hAnsi="Times New Roman" w:cs="Times New Roman"/>
          </w:rPr>
          <w:delText xml:space="preserve">fecundity in </w:delText>
        </w:r>
        <w:r w:rsidR="00494C29" w:rsidDel="0096239C">
          <w:rPr>
            <w:rFonts w:ascii="Times New Roman" w:hAnsi="Times New Roman" w:cs="Times New Roman"/>
          </w:rPr>
          <w:delText xml:space="preserve">more drought tolerant </w:delText>
        </w:r>
        <w:r w:rsidR="00536FC9" w:rsidDel="0096239C">
          <w:rPr>
            <w:rFonts w:ascii="Times New Roman" w:hAnsi="Times New Roman" w:cs="Times New Roman"/>
          </w:rPr>
          <w:delText>species</w:delText>
        </w:r>
      </w:del>
      <w:r w:rsidR="003C04F7">
        <w:rPr>
          <w:rFonts w:ascii="Times New Roman" w:hAnsi="Times New Roman" w:cs="Times New Roman"/>
        </w:rPr>
        <w:t xml:space="preserve">. </w:t>
      </w:r>
    </w:p>
    <w:p w14:paraId="1374C03D" w14:textId="0CF89057" w:rsidR="001F2A8A" w:rsidRDefault="009838C4" w:rsidP="00BE6F33">
      <w:pPr>
        <w:spacing w:line="480" w:lineRule="auto"/>
        <w:ind w:firstLine="720"/>
        <w:rPr>
          <w:rFonts w:ascii="Times New Roman" w:hAnsi="Times New Roman" w:cs="Times New Roman"/>
        </w:rPr>
      </w:pPr>
      <w:del w:id="449" w:author="Susan Harrison" w:date="2019-01-16T17:04:00Z">
        <w:r w:rsidDel="0096239C">
          <w:rPr>
            <w:rFonts w:ascii="Times New Roman" w:hAnsi="Times New Roman" w:cs="Times New Roman"/>
          </w:rPr>
          <w:delText>Although we did not test how treatments affected germination, we found that</w:delText>
        </w:r>
        <w:r w:rsidR="00536FC9" w:rsidDel="0096239C">
          <w:rPr>
            <w:rFonts w:ascii="Times New Roman" w:hAnsi="Times New Roman" w:cs="Times New Roman"/>
          </w:rPr>
          <w:delText xml:space="preserve"> g</w:delText>
        </w:r>
      </w:del>
      <w:ins w:id="450" w:author="Susan Harrison" w:date="2019-01-16T17:04:00Z">
        <w:r w:rsidR="0096239C">
          <w:rPr>
            <w:rFonts w:ascii="Times New Roman" w:hAnsi="Times New Roman" w:cs="Times New Roman"/>
          </w:rPr>
          <w:t>G</w:t>
        </w:r>
      </w:ins>
      <w:r w:rsidR="00536FC9">
        <w:rPr>
          <w:rFonts w:ascii="Times New Roman" w:hAnsi="Times New Roman" w:cs="Times New Roman"/>
        </w:rPr>
        <w:t>ermination</w:t>
      </w:r>
      <w:r>
        <w:rPr>
          <w:rFonts w:ascii="Times New Roman" w:hAnsi="Times New Roman" w:cs="Times New Roman"/>
        </w:rPr>
        <w:t xml:space="preserve"> w</w:t>
      </w:r>
      <w:r w:rsidR="00536FC9">
        <w:rPr>
          <w:rFonts w:ascii="Times New Roman" w:hAnsi="Times New Roman" w:cs="Times New Roman"/>
        </w:rPr>
        <w:t>as</w:t>
      </w:r>
      <w:del w:id="451" w:author="Susan Harrison" w:date="2019-01-16T17:04:00Z">
        <w:r w:rsidR="00536FC9" w:rsidDel="0096239C">
          <w:rPr>
            <w:rFonts w:ascii="Times New Roman" w:hAnsi="Times New Roman" w:cs="Times New Roman"/>
          </w:rPr>
          <w:delText xml:space="preserve"> </w:delText>
        </w:r>
        <w:r w:rsidDel="0096239C">
          <w:rPr>
            <w:rFonts w:ascii="Times New Roman" w:hAnsi="Times New Roman" w:cs="Times New Roman"/>
          </w:rPr>
          <w:delText>also</w:delText>
        </w:r>
      </w:del>
      <w:r>
        <w:rPr>
          <w:rFonts w:ascii="Times New Roman" w:hAnsi="Times New Roman" w:cs="Times New Roman"/>
        </w:rPr>
        <w:t xml:space="preserve"> linked to drought tolerance</w:t>
      </w:r>
      <w:del w:id="452" w:author="Susan Harrison" w:date="2019-01-16T17:04:00Z">
        <w:r w:rsidDel="0096239C">
          <w:rPr>
            <w:rFonts w:ascii="Times New Roman" w:hAnsi="Times New Roman" w:cs="Times New Roman"/>
          </w:rPr>
          <w:delText>. S</w:delText>
        </w:r>
      </w:del>
      <w:ins w:id="453" w:author="Susan Harrison" w:date="2019-01-16T17:04:00Z">
        <w:r w:rsidR="0096239C">
          <w:rPr>
            <w:rFonts w:ascii="Times New Roman" w:hAnsi="Times New Roman" w:cs="Times New Roman"/>
          </w:rPr>
          <w:t>; s</w:t>
        </w:r>
      </w:ins>
      <w:r>
        <w:rPr>
          <w:rFonts w:ascii="Times New Roman" w:hAnsi="Times New Roman" w:cs="Times New Roman"/>
        </w:rPr>
        <w:t>pecies with higher drought tolerance had significantly lower germination rates</w:t>
      </w:r>
      <w:r w:rsidR="004A7C6A">
        <w:rPr>
          <w:rFonts w:ascii="Times New Roman" w:hAnsi="Times New Roman" w:cs="Times New Roman"/>
        </w:rPr>
        <w:t xml:space="preserve"> (</w:t>
      </w:r>
      <w:proofErr w:type="spellStart"/>
      <w:proofErr w:type="gramStart"/>
      <w:r w:rsidR="004A7C6A">
        <w:rPr>
          <w:rFonts w:ascii="Times New Roman" w:hAnsi="Times New Roman" w:cs="Times New Roman"/>
        </w:rPr>
        <w:t>est</w:t>
      </w:r>
      <w:proofErr w:type="spellEnd"/>
      <w:proofErr w:type="gramEnd"/>
      <w:r w:rsidR="004A7C6A">
        <w:rPr>
          <w:rFonts w:ascii="Times New Roman" w:hAnsi="Times New Roman" w:cs="Times New Roman"/>
        </w:rPr>
        <w:t xml:space="preserve"> = -0.2</w:t>
      </w:r>
      <w:r w:rsidR="00792727">
        <w:rPr>
          <w:rFonts w:ascii="Times New Roman" w:hAnsi="Times New Roman" w:cs="Times New Roman"/>
        </w:rPr>
        <w:t>4</w:t>
      </w:r>
      <w:r w:rsidR="00D85916">
        <w:rPr>
          <w:rFonts w:ascii="Times New Roman" w:hAnsi="Times New Roman" w:cs="Times New Roman"/>
        </w:rPr>
        <w:t>, z = -3.3</w:t>
      </w:r>
      <w:r w:rsidR="00792727">
        <w:rPr>
          <w:rFonts w:ascii="Times New Roman" w:hAnsi="Times New Roman" w:cs="Times New Roman"/>
        </w:rPr>
        <w:t>4</w:t>
      </w:r>
      <w:r w:rsidR="00D85916">
        <w:rPr>
          <w:rFonts w:ascii="Times New Roman" w:hAnsi="Times New Roman" w:cs="Times New Roman"/>
        </w:rPr>
        <w:t>, p &lt; 0.001)</w:t>
      </w:r>
      <w:r w:rsidR="004A7C6A">
        <w:rPr>
          <w:rFonts w:ascii="Times New Roman" w:hAnsi="Times New Roman" w:cs="Times New Roman"/>
        </w:rPr>
        <w:t>.</w:t>
      </w:r>
      <w:r w:rsidR="00C55A12">
        <w:rPr>
          <w:rFonts w:ascii="Times New Roman" w:hAnsi="Times New Roman" w:cs="Times New Roman"/>
        </w:rPr>
        <w:tab/>
      </w:r>
      <w:r w:rsidR="001F2A8A">
        <w:rPr>
          <w:rFonts w:ascii="Times New Roman" w:hAnsi="Times New Roman" w:cs="Times New Roman"/>
        </w:rPr>
        <w:t xml:space="preserve"> </w:t>
      </w:r>
    </w:p>
    <w:p w14:paraId="5025B6A8" w14:textId="5A7E9CC8" w:rsidR="004C1ABB" w:rsidRDefault="009F5CD1" w:rsidP="004C1ABB">
      <w:pPr>
        <w:spacing w:line="480" w:lineRule="auto"/>
        <w:rPr>
          <w:rFonts w:ascii="Times New Roman" w:hAnsi="Times New Roman" w:cs="Times New Roman"/>
          <w:b/>
        </w:rPr>
      </w:pPr>
      <w:bookmarkStart w:id="454" w:name="_GoBack"/>
      <w:commentRangeStart w:id="455"/>
      <w:r w:rsidRPr="001C1087">
        <w:rPr>
          <w:rFonts w:ascii="Times New Roman" w:hAnsi="Times New Roman" w:cs="Times New Roman"/>
          <w:b/>
        </w:rPr>
        <w:t>Discussion</w:t>
      </w:r>
      <w:bookmarkEnd w:id="454"/>
      <w:commentRangeEnd w:id="455"/>
      <w:r w:rsidR="00C8251B">
        <w:rPr>
          <w:rStyle w:val="CommentReference"/>
        </w:rPr>
        <w:commentReference w:id="455"/>
      </w:r>
    </w:p>
    <w:p w14:paraId="6718733F" w14:textId="7FB0D59C" w:rsidR="00AE394E" w:rsidRDefault="007877F6" w:rsidP="00594506">
      <w:pPr>
        <w:spacing w:line="480" w:lineRule="auto"/>
        <w:ind w:firstLine="720"/>
        <w:rPr>
          <w:rFonts w:ascii="Times New Roman" w:hAnsi="Times New Roman" w:cs="Times New Roman"/>
        </w:rPr>
      </w:pPr>
      <w:r>
        <w:rPr>
          <w:rFonts w:ascii="Times New Roman" w:hAnsi="Times New Roman" w:cs="Times New Roman"/>
        </w:rPr>
        <w:t xml:space="preserve"> </w:t>
      </w:r>
      <w:r w:rsidR="004C1ABB" w:rsidRPr="004C1ABB">
        <w:rPr>
          <w:rFonts w:ascii="Times New Roman" w:hAnsi="Times New Roman" w:cs="Times New Roman"/>
        </w:rPr>
        <w:t>Overall we found that drought tolerance, as measured by functional traits, was a strong predictor</w:t>
      </w:r>
      <w:r w:rsidR="007849A7">
        <w:rPr>
          <w:rFonts w:ascii="Times New Roman" w:hAnsi="Times New Roman" w:cs="Times New Roman"/>
        </w:rPr>
        <w:t xml:space="preserve"> of both environmental response and biotic interaction outcomes</w:t>
      </w:r>
      <w:r w:rsidR="004C1ABB" w:rsidRPr="007849A7">
        <w:rPr>
          <w:rFonts w:ascii="Times New Roman" w:hAnsi="Times New Roman" w:cs="Times New Roman"/>
        </w:rPr>
        <w:t>.</w:t>
      </w:r>
      <w:r w:rsidR="004C1ABB" w:rsidRPr="004C1ABB">
        <w:rPr>
          <w:rFonts w:ascii="Times New Roman" w:hAnsi="Times New Roman" w:cs="Times New Roman"/>
        </w:rPr>
        <w:t xml:space="preserve"> </w:t>
      </w:r>
      <w:r w:rsidR="00F423EF">
        <w:rPr>
          <w:rFonts w:ascii="Times New Roman" w:hAnsi="Times New Roman" w:cs="Times New Roman"/>
        </w:rPr>
        <w:t xml:space="preserve">Grass competition </w:t>
      </w:r>
      <w:r w:rsidR="00596423">
        <w:rPr>
          <w:rFonts w:ascii="Times New Roman" w:hAnsi="Times New Roman" w:cs="Times New Roman"/>
        </w:rPr>
        <w:t>had a more negative effect</w:t>
      </w:r>
      <w:r w:rsidR="00F423EF">
        <w:rPr>
          <w:rFonts w:ascii="Times New Roman" w:hAnsi="Times New Roman" w:cs="Times New Roman"/>
        </w:rPr>
        <w:t xml:space="preserve"> on avoiders, which was strongest in </w:t>
      </w:r>
      <w:r w:rsidR="00752BC6">
        <w:rPr>
          <w:rFonts w:ascii="Times New Roman" w:hAnsi="Times New Roman" w:cs="Times New Roman"/>
        </w:rPr>
        <w:t>drought plots</w:t>
      </w:r>
      <w:r w:rsidR="00F423EF">
        <w:rPr>
          <w:rFonts w:ascii="Times New Roman" w:hAnsi="Times New Roman" w:cs="Times New Roman"/>
        </w:rPr>
        <w:t xml:space="preserve"> and acted through </w:t>
      </w:r>
      <w:r w:rsidR="00AE394E">
        <w:rPr>
          <w:rFonts w:ascii="Times New Roman" w:hAnsi="Times New Roman" w:cs="Times New Roman"/>
        </w:rPr>
        <w:t xml:space="preserve">increased </w:t>
      </w:r>
      <w:r w:rsidR="00F423EF">
        <w:rPr>
          <w:rFonts w:ascii="Times New Roman" w:hAnsi="Times New Roman" w:cs="Times New Roman"/>
        </w:rPr>
        <w:t>mortality</w:t>
      </w:r>
      <w:r w:rsidR="00AE394E">
        <w:rPr>
          <w:rFonts w:ascii="Times New Roman" w:hAnsi="Times New Roman" w:cs="Times New Roman"/>
        </w:rPr>
        <w:t xml:space="preserve"> and lower seed set</w:t>
      </w:r>
      <w:r w:rsidR="00F423EF">
        <w:rPr>
          <w:rFonts w:ascii="Times New Roman" w:hAnsi="Times New Roman" w:cs="Times New Roman"/>
        </w:rPr>
        <w:t xml:space="preserve">. </w:t>
      </w:r>
      <w:r w:rsidR="005862F1">
        <w:rPr>
          <w:rFonts w:ascii="Times New Roman" w:hAnsi="Times New Roman" w:cs="Times New Roman"/>
        </w:rPr>
        <w:t xml:space="preserve">While neither strategy </w:t>
      </w:r>
      <w:r w:rsidR="004A19D8">
        <w:rPr>
          <w:rFonts w:ascii="Times New Roman" w:hAnsi="Times New Roman" w:cs="Times New Roman"/>
        </w:rPr>
        <w:t>responded strongly to watering treatments</w:t>
      </w:r>
      <w:r w:rsidR="005862F1">
        <w:rPr>
          <w:rFonts w:ascii="Times New Roman" w:hAnsi="Times New Roman" w:cs="Times New Roman"/>
        </w:rPr>
        <w:t xml:space="preserve">, the </w:t>
      </w:r>
      <w:r w:rsidR="00BD5D94">
        <w:rPr>
          <w:rFonts w:ascii="Times New Roman" w:hAnsi="Times New Roman" w:cs="Times New Roman"/>
        </w:rPr>
        <w:t>interaction between watering and grass</w:t>
      </w:r>
      <w:r w:rsidR="009848EA">
        <w:rPr>
          <w:rFonts w:ascii="Times New Roman" w:hAnsi="Times New Roman" w:cs="Times New Roman"/>
        </w:rPr>
        <w:t xml:space="preserve"> </w:t>
      </w:r>
      <w:r w:rsidR="00BD5D94">
        <w:rPr>
          <w:rFonts w:ascii="Times New Roman" w:hAnsi="Times New Roman" w:cs="Times New Roman"/>
        </w:rPr>
        <w:t xml:space="preserve">had a </w:t>
      </w:r>
      <w:r w:rsidR="00596423">
        <w:rPr>
          <w:rFonts w:ascii="Times New Roman" w:hAnsi="Times New Roman" w:cs="Times New Roman"/>
        </w:rPr>
        <w:t xml:space="preserve">relatively </w:t>
      </w:r>
      <w:r w:rsidR="00BD5D94">
        <w:rPr>
          <w:rFonts w:ascii="Times New Roman" w:hAnsi="Times New Roman" w:cs="Times New Roman"/>
        </w:rPr>
        <w:t xml:space="preserve">stronger effect on </w:t>
      </w:r>
      <w:proofErr w:type="spellStart"/>
      <w:r w:rsidR="00BD5D94">
        <w:rPr>
          <w:rFonts w:ascii="Times New Roman" w:hAnsi="Times New Roman" w:cs="Times New Roman"/>
        </w:rPr>
        <w:t>tolerators</w:t>
      </w:r>
      <w:proofErr w:type="spellEnd"/>
      <w:r w:rsidR="00AE394E">
        <w:rPr>
          <w:rFonts w:ascii="Times New Roman" w:hAnsi="Times New Roman" w:cs="Times New Roman"/>
        </w:rPr>
        <w:t>, mainly through mortality</w:t>
      </w:r>
      <w:r w:rsidR="005862F1">
        <w:rPr>
          <w:rFonts w:ascii="Times New Roman" w:hAnsi="Times New Roman" w:cs="Times New Roman"/>
        </w:rPr>
        <w:t>.</w:t>
      </w:r>
      <w:r w:rsidR="008F4C82">
        <w:rPr>
          <w:rFonts w:ascii="Times New Roman" w:hAnsi="Times New Roman" w:cs="Times New Roman"/>
        </w:rPr>
        <w:t xml:space="preserve"> </w:t>
      </w:r>
    </w:p>
    <w:p w14:paraId="60D7E9A8" w14:textId="069CEDB7" w:rsidR="00CC7D45" w:rsidRPr="00EA5811" w:rsidRDefault="000A3B19" w:rsidP="00EA5811">
      <w:pPr>
        <w:spacing w:line="480" w:lineRule="auto"/>
        <w:ind w:firstLine="720"/>
        <w:rPr>
          <w:rFonts w:ascii="TimesNewRomanPSMT" w:hAnsi="TimesNewRomanPSMT"/>
          <w:highlight w:val="yellow"/>
        </w:rPr>
      </w:pPr>
      <w:r>
        <w:rPr>
          <w:rFonts w:ascii="Times New Roman" w:hAnsi="Times New Roman" w:cs="Times New Roman"/>
        </w:rPr>
        <w:t xml:space="preserve">Per capita growth rates of both </w:t>
      </w:r>
      <w:proofErr w:type="spellStart"/>
      <w:r>
        <w:rPr>
          <w:rFonts w:ascii="Times New Roman" w:hAnsi="Times New Roman" w:cs="Times New Roman"/>
        </w:rPr>
        <w:t>tolerators</w:t>
      </w:r>
      <w:proofErr w:type="spellEnd"/>
      <w:r>
        <w:rPr>
          <w:rFonts w:ascii="Times New Roman" w:hAnsi="Times New Roman" w:cs="Times New Roman"/>
        </w:rPr>
        <w:t xml:space="preserve"> and avoiders were mo</w:t>
      </w:r>
      <w:r w:rsidR="00B86CA9">
        <w:rPr>
          <w:rFonts w:ascii="Times New Roman" w:hAnsi="Times New Roman" w:cs="Times New Roman"/>
        </w:rPr>
        <w:t>re sensitive to drought than to watering</w:t>
      </w:r>
      <w:r w:rsidR="0081543E">
        <w:rPr>
          <w:rFonts w:ascii="Times New Roman" w:hAnsi="Times New Roman" w:cs="Times New Roman"/>
        </w:rPr>
        <w:t xml:space="preserve">, but </w:t>
      </w:r>
      <w:r w:rsidR="002E3ACB">
        <w:rPr>
          <w:rFonts w:ascii="Times New Roman" w:hAnsi="Times New Roman" w:cs="Times New Roman"/>
        </w:rPr>
        <w:t>grass competition in drought</w:t>
      </w:r>
      <w:r w:rsidR="0081543E">
        <w:rPr>
          <w:rFonts w:ascii="Times New Roman" w:hAnsi="Times New Roman" w:cs="Times New Roman"/>
        </w:rPr>
        <w:t xml:space="preserve"> </w:t>
      </w:r>
      <w:r w:rsidR="00DF6676">
        <w:rPr>
          <w:rFonts w:ascii="Times New Roman" w:hAnsi="Times New Roman" w:cs="Times New Roman"/>
        </w:rPr>
        <w:t xml:space="preserve">elicited the strongest </w:t>
      </w:r>
      <w:r w:rsidR="00B04146">
        <w:rPr>
          <w:rFonts w:ascii="Times New Roman" w:hAnsi="Times New Roman" w:cs="Times New Roman"/>
        </w:rPr>
        <w:t xml:space="preserve">negative </w:t>
      </w:r>
      <w:r w:rsidR="00AE394E">
        <w:rPr>
          <w:rFonts w:ascii="Times New Roman" w:hAnsi="Times New Roman" w:cs="Times New Roman"/>
        </w:rPr>
        <w:t xml:space="preserve">responses </w:t>
      </w:r>
      <w:r w:rsidR="00620B9D">
        <w:rPr>
          <w:rFonts w:ascii="Times New Roman" w:hAnsi="Times New Roman" w:cs="Times New Roman"/>
        </w:rPr>
        <w:t xml:space="preserve">of all treatments, </w:t>
      </w:r>
      <w:r w:rsidR="004A19D8">
        <w:rPr>
          <w:rFonts w:ascii="Times New Roman" w:hAnsi="Times New Roman" w:cs="Times New Roman"/>
        </w:rPr>
        <w:t xml:space="preserve">with </w:t>
      </w:r>
      <w:r w:rsidR="00620B9D">
        <w:rPr>
          <w:rFonts w:ascii="Times New Roman" w:hAnsi="Times New Roman" w:cs="Times New Roman"/>
        </w:rPr>
        <w:t xml:space="preserve">avoiders suffering the largest declines. </w:t>
      </w:r>
      <w:r w:rsidR="00B86CA9">
        <w:rPr>
          <w:rFonts w:ascii="Times New Roman" w:hAnsi="Times New Roman" w:cs="Times New Roman"/>
        </w:rPr>
        <w:t xml:space="preserve">Though these species are adapted to </w:t>
      </w:r>
      <w:proofErr w:type="gramStart"/>
      <w:r w:rsidR="00B86CA9">
        <w:rPr>
          <w:rFonts w:ascii="Times New Roman" w:hAnsi="Times New Roman" w:cs="Times New Roman"/>
        </w:rPr>
        <w:t>drought</w:t>
      </w:r>
      <w:proofErr w:type="gramEnd"/>
      <w:r w:rsidR="00B86CA9">
        <w:rPr>
          <w:rFonts w:ascii="Times New Roman" w:hAnsi="Times New Roman" w:cs="Times New Roman"/>
        </w:rPr>
        <w:t xml:space="preserve">, competition with </w:t>
      </w:r>
      <w:r w:rsidR="00D57CBB">
        <w:rPr>
          <w:rFonts w:ascii="Times New Roman" w:hAnsi="Times New Roman" w:cs="Times New Roman"/>
        </w:rPr>
        <w:t xml:space="preserve">the </w:t>
      </w:r>
      <w:r w:rsidR="00B86CA9">
        <w:rPr>
          <w:rFonts w:ascii="Times New Roman" w:hAnsi="Times New Roman" w:cs="Times New Roman"/>
        </w:rPr>
        <w:t>novel dominant grasses intensifies the negative effects of drought, lowering per capita growth rates across species.</w:t>
      </w:r>
      <w:r w:rsidR="000D0C8B" w:rsidRPr="00143047">
        <w:rPr>
          <w:rFonts w:ascii="Times New Roman" w:hAnsi="Times New Roman" w:cs="Times New Roman"/>
        </w:rPr>
        <w:t xml:space="preserve"> These findings </w:t>
      </w:r>
      <w:r w:rsidR="00F85494">
        <w:rPr>
          <w:rFonts w:ascii="Times New Roman" w:hAnsi="Times New Roman" w:cs="Times New Roman"/>
        </w:rPr>
        <w:t xml:space="preserve">help </w:t>
      </w:r>
      <w:r w:rsidR="000D0C8B" w:rsidRPr="00143047">
        <w:rPr>
          <w:rFonts w:ascii="Times New Roman" w:hAnsi="Times New Roman" w:cs="Times New Roman"/>
        </w:rPr>
        <w:t>explain the long term decline in high SLA species observed in this system (see Harrison et al. 2015, 2017)</w:t>
      </w:r>
      <w:r w:rsidR="00684B5F">
        <w:rPr>
          <w:rFonts w:ascii="Times New Roman" w:hAnsi="Times New Roman" w:cs="Times New Roman"/>
        </w:rPr>
        <w:t xml:space="preserve"> and underscore</w:t>
      </w:r>
      <w:r w:rsidR="000D0C8B" w:rsidRPr="00143047">
        <w:rPr>
          <w:rFonts w:ascii="Times New Roman" w:hAnsi="Times New Roman" w:cs="Times New Roman"/>
        </w:rPr>
        <w:t xml:space="preserve"> that this decline is not strictly a consequence of </w:t>
      </w:r>
      <w:proofErr w:type="spellStart"/>
      <w:r w:rsidR="000D0C8B" w:rsidRPr="00143047">
        <w:rPr>
          <w:rFonts w:ascii="Times New Roman" w:hAnsi="Times New Roman" w:cs="Times New Roman"/>
        </w:rPr>
        <w:t>aridification</w:t>
      </w:r>
      <w:proofErr w:type="spellEnd"/>
      <w:r w:rsidR="000D0C8B" w:rsidRPr="00143047">
        <w:rPr>
          <w:rFonts w:ascii="Times New Roman" w:hAnsi="Times New Roman" w:cs="Times New Roman"/>
        </w:rPr>
        <w:t xml:space="preserve">, but that competition with invasive grasses inhibits these species’ abilities to cope with fluctuating climates, especially drought. </w:t>
      </w:r>
      <w:r w:rsidR="00684B5F">
        <w:rPr>
          <w:rFonts w:ascii="Times New Roman" w:hAnsi="Times New Roman" w:cs="Times New Roman"/>
        </w:rPr>
        <w:t xml:space="preserve">While </w:t>
      </w:r>
      <w:proofErr w:type="spellStart"/>
      <w:r w:rsidR="00684B5F">
        <w:rPr>
          <w:rFonts w:ascii="Times New Roman" w:hAnsi="Times New Roman" w:cs="Times New Roman"/>
        </w:rPr>
        <w:t>t</w:t>
      </w:r>
      <w:r w:rsidR="00C91D2B">
        <w:rPr>
          <w:rFonts w:ascii="Times New Roman" w:hAnsi="Times New Roman" w:cs="Times New Roman"/>
        </w:rPr>
        <w:t>olerators</w:t>
      </w:r>
      <w:proofErr w:type="spellEnd"/>
      <w:r w:rsidR="00684B5F">
        <w:rPr>
          <w:rFonts w:ascii="Times New Roman" w:hAnsi="Times New Roman" w:cs="Times New Roman"/>
        </w:rPr>
        <w:t xml:space="preserve"> </w:t>
      </w:r>
      <w:r w:rsidR="00C04AB6">
        <w:rPr>
          <w:rFonts w:ascii="Times New Roman" w:hAnsi="Times New Roman" w:cs="Times New Roman"/>
        </w:rPr>
        <w:t xml:space="preserve">also </w:t>
      </w:r>
      <w:r w:rsidR="00684B5F">
        <w:rPr>
          <w:rFonts w:ascii="Times New Roman" w:hAnsi="Times New Roman" w:cs="Times New Roman"/>
        </w:rPr>
        <w:t xml:space="preserve">responded negatively to the interaction of drought and </w:t>
      </w:r>
      <w:r w:rsidR="00684B5F">
        <w:rPr>
          <w:rFonts w:ascii="Times New Roman" w:hAnsi="Times New Roman" w:cs="Times New Roman"/>
        </w:rPr>
        <w:lastRenderedPageBreak/>
        <w:t xml:space="preserve">competition, they </w:t>
      </w:r>
      <w:r w:rsidR="00C91D2B">
        <w:rPr>
          <w:rFonts w:ascii="Times New Roman" w:hAnsi="Times New Roman" w:cs="Times New Roman"/>
        </w:rPr>
        <w:t>displayed the</w:t>
      </w:r>
      <w:r w:rsidR="00684B5F">
        <w:rPr>
          <w:rFonts w:ascii="Times New Roman" w:hAnsi="Times New Roman" w:cs="Times New Roman"/>
        </w:rPr>
        <w:t>ir</w:t>
      </w:r>
      <w:r w:rsidR="00C91D2B">
        <w:rPr>
          <w:rFonts w:ascii="Times New Roman" w:hAnsi="Times New Roman" w:cs="Times New Roman"/>
        </w:rPr>
        <w:t xml:space="preserve"> highest growth rates in drought plots without grass. </w:t>
      </w:r>
      <w:r w:rsidR="00684B5F">
        <w:rPr>
          <w:rFonts w:ascii="Times New Roman" w:hAnsi="Times New Roman" w:cs="Times New Roman"/>
        </w:rPr>
        <w:t>T</w:t>
      </w:r>
      <w:r w:rsidR="006B4833">
        <w:rPr>
          <w:rFonts w:ascii="Times New Roman" w:hAnsi="Times New Roman" w:cs="Times New Roman"/>
        </w:rPr>
        <w:t>his is in line with previous findings</w:t>
      </w:r>
      <w:r w:rsidR="000D0C8B">
        <w:rPr>
          <w:rFonts w:ascii="Times New Roman" w:hAnsi="Times New Roman" w:cs="Times New Roman"/>
        </w:rPr>
        <w:t xml:space="preserve"> </w:t>
      </w:r>
      <w:r w:rsidR="0030285E">
        <w:rPr>
          <w:rFonts w:ascii="Times New Roman" w:hAnsi="Times New Roman" w:cs="Times New Roman"/>
        </w:rPr>
        <w:t>of</w:t>
      </w:r>
      <w:r w:rsidR="006B4833">
        <w:rPr>
          <w:rFonts w:ascii="Times New Roman" w:hAnsi="Times New Roman" w:cs="Times New Roman"/>
        </w:rPr>
        <w:t xml:space="preserve"> </w:t>
      </w:r>
      <w:proofErr w:type="spellStart"/>
      <w:r w:rsidR="006B4833">
        <w:rPr>
          <w:rFonts w:ascii="Times New Roman" w:hAnsi="Times New Roman" w:cs="Times New Roman"/>
        </w:rPr>
        <w:t>tolerators</w:t>
      </w:r>
      <w:proofErr w:type="spellEnd"/>
      <w:r w:rsidR="006B4833">
        <w:rPr>
          <w:rFonts w:ascii="Times New Roman" w:hAnsi="Times New Roman" w:cs="Times New Roman"/>
        </w:rPr>
        <w:t xml:space="preserve"> increasing in abundance during the recent extreme drought</w:t>
      </w:r>
      <w:r w:rsidR="00C04AB6">
        <w:rPr>
          <w:rFonts w:ascii="Times New Roman" w:hAnsi="Times New Roman" w:cs="Times New Roman"/>
        </w:rPr>
        <w:t xml:space="preserve">, with the </w:t>
      </w:r>
      <w:r w:rsidR="006B4833">
        <w:rPr>
          <w:rFonts w:ascii="Times New Roman" w:hAnsi="Times New Roman" w:cs="Times New Roman"/>
        </w:rPr>
        <w:t xml:space="preserve">concurrent </w:t>
      </w:r>
      <w:r w:rsidR="001861D0">
        <w:rPr>
          <w:rFonts w:ascii="Times New Roman" w:hAnsi="Times New Roman" w:cs="Times New Roman"/>
        </w:rPr>
        <w:t>reduction in</w:t>
      </w:r>
      <w:r w:rsidR="006B4833">
        <w:rPr>
          <w:rFonts w:ascii="Times New Roman" w:hAnsi="Times New Roman" w:cs="Times New Roman"/>
        </w:rPr>
        <w:t xml:space="preserve"> grass</w:t>
      </w:r>
      <w:r w:rsidR="00C04AB6">
        <w:rPr>
          <w:rFonts w:ascii="Times New Roman" w:hAnsi="Times New Roman" w:cs="Times New Roman"/>
        </w:rPr>
        <w:t xml:space="preserve"> likely contributing to this increase</w:t>
      </w:r>
      <w:r w:rsidR="006B4833">
        <w:rPr>
          <w:rFonts w:ascii="Times New Roman" w:hAnsi="Times New Roman" w:cs="Times New Roman"/>
        </w:rPr>
        <w:t xml:space="preserve"> (LaForgia 2018</w:t>
      </w:r>
      <w:r w:rsidR="00284915">
        <w:rPr>
          <w:rFonts w:ascii="Times New Roman" w:hAnsi="Times New Roman" w:cs="Times New Roman"/>
        </w:rPr>
        <w:t>, Copeland 2016</w:t>
      </w:r>
      <w:r w:rsidR="006B4833">
        <w:rPr>
          <w:rFonts w:ascii="Times New Roman" w:hAnsi="Times New Roman" w:cs="Times New Roman"/>
        </w:rPr>
        <w:t>)</w:t>
      </w:r>
      <w:r w:rsidR="0030285E">
        <w:rPr>
          <w:rFonts w:ascii="Times New Roman" w:hAnsi="Times New Roman" w:cs="Times New Roman"/>
        </w:rPr>
        <w:t>. The</w:t>
      </w:r>
      <w:r w:rsidR="0081543E">
        <w:rPr>
          <w:rFonts w:ascii="Times New Roman" w:hAnsi="Times New Roman" w:cs="Times New Roman"/>
        </w:rPr>
        <w:t xml:space="preserve"> </w:t>
      </w:r>
      <w:r w:rsidR="0030285E">
        <w:rPr>
          <w:rFonts w:ascii="Times New Roman" w:hAnsi="Times New Roman" w:cs="Times New Roman"/>
        </w:rPr>
        <w:t xml:space="preserve">large </w:t>
      </w:r>
      <w:r w:rsidR="0081543E">
        <w:rPr>
          <w:rFonts w:ascii="Times New Roman" w:hAnsi="Times New Roman" w:cs="Times New Roman"/>
        </w:rPr>
        <w:t xml:space="preserve">increase </w:t>
      </w:r>
      <w:r w:rsidR="00B04146">
        <w:rPr>
          <w:rFonts w:ascii="Times New Roman" w:hAnsi="Times New Roman" w:cs="Times New Roman"/>
        </w:rPr>
        <w:t xml:space="preserve">observed here </w:t>
      </w:r>
      <w:r w:rsidR="0081543E">
        <w:rPr>
          <w:rFonts w:ascii="Times New Roman" w:hAnsi="Times New Roman" w:cs="Times New Roman"/>
        </w:rPr>
        <w:t xml:space="preserve">may </w:t>
      </w:r>
      <w:r w:rsidR="001861D0">
        <w:rPr>
          <w:rFonts w:ascii="Times New Roman" w:hAnsi="Times New Roman" w:cs="Times New Roman"/>
        </w:rPr>
        <w:t xml:space="preserve">also </w:t>
      </w:r>
      <w:r w:rsidR="006B4833">
        <w:rPr>
          <w:rFonts w:ascii="Times New Roman" w:hAnsi="Times New Roman" w:cs="Times New Roman"/>
        </w:rPr>
        <w:t>be</w:t>
      </w:r>
      <w:r w:rsidR="0081543E">
        <w:rPr>
          <w:rFonts w:ascii="Times New Roman" w:hAnsi="Times New Roman" w:cs="Times New Roman"/>
        </w:rPr>
        <w:t xml:space="preserve"> due in part </w:t>
      </w:r>
      <w:r w:rsidR="00C91D2B">
        <w:rPr>
          <w:rFonts w:ascii="Times New Roman" w:hAnsi="Times New Roman" w:cs="Times New Roman"/>
        </w:rPr>
        <w:t>to increased temperatures within the shelte</w:t>
      </w:r>
      <w:r w:rsidR="006B4833">
        <w:rPr>
          <w:rFonts w:ascii="Times New Roman" w:hAnsi="Times New Roman" w:cs="Times New Roman"/>
        </w:rPr>
        <w:t>red plots</w:t>
      </w:r>
      <w:r w:rsidR="002F2451">
        <w:rPr>
          <w:rFonts w:ascii="Times New Roman" w:hAnsi="Times New Roman" w:cs="Times New Roman"/>
        </w:rPr>
        <w:t xml:space="preserve">, similar to what </w:t>
      </w:r>
      <w:r w:rsidR="00B04146">
        <w:rPr>
          <w:rFonts w:ascii="Times New Roman" w:hAnsi="Times New Roman" w:cs="Times New Roman"/>
        </w:rPr>
        <w:t>has been</w:t>
      </w:r>
      <w:r w:rsidR="002F2451">
        <w:rPr>
          <w:rFonts w:ascii="Times New Roman" w:hAnsi="Times New Roman" w:cs="Times New Roman"/>
        </w:rPr>
        <w:t xml:space="preserve"> </w:t>
      </w:r>
      <w:r w:rsidR="0097561D">
        <w:rPr>
          <w:rFonts w:ascii="Times New Roman" w:hAnsi="Times New Roman" w:cs="Times New Roman"/>
        </w:rPr>
        <w:t>found</w:t>
      </w:r>
      <w:r w:rsidR="002F2451">
        <w:rPr>
          <w:rFonts w:ascii="Times New Roman" w:hAnsi="Times New Roman" w:cs="Times New Roman"/>
        </w:rPr>
        <w:t xml:space="preserve"> in </w:t>
      </w:r>
      <w:r w:rsidR="0030285E">
        <w:rPr>
          <w:rFonts w:ascii="Times New Roman" w:hAnsi="Times New Roman" w:cs="Times New Roman"/>
        </w:rPr>
        <w:t xml:space="preserve">other sheltered experiments (see </w:t>
      </w:r>
      <w:r w:rsidR="00D82CE2">
        <w:rPr>
          <w:rFonts w:ascii="Times New Roman" w:hAnsi="Times New Roman" w:cs="Times New Roman"/>
        </w:rPr>
        <w:t>Lucas et al 2008</w:t>
      </w:r>
      <w:r w:rsidR="0030285E">
        <w:rPr>
          <w:rFonts w:ascii="Times New Roman" w:hAnsi="Times New Roman" w:cs="Times New Roman"/>
        </w:rPr>
        <w:t>)</w:t>
      </w:r>
      <w:r w:rsidR="001F7131">
        <w:rPr>
          <w:rFonts w:ascii="Times New Roman" w:hAnsi="Times New Roman" w:cs="Times New Roman"/>
        </w:rPr>
        <w:t>.</w:t>
      </w:r>
      <w:r w:rsidR="00C91D2B">
        <w:rPr>
          <w:rFonts w:ascii="Times New Roman" w:hAnsi="Times New Roman" w:cs="Times New Roman"/>
        </w:rPr>
        <w:t xml:space="preserve"> </w:t>
      </w:r>
    </w:p>
    <w:p w14:paraId="53144CA3" w14:textId="3A183EAB" w:rsidR="000A3B19" w:rsidRPr="00596423" w:rsidRDefault="00596423" w:rsidP="00596423">
      <w:pPr>
        <w:spacing w:line="480" w:lineRule="auto"/>
        <w:ind w:firstLine="720"/>
        <w:rPr>
          <w:rFonts w:ascii="Times New Roman" w:hAnsi="Times New Roman" w:cs="Times New Roman"/>
        </w:rPr>
      </w:pPr>
      <w:r w:rsidRPr="00D1775B">
        <w:rPr>
          <w:rFonts w:ascii="Times New Roman" w:hAnsi="Times New Roman" w:cs="Times New Roman"/>
        </w:rPr>
        <w:t xml:space="preserve">Though the </w:t>
      </w:r>
      <w:r>
        <w:rPr>
          <w:rFonts w:ascii="Times New Roman" w:hAnsi="Times New Roman" w:cs="Times New Roman"/>
        </w:rPr>
        <w:t>population growth rates</w:t>
      </w:r>
      <w:r w:rsidRPr="00D1775B">
        <w:rPr>
          <w:rFonts w:ascii="Times New Roman" w:hAnsi="Times New Roman" w:cs="Times New Roman"/>
        </w:rPr>
        <w:t xml:space="preserve"> we obtained were relatively high, the directional changes in </w:t>
      </w:r>
      <w:r w:rsidR="006F3709">
        <w:rPr>
          <w:rFonts w:ascii="Times New Roman" w:hAnsi="Times New Roman" w:cs="Times New Roman"/>
        </w:rPr>
        <w:t>growth rates</w:t>
      </w:r>
      <w:r w:rsidRPr="00D1775B">
        <w:rPr>
          <w:rFonts w:ascii="Times New Roman" w:hAnsi="Times New Roman" w:cs="Times New Roman"/>
        </w:rPr>
        <w:t xml:space="preserve"> in response to watering and grass treatments </w:t>
      </w:r>
      <w:r w:rsidR="00CC7D45">
        <w:rPr>
          <w:rFonts w:ascii="Times New Roman" w:hAnsi="Times New Roman" w:cs="Times New Roman"/>
        </w:rPr>
        <w:t>were</w:t>
      </w:r>
      <w:r w:rsidRPr="00D1775B">
        <w:rPr>
          <w:rFonts w:ascii="Times New Roman" w:hAnsi="Times New Roman" w:cs="Times New Roman"/>
        </w:rPr>
        <w:t xml:space="preserve"> consistent with observed changes in </w:t>
      </w:r>
      <w:proofErr w:type="spellStart"/>
      <w:r w:rsidR="0097561D">
        <w:rPr>
          <w:rFonts w:ascii="Times New Roman" w:hAnsi="Times New Roman" w:cs="Times New Roman"/>
        </w:rPr>
        <w:t>tolerators</w:t>
      </w:r>
      <w:proofErr w:type="spellEnd"/>
      <w:r w:rsidR="0097561D">
        <w:rPr>
          <w:rFonts w:ascii="Times New Roman" w:hAnsi="Times New Roman" w:cs="Times New Roman"/>
        </w:rPr>
        <w:t xml:space="preserve"> and avoiders in </w:t>
      </w:r>
      <w:r w:rsidRPr="00D1775B">
        <w:rPr>
          <w:rFonts w:ascii="Times New Roman" w:hAnsi="Times New Roman" w:cs="Times New Roman"/>
        </w:rPr>
        <w:t>this community</w:t>
      </w:r>
      <w:r>
        <w:rPr>
          <w:rFonts w:ascii="Times New Roman" w:hAnsi="Times New Roman" w:cs="Times New Roman"/>
        </w:rPr>
        <w:t xml:space="preserve"> </w:t>
      </w:r>
      <w:r w:rsidR="00CC7D45">
        <w:rPr>
          <w:rFonts w:ascii="Times New Roman" w:hAnsi="Times New Roman" w:cs="Times New Roman"/>
        </w:rPr>
        <w:t xml:space="preserve">and </w:t>
      </w:r>
      <w:r>
        <w:rPr>
          <w:rFonts w:ascii="Times New Roman" w:hAnsi="Times New Roman" w:cs="Times New Roman"/>
        </w:rPr>
        <w:t xml:space="preserve">values of this magnitude are not unusual in experimental studies </w:t>
      </w:r>
      <w:r w:rsidR="002F2451">
        <w:rPr>
          <w:rFonts w:ascii="Times New Roman" w:hAnsi="Times New Roman" w:cs="Times New Roman"/>
        </w:rPr>
        <w:t xml:space="preserve">where </w:t>
      </w:r>
      <w:r w:rsidR="002F2451" w:rsidRPr="00143047">
        <w:rPr>
          <w:rFonts w:ascii="Times New Roman" w:hAnsi="Times New Roman" w:cs="Times New Roman"/>
        </w:rPr>
        <w:t xml:space="preserve">densities are maintained below average for ease of census </w:t>
      </w:r>
      <w:r w:rsidRPr="00143047">
        <w:rPr>
          <w:rFonts w:ascii="Times New Roman" w:hAnsi="Times New Roman" w:cs="Times New Roman"/>
        </w:rPr>
        <w:t>(see Levine et al. 2010</w:t>
      </w:r>
      <w:r w:rsidR="00C83737" w:rsidRPr="00143047">
        <w:rPr>
          <w:rFonts w:ascii="Times New Roman" w:hAnsi="Times New Roman" w:cs="Times New Roman"/>
        </w:rPr>
        <w:t>, others?</w:t>
      </w:r>
      <w:r w:rsidRPr="00143047">
        <w:rPr>
          <w:rFonts w:ascii="Times New Roman" w:hAnsi="Times New Roman" w:cs="Times New Roman"/>
        </w:rPr>
        <w:t>)</w:t>
      </w:r>
      <w:r w:rsidR="002F2451" w:rsidRPr="00143047">
        <w:rPr>
          <w:rFonts w:ascii="Times New Roman" w:hAnsi="Times New Roman" w:cs="Times New Roman"/>
        </w:rPr>
        <w:t>.</w:t>
      </w:r>
      <w:r w:rsidRPr="00D23264">
        <w:rPr>
          <w:rFonts w:ascii="Times New Roman" w:hAnsi="Times New Roman" w:cs="Times New Roman"/>
        </w:rPr>
        <w:t xml:space="preserve"> </w:t>
      </w:r>
      <w:r>
        <w:rPr>
          <w:rFonts w:ascii="Times New Roman" w:hAnsi="Times New Roman" w:cs="Times New Roman"/>
        </w:rPr>
        <w:t>One key rate we did not measure</w:t>
      </w:r>
      <w:r w:rsidR="002F2451">
        <w:rPr>
          <w:rFonts w:ascii="Times New Roman" w:hAnsi="Times New Roman" w:cs="Times New Roman"/>
        </w:rPr>
        <w:t xml:space="preserve"> however</w:t>
      </w:r>
      <w:r>
        <w:rPr>
          <w:rFonts w:ascii="Times New Roman" w:hAnsi="Times New Roman" w:cs="Times New Roman"/>
        </w:rPr>
        <w:t xml:space="preserve"> that</w:t>
      </w:r>
      <w:r w:rsidR="006F3709">
        <w:rPr>
          <w:rFonts w:ascii="Times New Roman" w:hAnsi="Times New Roman" w:cs="Times New Roman"/>
        </w:rPr>
        <w:t xml:space="preserve"> could have</w:t>
      </w:r>
      <w:r>
        <w:rPr>
          <w:rFonts w:ascii="Times New Roman" w:hAnsi="Times New Roman" w:cs="Times New Roman"/>
        </w:rPr>
        <w:t xml:space="preserve"> depress</w:t>
      </w:r>
      <w:r w:rsidR="006F3709">
        <w:rPr>
          <w:rFonts w:ascii="Times New Roman" w:hAnsi="Times New Roman" w:cs="Times New Roman"/>
        </w:rPr>
        <w:t>ed</w:t>
      </w:r>
      <w:r>
        <w:rPr>
          <w:rFonts w:ascii="Times New Roman" w:hAnsi="Times New Roman" w:cs="Times New Roman"/>
        </w:rPr>
        <w:t xml:space="preserve"> population growth rates is </w:t>
      </w:r>
      <w:r w:rsidR="00C83737">
        <w:rPr>
          <w:rFonts w:ascii="Times New Roman" w:hAnsi="Times New Roman" w:cs="Times New Roman"/>
        </w:rPr>
        <w:t xml:space="preserve">summer </w:t>
      </w:r>
      <w:r>
        <w:rPr>
          <w:rFonts w:ascii="Times New Roman" w:hAnsi="Times New Roman" w:cs="Times New Roman"/>
        </w:rPr>
        <w:t xml:space="preserve">seed predation by </w:t>
      </w:r>
      <w:proofErr w:type="spellStart"/>
      <w:r>
        <w:rPr>
          <w:rFonts w:ascii="Times New Roman" w:hAnsi="Times New Roman" w:cs="Times New Roman"/>
        </w:rPr>
        <w:t>granivores</w:t>
      </w:r>
      <w:proofErr w:type="spellEnd"/>
      <w:r w:rsidR="0097561D">
        <w:rPr>
          <w:rFonts w:ascii="Times New Roman" w:hAnsi="Times New Roman" w:cs="Times New Roman"/>
        </w:rPr>
        <w:t>,</w:t>
      </w:r>
      <w:r>
        <w:rPr>
          <w:rFonts w:ascii="Times New Roman" w:hAnsi="Times New Roman" w:cs="Times New Roman"/>
        </w:rPr>
        <w:t xml:space="preserve"> which act as both consumers and dispersers of seed</w:t>
      </w:r>
      <w:r w:rsidR="006F3709">
        <w:rPr>
          <w:rFonts w:ascii="Times New Roman" w:hAnsi="Times New Roman" w:cs="Times New Roman"/>
        </w:rPr>
        <w:t>,</w:t>
      </w:r>
      <w:r>
        <w:rPr>
          <w:rFonts w:ascii="Times New Roman" w:hAnsi="Times New Roman" w:cs="Times New Roman"/>
        </w:rPr>
        <w:t xml:space="preserve"> and have been shown to depress forbs species </w:t>
      </w:r>
      <w:r w:rsidR="006F3709">
        <w:rPr>
          <w:rFonts w:ascii="Times New Roman" w:hAnsi="Times New Roman" w:cs="Times New Roman"/>
        </w:rPr>
        <w:t>in this system</w:t>
      </w:r>
      <w:r w:rsidR="002F2451">
        <w:rPr>
          <w:rFonts w:ascii="Times New Roman" w:hAnsi="Times New Roman" w:cs="Times New Roman"/>
        </w:rPr>
        <w:t xml:space="preserve"> </w:t>
      </w:r>
      <w:r>
        <w:rPr>
          <w:rFonts w:ascii="Times New Roman" w:hAnsi="Times New Roman" w:cs="Times New Roman"/>
        </w:rPr>
        <w:t xml:space="preserve">(Grasslands </w:t>
      </w:r>
      <w:proofErr w:type="spellStart"/>
      <w:r>
        <w:rPr>
          <w:rFonts w:ascii="Times New Roman" w:hAnsi="Times New Roman" w:cs="Times New Roman"/>
        </w:rPr>
        <w:t>pg</w:t>
      </w:r>
      <w:proofErr w:type="spellEnd"/>
      <w:r>
        <w:rPr>
          <w:rFonts w:ascii="Times New Roman" w:hAnsi="Times New Roman" w:cs="Times New Roman"/>
        </w:rPr>
        <w:t xml:space="preserve"> 186, Hobbs 1985)</w:t>
      </w:r>
      <w:r w:rsidRPr="00D1775B">
        <w:rPr>
          <w:rFonts w:ascii="Times New Roman" w:hAnsi="Times New Roman" w:cs="Times New Roman"/>
        </w:rPr>
        <w:t xml:space="preserve">. </w:t>
      </w:r>
    </w:p>
    <w:p w14:paraId="507E33E3" w14:textId="186549B5" w:rsidR="00C8261A" w:rsidRPr="004C2581" w:rsidRDefault="00217D57" w:rsidP="00631C5B">
      <w:pPr>
        <w:spacing w:line="480" w:lineRule="auto"/>
        <w:ind w:firstLine="720"/>
        <w:rPr>
          <w:rFonts w:ascii="Times New Roman" w:hAnsi="Times New Roman" w:cs="Times New Roman"/>
        </w:rPr>
      </w:pPr>
      <w:r>
        <w:rPr>
          <w:rFonts w:ascii="TimesNewRomanPSMT" w:hAnsi="TimesNewRomanPSMT"/>
        </w:rPr>
        <w:t>Of the individual vital rates tested, population growth rates were most responsive to changes in mortality</w:t>
      </w:r>
      <w:r w:rsidR="003D74A8">
        <w:rPr>
          <w:rFonts w:ascii="TimesNewRomanPSMT" w:hAnsi="TimesNewRomanPSMT"/>
        </w:rPr>
        <w:t xml:space="preserve">, </w:t>
      </w:r>
      <w:r w:rsidR="003D74A8" w:rsidRPr="003D74A8">
        <w:rPr>
          <w:rFonts w:ascii="TimesNewRomanPSMT" w:hAnsi="TimesNewRomanPSMT"/>
        </w:rPr>
        <w:t xml:space="preserve">with smaller changes in seed set reinforcing these responses.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 xml:space="preserve">effects of drought,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in both </w:t>
      </w:r>
      <w:proofErr w:type="spellStart"/>
      <w:r w:rsidR="003D74A8">
        <w:rPr>
          <w:rFonts w:ascii="TimesNewRomanPSMT" w:hAnsi="TimesNewRomanPSMT"/>
        </w:rPr>
        <w:t>tolerators</w:t>
      </w:r>
      <w:proofErr w:type="spellEnd"/>
      <w:r w:rsidR="003D74A8">
        <w:rPr>
          <w:rFonts w:ascii="TimesNewRomanPSMT" w:hAnsi="TimesNewRomanPSMT"/>
        </w:rPr>
        <w:t xml:space="preserve"> and avoiders, but with stronger effects for avoiders</w:t>
      </w:r>
      <w:r w:rsidR="002F2451" w:rsidRPr="002F2451">
        <w:rPr>
          <w:rFonts w:ascii="TimesNewRomanPSMT" w:hAnsi="TimesNewRomanPSMT"/>
        </w:rPr>
        <w:t xml:space="preserve">. </w:t>
      </w:r>
      <w:r w:rsidR="00002B92">
        <w:rPr>
          <w:rFonts w:ascii="TimesNewRomanPSMT" w:hAnsi="TimesNewRomanPSMT"/>
        </w:rPr>
        <w:t xml:space="preserve">Conversely, while watering lowered mortality for </w:t>
      </w:r>
      <w:proofErr w:type="spellStart"/>
      <w:r w:rsidR="00002B92">
        <w:rPr>
          <w:rFonts w:ascii="TimesNewRomanPSMT" w:hAnsi="TimesNewRomanPSMT"/>
        </w:rPr>
        <w:t>tolerators</w:t>
      </w:r>
      <w:proofErr w:type="spellEnd"/>
      <w:r w:rsidR="00002B92">
        <w:rPr>
          <w:rFonts w:ascii="TimesNewRomanPSMT" w:hAnsi="TimesNewRomanPSMT"/>
        </w:rPr>
        <w:t xml:space="preserve">, </w:t>
      </w:r>
      <w:r w:rsidR="0014213C">
        <w:rPr>
          <w:rFonts w:ascii="TimesNewRomanPSMT" w:hAnsi="TimesNewRomanPSMT"/>
        </w:rPr>
        <w:t xml:space="preserve">competition from </w:t>
      </w:r>
      <w:r w:rsidR="00002B92">
        <w:rPr>
          <w:rFonts w:ascii="TimesNewRomanPSMT" w:hAnsi="TimesNewRomanPSMT"/>
        </w:rPr>
        <w:t>grass</w:t>
      </w:r>
      <w:r w:rsidR="0014213C">
        <w:rPr>
          <w:rFonts w:ascii="TimesNewRomanPSMT" w:hAnsi="TimesNewRomanPSMT"/>
        </w:rPr>
        <w:t>es</w:t>
      </w:r>
      <w:r w:rsidR="00002B92">
        <w:rPr>
          <w:rFonts w:ascii="TimesNewRomanPSMT" w:hAnsi="TimesNewRomanPSMT"/>
        </w:rPr>
        <w:t xml:space="preserve"> </w:t>
      </w:r>
      <w:r w:rsidR="0014213C">
        <w:rPr>
          <w:rFonts w:ascii="TimesNewRomanPSMT" w:hAnsi="TimesNewRomanPSMT"/>
        </w:rPr>
        <w:t xml:space="preserve">negated this benefit, </w:t>
      </w:r>
      <w:r w:rsidR="00D84D39">
        <w:rPr>
          <w:rFonts w:ascii="TimesNewRomanPSMT" w:hAnsi="TimesNewRomanPSMT"/>
        </w:rPr>
        <w:t xml:space="preserve">erasing the </w:t>
      </w:r>
      <w:r w:rsidR="00A765B9">
        <w:rPr>
          <w:rFonts w:ascii="TimesNewRomanPSMT" w:hAnsi="TimesNewRomanPSMT"/>
        </w:rPr>
        <w:t xml:space="preserve">beneficial </w:t>
      </w:r>
      <w:r w:rsidR="00D84D39">
        <w:rPr>
          <w:rFonts w:ascii="TimesNewRomanPSMT" w:hAnsi="TimesNewRomanPSMT"/>
        </w:rPr>
        <w:t>effect of watering</w:t>
      </w:r>
      <w:r w:rsidR="00B4618F">
        <w:rPr>
          <w:rFonts w:ascii="TimesNewRomanPSMT" w:hAnsi="TimesNewRomanPSMT"/>
        </w:rPr>
        <w:t>.</w:t>
      </w:r>
      <w:r w:rsidR="00B4618F">
        <w:rPr>
          <w:rFonts w:ascii="Times New Roman" w:hAnsi="Times New Roman" w:cs="Times New Roman"/>
        </w:rPr>
        <w:t xml:space="preserve"> </w:t>
      </w:r>
      <w:r w:rsidR="00FB6042">
        <w:rPr>
          <w:rFonts w:ascii="Times New Roman" w:hAnsi="Times New Roman" w:cs="Times New Roman"/>
        </w:rPr>
        <w:t xml:space="preserve">The increase in mortality in response to grass </w:t>
      </w:r>
      <w:r w:rsidR="003D74A8">
        <w:rPr>
          <w:rFonts w:ascii="Times New Roman" w:hAnsi="Times New Roman" w:cs="Times New Roman"/>
        </w:rPr>
        <w:t>and drought</w:t>
      </w:r>
      <w:r w:rsidR="00FB6042">
        <w:rPr>
          <w:rFonts w:ascii="Times New Roman" w:hAnsi="Times New Roman" w:cs="Times New Roman"/>
        </w:rPr>
        <w:t xml:space="preserve"> stands in contrast to Thomson et al </w:t>
      </w:r>
      <w:r w:rsidR="00A31545">
        <w:rPr>
          <w:rFonts w:ascii="Times New Roman" w:hAnsi="Times New Roman" w:cs="Times New Roman"/>
        </w:rPr>
        <w:t>(</w:t>
      </w:r>
      <w:r w:rsidR="00FB6042">
        <w:rPr>
          <w:rFonts w:ascii="Times New Roman" w:hAnsi="Times New Roman" w:cs="Times New Roman"/>
        </w:rPr>
        <w:t>2018</w:t>
      </w:r>
      <w:r w:rsidR="00A31545">
        <w:rPr>
          <w:rFonts w:ascii="Times New Roman" w:hAnsi="Times New Roman" w:cs="Times New Roman"/>
        </w:rPr>
        <w:t>)</w:t>
      </w:r>
      <w:r w:rsidR="00F85494">
        <w:rPr>
          <w:rFonts w:ascii="Times New Roman" w:hAnsi="Times New Roman" w:cs="Times New Roman"/>
        </w:rPr>
        <w:t>,</w:t>
      </w:r>
      <w:r w:rsidR="00FB6042">
        <w:rPr>
          <w:rFonts w:ascii="Times New Roman" w:hAnsi="Times New Roman" w:cs="Times New Roman"/>
        </w:rPr>
        <w:t xml:space="preserve"> who found that </w:t>
      </w:r>
      <w:r w:rsidR="00A31545">
        <w:rPr>
          <w:rFonts w:ascii="Times New Roman" w:hAnsi="Times New Roman" w:cs="Times New Roman"/>
        </w:rPr>
        <w:t xml:space="preserve">the mortality of a native annual forb species did not increase in a drought with grass competition. </w:t>
      </w:r>
      <w:r w:rsidR="008C7620">
        <w:rPr>
          <w:rFonts w:ascii="Times New Roman" w:hAnsi="Times New Roman" w:cs="Times New Roman"/>
        </w:rPr>
        <w:t>T</w:t>
      </w:r>
      <w:r w:rsidR="00C74CDD">
        <w:rPr>
          <w:rFonts w:ascii="Times New Roman" w:hAnsi="Times New Roman" w:cs="Times New Roman"/>
        </w:rPr>
        <w:t xml:space="preserve">rends </w:t>
      </w:r>
      <w:r w:rsidR="00FB6042">
        <w:rPr>
          <w:rFonts w:ascii="Times New Roman" w:hAnsi="Times New Roman" w:cs="Times New Roman"/>
        </w:rPr>
        <w:t xml:space="preserve">of reduced seed set </w:t>
      </w:r>
      <w:r w:rsidR="00A31545">
        <w:rPr>
          <w:rFonts w:ascii="Times New Roman" w:hAnsi="Times New Roman" w:cs="Times New Roman"/>
        </w:rPr>
        <w:t xml:space="preserve">in response to grass competition </w:t>
      </w:r>
      <w:r w:rsidR="003D74A8">
        <w:rPr>
          <w:rFonts w:ascii="Times New Roman" w:hAnsi="Times New Roman" w:cs="Times New Roman"/>
        </w:rPr>
        <w:t xml:space="preserve">however </w:t>
      </w:r>
      <w:r w:rsidR="00F85494">
        <w:rPr>
          <w:rFonts w:ascii="Times New Roman" w:hAnsi="Times New Roman" w:cs="Times New Roman"/>
        </w:rPr>
        <w:t xml:space="preserve">is </w:t>
      </w:r>
      <w:r w:rsidR="00F85494">
        <w:rPr>
          <w:rFonts w:ascii="Times New Roman" w:hAnsi="Times New Roman" w:cs="Times New Roman"/>
        </w:rPr>
        <w:lastRenderedPageBreak/>
        <w:t>supported by multiple studies (</w:t>
      </w:r>
      <w:r w:rsidR="00C74CDD" w:rsidRPr="00870857">
        <w:rPr>
          <w:rFonts w:ascii="Times New Roman" w:hAnsi="Times New Roman" w:cs="Times New Roman"/>
        </w:rPr>
        <w:t>MacDougall &amp; Turkington 2005</w:t>
      </w:r>
      <w:r w:rsidR="00F85494">
        <w:rPr>
          <w:rFonts w:ascii="Times New Roman" w:hAnsi="Times New Roman" w:cs="Times New Roman"/>
        </w:rPr>
        <w:t>, others?</w:t>
      </w:r>
      <w:r w:rsidR="00A31545" w:rsidRPr="00870857">
        <w:rPr>
          <w:rFonts w:ascii="Times New Roman" w:hAnsi="Times New Roman" w:cs="Times New Roman"/>
        </w:rPr>
        <w:t>)</w:t>
      </w:r>
      <w:r w:rsidR="003D74A8">
        <w:rPr>
          <w:rFonts w:ascii="Times New Roman" w:hAnsi="Times New Roman" w:cs="Times New Roman"/>
        </w:rPr>
        <w:t>.</w:t>
      </w:r>
      <w:r w:rsidR="00870857" w:rsidRPr="00870857">
        <w:rPr>
          <w:rFonts w:ascii="Times New Roman" w:hAnsi="Times New Roman" w:cs="Times New Roman"/>
        </w:rPr>
        <w:t xml:space="preserve"> </w:t>
      </w:r>
      <w:r w:rsidR="00F85494">
        <w:rPr>
          <w:rFonts w:ascii="Times New Roman" w:hAnsi="Times New Roman" w:cs="Times New Roman"/>
        </w:rPr>
        <w:t xml:space="preserve">Similarly, </w:t>
      </w:r>
      <w:r w:rsidR="00870857" w:rsidRPr="00870857">
        <w:rPr>
          <w:rFonts w:ascii="Times New Roman" w:hAnsi="Times New Roman" w:cs="Times New Roman"/>
        </w:rPr>
        <w:t xml:space="preserve">Gremer et al. (2013) found competition to be more limiting of seed set in </w:t>
      </w:r>
      <w:r w:rsidR="00F85494">
        <w:rPr>
          <w:rFonts w:ascii="Times New Roman" w:hAnsi="Times New Roman" w:cs="Times New Roman"/>
        </w:rPr>
        <w:t xml:space="preserve">an </w:t>
      </w:r>
      <w:r w:rsidR="00870857" w:rsidRPr="00870857">
        <w:rPr>
          <w:rFonts w:ascii="Times New Roman" w:hAnsi="Times New Roman" w:cs="Times New Roman"/>
        </w:rPr>
        <w:t xml:space="preserve">avoider than in </w:t>
      </w:r>
      <w:r w:rsidR="00F85494">
        <w:rPr>
          <w:rFonts w:ascii="Times New Roman" w:hAnsi="Times New Roman" w:cs="Times New Roman"/>
        </w:rPr>
        <w:t xml:space="preserve">a </w:t>
      </w:r>
      <w:proofErr w:type="spellStart"/>
      <w:r w:rsidR="00870857" w:rsidRPr="00870857">
        <w:rPr>
          <w:rFonts w:ascii="Times New Roman" w:hAnsi="Times New Roman" w:cs="Times New Roman"/>
        </w:rPr>
        <w:t>tolerator</w:t>
      </w:r>
      <w:proofErr w:type="spellEnd"/>
      <w:r w:rsidR="00870857" w:rsidRPr="00870857">
        <w:rPr>
          <w:rFonts w:ascii="Times New Roman" w:hAnsi="Times New Roman" w:cs="Times New Roman"/>
        </w:rPr>
        <w:t xml:space="preserve"> under low soil moisture conditions, but they also found competition in high soil moisture conditions to decrease seed set in </w:t>
      </w:r>
      <w:r w:rsidR="00F85494">
        <w:rPr>
          <w:rFonts w:ascii="Times New Roman" w:hAnsi="Times New Roman" w:cs="Times New Roman"/>
        </w:rPr>
        <w:t xml:space="preserve">the </w:t>
      </w:r>
      <w:proofErr w:type="spellStart"/>
      <w:r w:rsidR="00F85494">
        <w:rPr>
          <w:rFonts w:ascii="Times New Roman" w:hAnsi="Times New Roman" w:cs="Times New Roman"/>
        </w:rPr>
        <w:t>tolerators</w:t>
      </w:r>
      <w:proofErr w:type="spellEnd"/>
      <w:r w:rsidR="00F85494">
        <w:rPr>
          <w:rFonts w:ascii="Times New Roman" w:hAnsi="Times New Roman" w:cs="Times New Roman"/>
        </w:rPr>
        <w:t xml:space="preserve"> while we found no interactions of watering and competition</w:t>
      </w:r>
      <w:r w:rsidR="00870857" w:rsidRPr="00870857">
        <w:rPr>
          <w:rFonts w:ascii="Times New Roman" w:hAnsi="Times New Roman" w:cs="Times New Roman"/>
        </w:rPr>
        <w:t>.</w:t>
      </w:r>
      <w:r w:rsidR="000D0C8B" w:rsidRPr="00870857">
        <w:rPr>
          <w:rFonts w:ascii="Times New Roman" w:hAnsi="Times New Roman" w:cs="Times New Roman"/>
        </w:rPr>
        <w:t xml:space="preserve"> </w:t>
      </w:r>
      <w:r w:rsidR="00F85494">
        <w:rPr>
          <w:rFonts w:ascii="Times New Roman" w:hAnsi="Times New Roman" w:cs="Times New Roman"/>
        </w:rPr>
        <w:t>Finally, t</w:t>
      </w:r>
      <w:r w:rsidR="002942C3">
        <w:rPr>
          <w:rFonts w:ascii="Times New Roman" w:hAnsi="Times New Roman" w:cs="Times New Roman"/>
        </w:rPr>
        <w:t>hough we did not measure germination response to changes in watering</w:t>
      </w:r>
      <w:r w:rsidR="000D0C8B">
        <w:rPr>
          <w:rFonts w:ascii="Times New Roman" w:hAnsi="Times New Roman" w:cs="Times New Roman"/>
        </w:rPr>
        <w:t xml:space="preserve"> or competition</w:t>
      </w:r>
      <w:r w:rsidR="002942C3">
        <w:rPr>
          <w:rFonts w:ascii="Times New Roman" w:hAnsi="Times New Roman" w:cs="Times New Roman"/>
        </w:rPr>
        <w:t>, i</w:t>
      </w:r>
      <w:r w:rsidR="000D69D2">
        <w:rPr>
          <w:rFonts w:ascii="Times New Roman" w:hAnsi="Times New Roman" w:cs="Times New Roman"/>
        </w:rPr>
        <w:t xml:space="preserve">t is likely </w:t>
      </w:r>
      <w:r w:rsidR="002942C3">
        <w:rPr>
          <w:rFonts w:ascii="Times New Roman" w:hAnsi="Times New Roman" w:cs="Times New Roman"/>
        </w:rPr>
        <w:t xml:space="preserve">drought would decrease germination more in avoiders than </w:t>
      </w:r>
      <w:proofErr w:type="spellStart"/>
      <w:r w:rsidR="002942C3">
        <w:rPr>
          <w:rFonts w:ascii="Times New Roman" w:hAnsi="Times New Roman" w:cs="Times New Roman"/>
        </w:rPr>
        <w:t>tolerators</w:t>
      </w:r>
      <w:proofErr w:type="spellEnd"/>
      <w:r w:rsidR="002942C3">
        <w:rPr>
          <w:rFonts w:ascii="Times New Roman" w:hAnsi="Times New Roman" w:cs="Times New Roman"/>
        </w:rPr>
        <w:t>, as</w:t>
      </w:r>
      <w:r w:rsidR="000D69D2">
        <w:rPr>
          <w:rFonts w:ascii="Times New Roman" w:hAnsi="Times New Roman" w:cs="Times New Roman"/>
        </w:rPr>
        <w:t xml:space="preserve"> years without good germinating rains</w:t>
      </w:r>
      <w:r w:rsidR="002942C3">
        <w:rPr>
          <w:rFonts w:ascii="Times New Roman" w:hAnsi="Times New Roman" w:cs="Times New Roman"/>
        </w:rPr>
        <w:t xml:space="preserve"> </w:t>
      </w:r>
      <w:r w:rsidR="00072695">
        <w:rPr>
          <w:rFonts w:ascii="Times New Roman" w:hAnsi="Times New Roman" w:cs="Times New Roman"/>
        </w:rPr>
        <w:t xml:space="preserve">have been </w:t>
      </w:r>
      <w:r w:rsidR="002942C3">
        <w:rPr>
          <w:rFonts w:ascii="Times New Roman" w:hAnsi="Times New Roman" w:cs="Times New Roman"/>
        </w:rPr>
        <w:t>found to decrease germination</w:t>
      </w:r>
      <w:r w:rsidR="000D69D2">
        <w:rPr>
          <w:rFonts w:ascii="Times New Roman" w:hAnsi="Times New Roman" w:cs="Times New Roman"/>
        </w:rPr>
        <w:t xml:space="preserve"> and species with higher WUE </w:t>
      </w:r>
      <w:r w:rsidR="00072695">
        <w:rPr>
          <w:rFonts w:ascii="Times New Roman" w:hAnsi="Times New Roman" w:cs="Times New Roman"/>
        </w:rPr>
        <w:t>need less water to trigger germination</w:t>
      </w:r>
      <w:r w:rsidR="000D69D2">
        <w:rPr>
          <w:rFonts w:ascii="Times New Roman" w:hAnsi="Times New Roman" w:cs="Times New Roman"/>
        </w:rPr>
        <w:t xml:space="preserve"> (Huang et al. 2016</w:t>
      </w:r>
      <w:r w:rsidR="000D69D2" w:rsidRPr="00D671F8">
        <w:rPr>
          <w:rFonts w:ascii="Times New Roman" w:hAnsi="Times New Roman" w:cs="Times New Roman"/>
        </w:rPr>
        <w:t>)</w:t>
      </w:r>
      <w:r w:rsidR="00043CC1" w:rsidRPr="00D671F8">
        <w:rPr>
          <w:rFonts w:ascii="Times New Roman" w:hAnsi="Times New Roman" w:cs="Times New Roman"/>
        </w:rPr>
        <w:t>.</w:t>
      </w:r>
      <w:r w:rsidR="000D0C8B" w:rsidRPr="00D671F8">
        <w:rPr>
          <w:rFonts w:ascii="Times New Roman" w:hAnsi="Times New Roman" w:cs="Times New Roman"/>
        </w:rPr>
        <w:t xml:space="preserve"> </w:t>
      </w:r>
      <w:r w:rsidR="00043CC1" w:rsidRPr="004C2581">
        <w:rPr>
          <w:rFonts w:ascii="Times New Roman" w:hAnsi="Times New Roman" w:cs="Times New Roman"/>
        </w:rPr>
        <w:t>Grass</w:t>
      </w:r>
      <w:r w:rsidR="000D0C8B" w:rsidRPr="004C2581">
        <w:rPr>
          <w:rFonts w:ascii="Times New Roman" w:hAnsi="Times New Roman" w:cs="Times New Roman"/>
        </w:rPr>
        <w:t xml:space="preserve"> would likely inhibit germination </w:t>
      </w:r>
      <w:r w:rsidR="00D61D57" w:rsidRPr="004C2581">
        <w:rPr>
          <w:rFonts w:ascii="Times New Roman" w:hAnsi="Times New Roman" w:cs="Times New Roman"/>
        </w:rPr>
        <w:t>by limiting</w:t>
      </w:r>
      <w:r w:rsidR="00F85494" w:rsidRPr="004C2581">
        <w:rPr>
          <w:rFonts w:ascii="Times New Roman" w:hAnsi="Times New Roman" w:cs="Times New Roman"/>
        </w:rPr>
        <w:t xml:space="preserve"> light</w:t>
      </w:r>
      <w:r w:rsidR="00D61D57" w:rsidRPr="004C2581">
        <w:rPr>
          <w:rFonts w:ascii="Times New Roman" w:hAnsi="Times New Roman" w:cs="Times New Roman"/>
        </w:rPr>
        <w:t xml:space="preserve"> </w:t>
      </w:r>
      <w:r w:rsidR="000D0C8B" w:rsidRPr="004C2581">
        <w:rPr>
          <w:rFonts w:ascii="Times New Roman" w:hAnsi="Times New Roman" w:cs="Times New Roman"/>
        </w:rPr>
        <w:t xml:space="preserve">through thatch </w:t>
      </w:r>
      <w:r w:rsidR="00F85494" w:rsidRPr="004C2581">
        <w:rPr>
          <w:rFonts w:ascii="Times New Roman" w:hAnsi="Times New Roman" w:cs="Times New Roman"/>
        </w:rPr>
        <w:t xml:space="preserve">accumulation </w:t>
      </w:r>
      <w:r w:rsidR="000D0C8B" w:rsidRPr="004C2581">
        <w:rPr>
          <w:rFonts w:ascii="Times New Roman" w:hAnsi="Times New Roman" w:cs="Times New Roman"/>
        </w:rPr>
        <w:t>rather than through competition</w:t>
      </w:r>
      <w:r w:rsidR="00F85494" w:rsidRPr="004C2581">
        <w:rPr>
          <w:rFonts w:ascii="Times New Roman" w:hAnsi="Times New Roman" w:cs="Times New Roman"/>
        </w:rPr>
        <w:t>. Thatch</w:t>
      </w:r>
      <w:r w:rsidR="00043CC1" w:rsidRPr="004C2581">
        <w:rPr>
          <w:rFonts w:ascii="Times New Roman" w:hAnsi="Times New Roman" w:cs="Times New Roman"/>
        </w:rPr>
        <w:t xml:space="preserve"> </w:t>
      </w:r>
      <w:r w:rsidR="00F85494" w:rsidRPr="004C2581">
        <w:rPr>
          <w:rFonts w:ascii="Times New Roman" w:hAnsi="Times New Roman" w:cs="Times New Roman"/>
        </w:rPr>
        <w:t>has been shown to limit germination (</w:t>
      </w:r>
      <w:proofErr w:type="spellStart"/>
      <w:r w:rsidR="00F85494" w:rsidRPr="004C2581">
        <w:rPr>
          <w:rFonts w:ascii="Times New Roman" w:hAnsi="Times New Roman" w:cs="Times New Roman"/>
        </w:rPr>
        <w:t>thomsen</w:t>
      </w:r>
      <w:proofErr w:type="spellEnd"/>
      <w:r w:rsidR="00F85494" w:rsidRPr="004C2581">
        <w:rPr>
          <w:rFonts w:ascii="Times New Roman" w:hAnsi="Times New Roman" w:cs="Times New Roman"/>
        </w:rPr>
        <w:t xml:space="preserve">, Reynolds) but </w:t>
      </w:r>
      <w:r w:rsidR="00043CC1" w:rsidRPr="004C2581">
        <w:rPr>
          <w:rFonts w:ascii="Times New Roman" w:hAnsi="Times New Roman" w:cs="Times New Roman"/>
        </w:rPr>
        <w:t xml:space="preserve">could </w:t>
      </w:r>
      <w:r w:rsidR="00F85494" w:rsidRPr="004C2581">
        <w:rPr>
          <w:rFonts w:ascii="Times New Roman" w:hAnsi="Times New Roman" w:cs="Times New Roman"/>
        </w:rPr>
        <w:t xml:space="preserve">also </w:t>
      </w:r>
      <w:r w:rsidR="00043CC1" w:rsidRPr="004C2581">
        <w:rPr>
          <w:rFonts w:ascii="Times New Roman" w:hAnsi="Times New Roman" w:cs="Times New Roman"/>
        </w:rPr>
        <w:t xml:space="preserve">have a facilitative effect </w:t>
      </w:r>
      <w:r w:rsidR="00F85494" w:rsidRPr="004C2581">
        <w:rPr>
          <w:rFonts w:ascii="Times New Roman" w:hAnsi="Times New Roman" w:cs="Times New Roman"/>
        </w:rPr>
        <w:t xml:space="preserve">in a dry year </w:t>
      </w:r>
      <w:r w:rsidR="00E54E6B" w:rsidRPr="004C2581">
        <w:rPr>
          <w:rFonts w:ascii="Times New Roman" w:hAnsi="Times New Roman" w:cs="Times New Roman"/>
        </w:rPr>
        <w:t>by increasing soil moisture at the surface</w:t>
      </w:r>
      <w:r w:rsidR="00F85494" w:rsidRPr="004C2581">
        <w:rPr>
          <w:rFonts w:ascii="Times New Roman" w:hAnsi="Times New Roman" w:cs="Times New Roman"/>
        </w:rPr>
        <w:t xml:space="preserve"> (Reynolds et al. 2001)</w:t>
      </w:r>
      <w:r w:rsidR="004C2581" w:rsidRPr="004C2581">
        <w:rPr>
          <w:rFonts w:ascii="Times New Roman" w:hAnsi="Times New Roman" w:cs="Times New Roman"/>
        </w:rPr>
        <w:t xml:space="preserve">, </w:t>
      </w:r>
      <w:r w:rsidR="00D671F8" w:rsidRPr="004C2581">
        <w:rPr>
          <w:rFonts w:ascii="Times New Roman" w:hAnsi="Times New Roman" w:cs="Times New Roman"/>
        </w:rPr>
        <w:t xml:space="preserve">so although </w:t>
      </w:r>
      <w:proofErr w:type="spellStart"/>
      <w:r w:rsidR="00D671F8" w:rsidRPr="004C2581">
        <w:rPr>
          <w:rFonts w:ascii="Times New Roman" w:hAnsi="Times New Roman" w:cs="Times New Roman"/>
        </w:rPr>
        <w:t>tolerators</w:t>
      </w:r>
      <w:proofErr w:type="spellEnd"/>
      <w:r w:rsidR="00D671F8" w:rsidRPr="004C2581">
        <w:rPr>
          <w:rFonts w:ascii="Times New Roman" w:hAnsi="Times New Roman" w:cs="Times New Roman"/>
        </w:rPr>
        <w:t xml:space="preserve"> can germinate under lower water conditions, </w:t>
      </w:r>
      <w:r w:rsidR="00E54E6B" w:rsidRPr="004C2581">
        <w:rPr>
          <w:rFonts w:ascii="Times New Roman" w:hAnsi="Times New Roman" w:cs="Times New Roman"/>
        </w:rPr>
        <w:t>more research o</w:t>
      </w:r>
      <w:r w:rsidR="00D671F8" w:rsidRPr="004C2581">
        <w:rPr>
          <w:rFonts w:ascii="Times New Roman" w:hAnsi="Times New Roman" w:cs="Times New Roman"/>
        </w:rPr>
        <w:t>n the</w:t>
      </w:r>
      <w:r w:rsidR="00E54E6B" w:rsidRPr="004C2581">
        <w:rPr>
          <w:rFonts w:ascii="Times New Roman" w:hAnsi="Times New Roman" w:cs="Times New Roman"/>
        </w:rPr>
        <w:t xml:space="preserve"> light requirements for</w:t>
      </w:r>
      <w:r w:rsidR="00D671F8" w:rsidRPr="004C2581">
        <w:rPr>
          <w:rFonts w:ascii="Times New Roman" w:hAnsi="Times New Roman" w:cs="Times New Roman"/>
        </w:rPr>
        <w:t xml:space="preserve"> germination</w:t>
      </w:r>
      <w:r w:rsidR="00E54E6B" w:rsidRPr="004C2581">
        <w:rPr>
          <w:rFonts w:ascii="Times New Roman" w:hAnsi="Times New Roman" w:cs="Times New Roman"/>
        </w:rPr>
        <w:t xml:space="preserve"> </w:t>
      </w:r>
      <w:r w:rsidR="00F85494" w:rsidRPr="004C2581">
        <w:rPr>
          <w:rFonts w:ascii="Times New Roman" w:hAnsi="Times New Roman" w:cs="Times New Roman"/>
        </w:rPr>
        <w:t xml:space="preserve">of </w:t>
      </w:r>
      <w:proofErr w:type="spellStart"/>
      <w:r w:rsidR="00E54E6B" w:rsidRPr="004C2581">
        <w:rPr>
          <w:rFonts w:ascii="Times New Roman" w:hAnsi="Times New Roman" w:cs="Times New Roman"/>
        </w:rPr>
        <w:t>tolerators</w:t>
      </w:r>
      <w:proofErr w:type="spellEnd"/>
      <w:r w:rsidR="00E54E6B" w:rsidRPr="004C2581">
        <w:rPr>
          <w:rFonts w:ascii="Times New Roman" w:hAnsi="Times New Roman" w:cs="Times New Roman"/>
        </w:rPr>
        <w:t xml:space="preserve"> and avoiders is needed</w:t>
      </w:r>
      <w:r w:rsidR="00F85494" w:rsidRPr="004C2581">
        <w:rPr>
          <w:rFonts w:ascii="Times New Roman" w:hAnsi="Times New Roman" w:cs="Times New Roman"/>
        </w:rPr>
        <w:t xml:space="preserve"> to understand the interactive effects of watering and competition on this life stage</w:t>
      </w:r>
      <w:r w:rsidR="002942C3" w:rsidRPr="004C2581">
        <w:rPr>
          <w:rFonts w:ascii="Times New Roman" w:hAnsi="Times New Roman" w:cs="Times New Roman"/>
        </w:rPr>
        <w:t xml:space="preserve">. </w:t>
      </w:r>
    </w:p>
    <w:p w14:paraId="11201FF4" w14:textId="483034D6" w:rsidR="00D84D39" w:rsidRPr="00807043" w:rsidRDefault="00EB3A2C" w:rsidP="00807043">
      <w:pPr>
        <w:spacing w:line="480" w:lineRule="auto"/>
        <w:ind w:firstLine="720"/>
        <w:rPr>
          <w:rFonts w:ascii="Times New Roman" w:hAnsi="Times New Roman" w:cs="Times New Roman"/>
        </w:rPr>
      </w:pPr>
      <w:r w:rsidRPr="004C2581">
        <w:rPr>
          <w:rFonts w:ascii="Times New Roman" w:hAnsi="Times New Roman" w:cs="Times New Roman"/>
        </w:rPr>
        <w:t xml:space="preserve">Although we </w:t>
      </w:r>
      <w:r w:rsidR="006136E5" w:rsidRPr="004C2581">
        <w:rPr>
          <w:rFonts w:ascii="Times New Roman" w:hAnsi="Times New Roman" w:cs="Times New Roman"/>
        </w:rPr>
        <w:t xml:space="preserve">did not find the </w:t>
      </w:r>
      <w:r w:rsidRPr="004C2581">
        <w:rPr>
          <w:rFonts w:ascii="Times New Roman" w:hAnsi="Times New Roman" w:cs="Times New Roman"/>
        </w:rPr>
        <w:t xml:space="preserve">interaction between watering and grass to have a strong effect on </w:t>
      </w:r>
      <w:proofErr w:type="spellStart"/>
      <w:r w:rsidRPr="004C2581">
        <w:rPr>
          <w:rFonts w:ascii="Times New Roman" w:hAnsi="Times New Roman" w:cs="Times New Roman"/>
        </w:rPr>
        <w:t>tolerators</w:t>
      </w:r>
      <w:proofErr w:type="spellEnd"/>
      <w:r w:rsidR="0097561D" w:rsidRPr="004C2581">
        <w:rPr>
          <w:rFonts w:ascii="Times New Roman" w:hAnsi="Times New Roman" w:cs="Times New Roman"/>
        </w:rPr>
        <w:t xml:space="preserve"> as expected</w:t>
      </w:r>
      <w:r>
        <w:rPr>
          <w:rFonts w:ascii="Times New Roman" w:hAnsi="Times New Roman" w:cs="Times New Roman"/>
        </w:rPr>
        <w:t xml:space="preserve">, it is likely </w:t>
      </w:r>
      <w:r w:rsidR="00620B9D">
        <w:rPr>
          <w:rFonts w:ascii="Times New Roman" w:hAnsi="Times New Roman" w:cs="Times New Roman"/>
        </w:rPr>
        <w:t xml:space="preserve">that </w:t>
      </w:r>
      <w:r w:rsidR="001461C2">
        <w:rPr>
          <w:rFonts w:ascii="Times New Roman" w:hAnsi="Times New Roman" w:cs="Times New Roman"/>
        </w:rPr>
        <w:t xml:space="preserve">the effects of </w:t>
      </w:r>
      <w:r w:rsidR="0097561D">
        <w:rPr>
          <w:rFonts w:ascii="Times New Roman" w:hAnsi="Times New Roman" w:cs="Times New Roman"/>
        </w:rPr>
        <w:t xml:space="preserve">grass </w:t>
      </w:r>
      <w:r w:rsidR="001461C2">
        <w:rPr>
          <w:rFonts w:ascii="Times New Roman" w:hAnsi="Times New Roman" w:cs="Times New Roman"/>
        </w:rPr>
        <w:t xml:space="preserve">competition </w:t>
      </w:r>
      <w:r w:rsidR="00620B9D">
        <w:rPr>
          <w:rFonts w:ascii="Times New Roman" w:hAnsi="Times New Roman" w:cs="Times New Roman"/>
        </w:rPr>
        <w:t>in a favorabl</w:t>
      </w:r>
      <w:r w:rsidR="0097561D">
        <w:rPr>
          <w:rFonts w:ascii="Times New Roman" w:hAnsi="Times New Roman" w:cs="Times New Roman"/>
        </w:rPr>
        <w:t>y wet</w:t>
      </w:r>
      <w:r w:rsidR="00620B9D">
        <w:rPr>
          <w:rFonts w:ascii="Times New Roman" w:hAnsi="Times New Roman" w:cs="Times New Roman"/>
        </w:rPr>
        <w:t xml:space="preserve"> environment</w:t>
      </w:r>
      <w:r w:rsidR="001461C2">
        <w:rPr>
          <w:rFonts w:ascii="Times New Roman" w:hAnsi="Times New Roman" w:cs="Times New Roman"/>
        </w:rPr>
        <w:t xml:space="preserve"> build up over time. M</w:t>
      </w:r>
      <w:r w:rsidR="004C1ABB" w:rsidRPr="00D1775B">
        <w:rPr>
          <w:rFonts w:ascii="Times New Roman" w:hAnsi="Times New Roman" w:cs="Times New Roman"/>
        </w:rPr>
        <w:t xml:space="preserve">ulti-year changes in rainfall, </w:t>
      </w:r>
      <w:r w:rsidR="00620B9D">
        <w:rPr>
          <w:rFonts w:ascii="Times New Roman" w:hAnsi="Times New Roman" w:cs="Times New Roman"/>
        </w:rPr>
        <w:t>can cause</w:t>
      </w:r>
      <w:r w:rsidR="004C1ABB" w:rsidRPr="00D1775B">
        <w:rPr>
          <w:rFonts w:ascii="Times New Roman" w:hAnsi="Times New Roman" w:cs="Times New Roman"/>
        </w:rPr>
        <w:t xml:space="preserve"> profound shifts in population abundance and community composition</w:t>
      </w:r>
      <w:r w:rsidR="00790E78">
        <w:rPr>
          <w:rFonts w:ascii="Times New Roman" w:hAnsi="Times New Roman" w:cs="Times New Roman"/>
        </w:rPr>
        <w:t xml:space="preserve"> through lagged </w:t>
      </w:r>
      <w:r w:rsidR="00814E55">
        <w:rPr>
          <w:rFonts w:ascii="Times New Roman" w:hAnsi="Times New Roman" w:cs="Times New Roman"/>
        </w:rPr>
        <w:t xml:space="preserve">indirect </w:t>
      </w:r>
      <w:r w:rsidR="00790E78">
        <w:rPr>
          <w:rFonts w:ascii="Times New Roman" w:hAnsi="Times New Roman" w:cs="Times New Roman"/>
        </w:rPr>
        <w:t>effects</w:t>
      </w:r>
      <w:r w:rsidR="00A765B9">
        <w:rPr>
          <w:rFonts w:ascii="Times New Roman" w:hAnsi="Times New Roman" w:cs="Times New Roman"/>
        </w:rPr>
        <w:t xml:space="preserve"> that operate predominantly through thatch</w:t>
      </w:r>
      <w:r w:rsidR="00CD205D">
        <w:rPr>
          <w:rFonts w:ascii="Times New Roman" w:hAnsi="Times New Roman" w:cs="Times New Roman"/>
        </w:rPr>
        <w:t xml:space="preserve"> in this system</w:t>
      </w:r>
      <w:r w:rsidR="00A765B9">
        <w:rPr>
          <w:rFonts w:ascii="Times New Roman" w:hAnsi="Times New Roman" w:cs="Times New Roman"/>
        </w:rPr>
        <w:t xml:space="preserve"> (</w:t>
      </w:r>
      <w:r w:rsidR="00CD205D">
        <w:rPr>
          <w:rFonts w:ascii="Times New Roman" w:hAnsi="Times New Roman" w:cs="Times New Roman"/>
        </w:rPr>
        <w:t xml:space="preserve">Levine and Rees, </w:t>
      </w:r>
      <w:proofErr w:type="spellStart"/>
      <w:r w:rsidR="00CD205D">
        <w:rPr>
          <w:rFonts w:ascii="Times New Roman" w:hAnsi="Times New Roman" w:cs="Times New Roman"/>
        </w:rPr>
        <w:t>dudney</w:t>
      </w:r>
      <w:proofErr w:type="spellEnd"/>
      <w:r w:rsidR="00A765B9">
        <w:rPr>
          <w:rFonts w:ascii="Times New Roman" w:hAnsi="Times New Roman" w:cs="Times New Roman"/>
        </w:rPr>
        <w:t>)</w:t>
      </w:r>
      <w:r w:rsidR="0097561D">
        <w:rPr>
          <w:rFonts w:ascii="Times New Roman" w:hAnsi="Times New Roman" w:cs="Times New Roman"/>
        </w:rPr>
        <w:t xml:space="preserve">. The </w:t>
      </w:r>
      <w:r w:rsidR="00A765B9">
        <w:rPr>
          <w:rFonts w:ascii="Times New Roman" w:hAnsi="Times New Roman" w:cs="Times New Roman"/>
        </w:rPr>
        <w:t>buildup</w:t>
      </w:r>
      <w:r w:rsidR="0097561D">
        <w:rPr>
          <w:rFonts w:ascii="Times New Roman" w:hAnsi="Times New Roman" w:cs="Times New Roman"/>
        </w:rPr>
        <w:t xml:space="preserve"> of grass thatch, caused by repeated </w:t>
      </w:r>
      <w:r w:rsidR="00790E78">
        <w:rPr>
          <w:rFonts w:ascii="Times New Roman" w:hAnsi="Times New Roman" w:cs="Times New Roman"/>
        </w:rPr>
        <w:t xml:space="preserve">wet years, </w:t>
      </w:r>
      <w:r w:rsidR="0097561D">
        <w:rPr>
          <w:rFonts w:ascii="Times New Roman" w:hAnsi="Times New Roman" w:cs="Times New Roman"/>
        </w:rPr>
        <w:t xml:space="preserve">has been shown to </w:t>
      </w:r>
      <w:r w:rsidR="00790E78">
        <w:rPr>
          <w:rFonts w:ascii="Times New Roman" w:hAnsi="Times New Roman" w:cs="Times New Roman"/>
        </w:rPr>
        <w:t>depress native forb germination</w:t>
      </w:r>
      <w:r w:rsidR="00CD205D">
        <w:rPr>
          <w:rFonts w:ascii="Times New Roman" w:hAnsi="Times New Roman" w:cs="Times New Roman"/>
        </w:rPr>
        <w:t xml:space="preserve"> (</w:t>
      </w:r>
      <w:proofErr w:type="spellStart"/>
      <w:r w:rsidR="00CD205D">
        <w:rPr>
          <w:rFonts w:ascii="Times New Roman" w:hAnsi="Times New Roman" w:cs="Times New Roman"/>
        </w:rPr>
        <w:t>thomsen</w:t>
      </w:r>
      <w:proofErr w:type="spellEnd"/>
      <w:r w:rsidR="00CD205D">
        <w:rPr>
          <w:rFonts w:ascii="Times New Roman" w:hAnsi="Times New Roman" w:cs="Times New Roman"/>
        </w:rPr>
        <w:t>)</w:t>
      </w:r>
      <w:r w:rsidR="0097561D">
        <w:rPr>
          <w:rFonts w:ascii="Times New Roman" w:hAnsi="Times New Roman" w:cs="Times New Roman"/>
        </w:rPr>
        <w:t>,</w:t>
      </w:r>
      <w:r w:rsidR="00D84D39">
        <w:rPr>
          <w:rFonts w:ascii="Times New Roman" w:hAnsi="Times New Roman" w:cs="Times New Roman"/>
        </w:rPr>
        <w:t xml:space="preserve"> </w:t>
      </w:r>
      <w:r w:rsidR="00864328">
        <w:rPr>
          <w:rFonts w:ascii="Times New Roman" w:hAnsi="Times New Roman" w:cs="Times New Roman"/>
        </w:rPr>
        <w:t xml:space="preserve">leading to lower overall </w:t>
      </w:r>
      <w:r w:rsidR="00CD205D">
        <w:rPr>
          <w:rFonts w:ascii="Times New Roman" w:hAnsi="Times New Roman" w:cs="Times New Roman"/>
        </w:rPr>
        <w:t xml:space="preserve">abundance, </w:t>
      </w:r>
      <w:r w:rsidR="00864328">
        <w:rPr>
          <w:rFonts w:ascii="Times New Roman" w:hAnsi="Times New Roman" w:cs="Times New Roman"/>
        </w:rPr>
        <w:t>biomass</w:t>
      </w:r>
      <w:r w:rsidR="00CD205D">
        <w:rPr>
          <w:rFonts w:ascii="Times New Roman" w:hAnsi="Times New Roman" w:cs="Times New Roman"/>
        </w:rPr>
        <w:t>, and</w:t>
      </w:r>
      <w:r w:rsidR="00864328">
        <w:rPr>
          <w:rFonts w:ascii="Times New Roman" w:hAnsi="Times New Roman" w:cs="Times New Roman"/>
        </w:rPr>
        <w:t xml:space="preserve"> seed set (Thomsen</w:t>
      </w:r>
      <w:r w:rsidR="00620B9D">
        <w:rPr>
          <w:rFonts w:ascii="Times New Roman" w:hAnsi="Times New Roman" w:cs="Times New Roman"/>
        </w:rPr>
        <w:t xml:space="preserve"> </w:t>
      </w:r>
      <w:r w:rsidR="00CD205D">
        <w:rPr>
          <w:rFonts w:ascii="Times New Roman" w:hAnsi="Times New Roman" w:cs="Times New Roman"/>
        </w:rPr>
        <w:t xml:space="preserve">papers, </w:t>
      </w:r>
      <w:proofErr w:type="spellStart"/>
      <w:r w:rsidR="00CD205D">
        <w:rPr>
          <w:rFonts w:ascii="Times New Roman" w:hAnsi="Times New Roman" w:cs="Times New Roman"/>
        </w:rPr>
        <w:t>suttle</w:t>
      </w:r>
      <w:proofErr w:type="spellEnd"/>
      <w:r w:rsidR="00CD205D">
        <w:rPr>
          <w:rFonts w:ascii="Times New Roman" w:hAnsi="Times New Roman" w:cs="Times New Roman"/>
        </w:rPr>
        <w:t xml:space="preserve">, </w:t>
      </w:r>
      <w:proofErr w:type="spellStart"/>
      <w:r w:rsidR="00CD205D">
        <w:rPr>
          <w:rFonts w:ascii="Times New Roman" w:hAnsi="Times New Roman" w:cs="Times New Roman"/>
        </w:rPr>
        <w:t>dudney</w:t>
      </w:r>
      <w:proofErr w:type="spellEnd"/>
      <w:r w:rsidR="00864328">
        <w:rPr>
          <w:rFonts w:ascii="Times New Roman" w:hAnsi="Times New Roman" w:cs="Times New Roman"/>
        </w:rPr>
        <w:t>)</w:t>
      </w:r>
      <w:r w:rsidR="00790E78">
        <w:rPr>
          <w:rFonts w:ascii="Times New Roman" w:hAnsi="Times New Roman" w:cs="Times New Roman"/>
        </w:rPr>
        <w:t xml:space="preserve">. </w:t>
      </w:r>
      <w:r w:rsidR="0097561D">
        <w:rPr>
          <w:rFonts w:ascii="Times New Roman" w:hAnsi="Times New Roman" w:cs="Times New Roman"/>
        </w:rPr>
        <w:t xml:space="preserve">We found a small but significant effect of grass in watered plots, where mortality of </w:t>
      </w:r>
      <w:proofErr w:type="spellStart"/>
      <w:r w:rsidR="0097561D">
        <w:rPr>
          <w:rFonts w:ascii="Times New Roman" w:hAnsi="Times New Roman" w:cs="Times New Roman"/>
        </w:rPr>
        <w:t>tolerators</w:t>
      </w:r>
      <w:proofErr w:type="spellEnd"/>
      <w:r w:rsidR="0097561D">
        <w:rPr>
          <w:rFonts w:ascii="Times New Roman" w:hAnsi="Times New Roman" w:cs="Times New Roman"/>
        </w:rPr>
        <w:t xml:space="preserve"> increased in comparison to watered plots without grass. </w:t>
      </w:r>
      <w:r w:rsidR="00807043" w:rsidRPr="00D1775B">
        <w:rPr>
          <w:rFonts w:ascii="TimesNewRomanPSMT" w:hAnsi="TimesNewRomanPSMT"/>
        </w:rPr>
        <w:t xml:space="preserve">It is possible that multiple wet </w:t>
      </w:r>
      <w:r w:rsidR="00807043" w:rsidRPr="00D1775B">
        <w:rPr>
          <w:rFonts w:ascii="TimesNewRomanPSMT" w:hAnsi="TimesNewRomanPSMT"/>
        </w:rPr>
        <w:lastRenderedPageBreak/>
        <w:t xml:space="preserve">years in a row would shift this </w:t>
      </w:r>
      <w:r w:rsidR="00620B9D">
        <w:rPr>
          <w:rFonts w:ascii="TimesNewRomanPSMT" w:hAnsi="TimesNewRomanPSMT"/>
        </w:rPr>
        <w:t xml:space="preserve">small interaction between </w:t>
      </w:r>
      <w:proofErr w:type="gramStart"/>
      <w:r w:rsidR="00620B9D">
        <w:rPr>
          <w:rFonts w:ascii="TimesNewRomanPSMT" w:hAnsi="TimesNewRomanPSMT"/>
        </w:rPr>
        <w:t>grass</w:t>
      </w:r>
      <w:proofErr w:type="gramEnd"/>
      <w:r w:rsidR="00620B9D">
        <w:rPr>
          <w:rFonts w:ascii="TimesNewRomanPSMT" w:hAnsi="TimesNewRomanPSMT"/>
        </w:rPr>
        <w:t xml:space="preserve"> and watering </w:t>
      </w:r>
      <w:r w:rsidR="00807043" w:rsidRPr="00D1775B">
        <w:rPr>
          <w:rFonts w:ascii="TimesNewRomanPSMT" w:hAnsi="TimesNewRomanPSMT"/>
        </w:rPr>
        <w:t xml:space="preserve">toward a negative indirect effect as grass biomass builds up, </w:t>
      </w:r>
      <w:r w:rsidR="00620B9D">
        <w:rPr>
          <w:rFonts w:ascii="TimesNewRomanPSMT" w:hAnsi="TimesNewRomanPSMT"/>
        </w:rPr>
        <w:t xml:space="preserve">ultimately </w:t>
      </w:r>
      <w:r w:rsidR="00807043" w:rsidRPr="00D1775B">
        <w:rPr>
          <w:rFonts w:ascii="TimesNewRomanPSMT" w:hAnsi="TimesNewRomanPSMT"/>
        </w:rPr>
        <w:t>decreasing per capita growth rates</w:t>
      </w:r>
      <w:r w:rsidR="00620B9D">
        <w:rPr>
          <w:rFonts w:ascii="TimesNewRomanPSMT" w:hAnsi="TimesNewRomanPSMT"/>
        </w:rPr>
        <w:t xml:space="preserve"> of </w:t>
      </w:r>
      <w:proofErr w:type="spellStart"/>
      <w:r w:rsidR="00620B9D">
        <w:rPr>
          <w:rFonts w:ascii="TimesNewRomanPSMT" w:hAnsi="TimesNewRomanPSMT"/>
        </w:rPr>
        <w:t>tolerators</w:t>
      </w:r>
      <w:proofErr w:type="spellEnd"/>
      <w:r w:rsidR="00000569">
        <w:rPr>
          <w:rFonts w:ascii="TimesNewRomanPSMT" w:hAnsi="TimesNewRomanPSMT"/>
        </w:rPr>
        <w:t xml:space="preserve"> more than avoiders through lower germination</w:t>
      </w:r>
      <w:r w:rsidR="004C2581">
        <w:rPr>
          <w:rFonts w:ascii="TimesNewRomanPSMT" w:hAnsi="TimesNewRomanPSMT"/>
        </w:rPr>
        <w:t>,</w:t>
      </w:r>
      <w:r w:rsidR="00000569">
        <w:rPr>
          <w:rFonts w:ascii="TimesNewRomanPSMT" w:hAnsi="TimesNewRomanPSMT"/>
        </w:rPr>
        <w:t xml:space="preserve"> higher mortality</w:t>
      </w:r>
      <w:r w:rsidR="004C2581">
        <w:rPr>
          <w:rFonts w:ascii="TimesNewRomanPSMT" w:hAnsi="TimesNewRomanPSMT"/>
        </w:rPr>
        <w:t>, and possibly decreased seed set</w:t>
      </w:r>
      <w:r w:rsidR="001461C2">
        <w:rPr>
          <w:rFonts w:ascii="TimesNewRomanPSMT" w:hAnsi="TimesNewRomanPSMT"/>
        </w:rPr>
        <w:t>.</w:t>
      </w:r>
      <w:r w:rsidR="00807043" w:rsidRPr="00D1775B">
        <w:rPr>
          <w:rFonts w:ascii="TimesNewRomanPSMT" w:hAnsi="TimesNewRomanPSMT"/>
        </w:rPr>
        <w:t xml:space="preserve"> </w:t>
      </w:r>
      <w:proofErr w:type="spellStart"/>
      <w:r w:rsidR="00807043" w:rsidRPr="00BC7785">
        <w:rPr>
          <w:rFonts w:ascii="Times New Roman" w:hAnsi="Times New Roman" w:cs="Times New Roman"/>
        </w:rPr>
        <w:t>Suttle</w:t>
      </w:r>
      <w:proofErr w:type="spellEnd"/>
      <w:r w:rsidR="00807043" w:rsidRPr="00BC7785">
        <w:rPr>
          <w:rFonts w:ascii="Times New Roman" w:hAnsi="Times New Roman" w:cs="Times New Roman"/>
        </w:rPr>
        <w:t xml:space="preserve"> et al. (2007) found that</w:t>
      </w:r>
      <w:r w:rsidR="001461C2">
        <w:rPr>
          <w:rFonts w:ascii="Times New Roman" w:hAnsi="Times New Roman" w:cs="Times New Roman"/>
        </w:rPr>
        <w:t xml:space="preserve"> after 5 years of</w:t>
      </w:r>
      <w:r w:rsidR="00807043" w:rsidRPr="00BC7785">
        <w:rPr>
          <w:rFonts w:ascii="Times New Roman" w:hAnsi="Times New Roman" w:cs="Times New Roman"/>
        </w:rPr>
        <w:t xml:space="preserve"> increased rainfall</w:t>
      </w:r>
      <w:r w:rsidR="001461C2">
        <w:rPr>
          <w:rFonts w:ascii="Times New Roman" w:hAnsi="Times New Roman" w:cs="Times New Roman"/>
        </w:rPr>
        <w:t>,</w:t>
      </w:r>
      <w:r w:rsidR="00807043" w:rsidRPr="00BC7785">
        <w:rPr>
          <w:rFonts w:ascii="Times New Roman" w:hAnsi="Times New Roman" w:cs="Times New Roman"/>
        </w:rPr>
        <w:t xml:space="preserve"> native forb richness and biomass </w:t>
      </w:r>
      <w:r w:rsidR="001461C2">
        <w:rPr>
          <w:rFonts w:ascii="Times New Roman" w:hAnsi="Times New Roman" w:cs="Times New Roman"/>
        </w:rPr>
        <w:t xml:space="preserve">began to decline </w:t>
      </w:r>
      <w:r w:rsidR="00807043" w:rsidRPr="00BC7785">
        <w:rPr>
          <w:rFonts w:ascii="Times New Roman" w:hAnsi="Times New Roman" w:cs="Times New Roman"/>
        </w:rPr>
        <w:t>due to increases in grass</w:t>
      </w:r>
      <w:r w:rsidR="00A765B9">
        <w:rPr>
          <w:rFonts w:ascii="Times New Roman" w:hAnsi="Times New Roman" w:cs="Times New Roman"/>
        </w:rPr>
        <w:t xml:space="preserve"> biomass</w:t>
      </w:r>
      <w:r w:rsidR="00807043">
        <w:rPr>
          <w:rFonts w:ascii="Times New Roman" w:hAnsi="Times New Roman" w:cs="Times New Roman"/>
        </w:rPr>
        <w:t>.</w:t>
      </w:r>
      <w:r w:rsidR="00807043" w:rsidRPr="00BC7785">
        <w:rPr>
          <w:rFonts w:ascii="Times New Roman" w:hAnsi="Times New Roman" w:cs="Times New Roman"/>
        </w:rPr>
        <w:t xml:space="preserve"> </w:t>
      </w:r>
      <w:r w:rsidR="004C1ABB" w:rsidRPr="00D1775B">
        <w:rPr>
          <w:rFonts w:ascii="Times New Roman" w:hAnsi="Times New Roman" w:cs="Times New Roman"/>
        </w:rPr>
        <w:t>Therefore</w:t>
      </w:r>
      <w:r w:rsidR="001461C2">
        <w:rPr>
          <w:rFonts w:ascii="Times New Roman" w:hAnsi="Times New Roman" w:cs="Times New Roman"/>
        </w:rPr>
        <w:t>, how well these strategies far</w:t>
      </w:r>
      <w:r w:rsidR="00730D5F">
        <w:rPr>
          <w:rFonts w:ascii="Times New Roman" w:hAnsi="Times New Roman" w:cs="Times New Roman"/>
        </w:rPr>
        <w:t>e</w:t>
      </w:r>
      <w:r w:rsidR="001461C2">
        <w:rPr>
          <w:rFonts w:ascii="Times New Roman" w:hAnsi="Times New Roman" w:cs="Times New Roman"/>
        </w:rPr>
        <w:t xml:space="preserve"> </w:t>
      </w:r>
      <w:r w:rsidR="00730D5F">
        <w:rPr>
          <w:rFonts w:ascii="Times New Roman" w:hAnsi="Times New Roman" w:cs="Times New Roman"/>
        </w:rPr>
        <w:t>with</w:t>
      </w:r>
      <w:r w:rsidR="001461C2">
        <w:rPr>
          <w:rFonts w:ascii="Times New Roman" w:hAnsi="Times New Roman" w:cs="Times New Roman"/>
        </w:rPr>
        <w:t xml:space="preserve"> future variability will be directly tied to</w:t>
      </w:r>
      <w:r w:rsidR="004C1ABB" w:rsidRPr="00D1775B">
        <w:rPr>
          <w:rFonts w:ascii="Times New Roman" w:hAnsi="Times New Roman" w:cs="Times New Roman"/>
        </w:rPr>
        <w:t xml:space="preserve"> the distribution of extreme events </w:t>
      </w:r>
      <w:r w:rsidR="00864328">
        <w:rPr>
          <w:rFonts w:ascii="Times New Roman" w:hAnsi="Times New Roman" w:cs="Times New Roman"/>
        </w:rPr>
        <w:t>across years</w:t>
      </w:r>
      <w:r w:rsidR="001461C2">
        <w:rPr>
          <w:rFonts w:ascii="Times New Roman" w:hAnsi="Times New Roman" w:cs="Times New Roman"/>
        </w:rPr>
        <w:t xml:space="preserve">. </w:t>
      </w:r>
      <w:r w:rsidR="0097561D">
        <w:rPr>
          <w:rFonts w:ascii="Times New Roman" w:hAnsi="Times New Roman" w:cs="Times New Roman"/>
        </w:rPr>
        <w:t xml:space="preserve">If </w:t>
      </w:r>
      <w:proofErr w:type="spellStart"/>
      <w:r w:rsidR="0097561D">
        <w:rPr>
          <w:rFonts w:ascii="Times New Roman" w:hAnsi="Times New Roman" w:cs="Times New Roman"/>
        </w:rPr>
        <w:t>aridification</w:t>
      </w:r>
      <w:proofErr w:type="spellEnd"/>
      <w:r w:rsidR="0097561D">
        <w:rPr>
          <w:rFonts w:ascii="Times New Roman" w:hAnsi="Times New Roman" w:cs="Times New Roman"/>
        </w:rPr>
        <w:t xml:space="preserve"> occurs alongside increased variability, as is projected </w:t>
      </w:r>
      <w:r w:rsidR="00E83BB4">
        <w:rPr>
          <w:rFonts w:ascii="Times New Roman" w:hAnsi="Times New Roman" w:cs="Times New Roman"/>
        </w:rPr>
        <w:t xml:space="preserve">in many areas including California, </w:t>
      </w:r>
      <w:r w:rsidR="0097561D">
        <w:rPr>
          <w:rFonts w:ascii="Times New Roman" w:hAnsi="Times New Roman" w:cs="Times New Roman"/>
        </w:rPr>
        <w:t xml:space="preserve">grasses may </w:t>
      </w:r>
      <w:r w:rsidR="00A765B9">
        <w:rPr>
          <w:rFonts w:ascii="Times New Roman" w:hAnsi="Times New Roman" w:cs="Times New Roman"/>
        </w:rPr>
        <w:t xml:space="preserve">actually </w:t>
      </w:r>
      <w:r w:rsidR="0097561D">
        <w:rPr>
          <w:rFonts w:ascii="Times New Roman" w:hAnsi="Times New Roman" w:cs="Times New Roman"/>
        </w:rPr>
        <w:t xml:space="preserve">decline, as previously </w:t>
      </w:r>
      <w:r w:rsidR="00CD205D">
        <w:rPr>
          <w:rFonts w:ascii="Times New Roman" w:hAnsi="Times New Roman" w:cs="Times New Roman"/>
        </w:rPr>
        <w:t>noted in</w:t>
      </w:r>
      <w:r w:rsidR="0097561D">
        <w:rPr>
          <w:rFonts w:ascii="Times New Roman" w:hAnsi="Times New Roman" w:cs="Times New Roman"/>
        </w:rPr>
        <w:t xml:space="preserve"> Copeland et al 2016</w:t>
      </w:r>
      <w:r w:rsidR="00A765B9">
        <w:rPr>
          <w:rFonts w:ascii="Times New Roman" w:hAnsi="Times New Roman" w:cs="Times New Roman"/>
        </w:rPr>
        <w:t xml:space="preserve"> </w:t>
      </w:r>
      <w:r w:rsidR="0097561D">
        <w:rPr>
          <w:rFonts w:ascii="Times New Roman" w:hAnsi="Times New Roman" w:cs="Times New Roman"/>
        </w:rPr>
        <w:t xml:space="preserve">and predicted </w:t>
      </w:r>
      <w:r w:rsidR="00CD205D">
        <w:rPr>
          <w:rFonts w:ascii="Times New Roman" w:hAnsi="Times New Roman" w:cs="Times New Roman"/>
        </w:rPr>
        <w:t xml:space="preserve">to occur </w:t>
      </w:r>
      <w:r w:rsidR="0097561D">
        <w:rPr>
          <w:rFonts w:ascii="Times New Roman" w:hAnsi="Times New Roman" w:cs="Times New Roman"/>
        </w:rPr>
        <w:t xml:space="preserve">for temperate grasslands </w:t>
      </w:r>
      <w:r w:rsidR="006B4833">
        <w:rPr>
          <w:rFonts w:ascii="Times New Roman" w:hAnsi="Times New Roman" w:cs="Times New Roman"/>
        </w:rPr>
        <w:t>(</w:t>
      </w:r>
      <w:proofErr w:type="spellStart"/>
      <w:r w:rsidR="006B4833">
        <w:rPr>
          <w:rFonts w:ascii="Times New Roman" w:hAnsi="Times New Roman" w:cs="Times New Roman"/>
        </w:rPr>
        <w:t>Gherardi</w:t>
      </w:r>
      <w:proofErr w:type="spellEnd"/>
      <w:r w:rsidR="006B4833">
        <w:rPr>
          <w:rFonts w:ascii="Times New Roman" w:hAnsi="Times New Roman" w:cs="Times New Roman"/>
        </w:rPr>
        <w:t xml:space="preserve"> and Sala 20</w:t>
      </w:r>
      <w:r w:rsidR="0097561D">
        <w:rPr>
          <w:rFonts w:ascii="Times New Roman" w:hAnsi="Times New Roman" w:cs="Times New Roman"/>
        </w:rPr>
        <w:t>1</w:t>
      </w:r>
      <w:r w:rsidR="006B4833">
        <w:rPr>
          <w:rFonts w:ascii="Times New Roman" w:hAnsi="Times New Roman" w:cs="Times New Roman"/>
        </w:rPr>
        <w:t>9)</w:t>
      </w:r>
      <w:r w:rsidR="0097561D">
        <w:rPr>
          <w:rFonts w:ascii="Times New Roman" w:hAnsi="Times New Roman" w:cs="Times New Roman"/>
        </w:rPr>
        <w:t>.</w:t>
      </w:r>
      <w:r w:rsidR="004C1ABB" w:rsidRPr="00D1775B">
        <w:rPr>
          <w:rFonts w:ascii="Times New Roman" w:hAnsi="Times New Roman" w:cs="Times New Roman"/>
        </w:rPr>
        <w:t xml:space="preserve"> </w:t>
      </w:r>
      <w:r w:rsidR="0097561D">
        <w:rPr>
          <w:rFonts w:ascii="Times New Roman" w:hAnsi="Times New Roman" w:cs="Times New Roman"/>
        </w:rPr>
        <w:t>The effect of competition may thus be overtaken by more direct effects of climate</w:t>
      </w:r>
      <w:r w:rsidR="00A765B9">
        <w:rPr>
          <w:rFonts w:ascii="Times New Roman" w:hAnsi="Times New Roman" w:cs="Times New Roman"/>
        </w:rPr>
        <w:t>, though whether this will occur</w:t>
      </w:r>
      <w:r w:rsidR="001E6E99">
        <w:rPr>
          <w:rFonts w:ascii="Times New Roman" w:hAnsi="Times New Roman" w:cs="Times New Roman"/>
        </w:rPr>
        <w:t xml:space="preserve"> before avoidant species go extinct remains an active question</w:t>
      </w:r>
      <w:r w:rsidR="0097561D">
        <w:rPr>
          <w:rFonts w:ascii="Times New Roman" w:hAnsi="Times New Roman" w:cs="Times New Roman"/>
        </w:rPr>
        <w:t xml:space="preserve">. </w:t>
      </w:r>
    </w:p>
    <w:p w14:paraId="25936103" w14:textId="1D970EF7" w:rsidR="00EA5811" w:rsidRPr="00B15F5B" w:rsidRDefault="007877F6" w:rsidP="00B15F5B">
      <w:pPr>
        <w:spacing w:line="480" w:lineRule="auto"/>
        <w:ind w:firstLine="720"/>
        <w:rPr>
          <w:rFonts w:ascii="Times New Roman" w:hAnsi="Times New Roman" w:cs="Times New Roman"/>
          <w:highlight w:val="yellow"/>
        </w:rPr>
      </w:pPr>
      <w:r>
        <w:rPr>
          <w:rFonts w:ascii="Times New Roman" w:hAnsi="Times New Roman" w:cs="Times New Roman"/>
        </w:rPr>
        <w:t>This is one of the first studies to explore how competition</w:t>
      </w:r>
      <w:r w:rsidR="001F27E8">
        <w:rPr>
          <w:rFonts w:ascii="Times New Roman" w:hAnsi="Times New Roman" w:cs="Times New Roman"/>
        </w:rPr>
        <w:t xml:space="preserve"> with </w:t>
      </w:r>
      <w:r w:rsidR="00684B5F">
        <w:rPr>
          <w:rFonts w:ascii="Times New Roman" w:hAnsi="Times New Roman" w:cs="Times New Roman"/>
        </w:rPr>
        <w:t>invaders</w:t>
      </w:r>
      <w:r>
        <w:rPr>
          <w:rFonts w:ascii="Times New Roman" w:hAnsi="Times New Roman" w:cs="Times New Roman"/>
        </w:rPr>
        <w:t xml:space="preserve"> alters </w:t>
      </w:r>
      <w:r w:rsidR="006136E5">
        <w:rPr>
          <w:rFonts w:ascii="Times New Roman" w:hAnsi="Times New Roman" w:cs="Times New Roman"/>
        </w:rPr>
        <w:t xml:space="preserve">the relative success of </w:t>
      </w:r>
      <w:r w:rsidR="00EA17F6">
        <w:rPr>
          <w:rFonts w:ascii="Times New Roman" w:hAnsi="Times New Roman" w:cs="Times New Roman"/>
        </w:rPr>
        <w:t>two fundamental ecological strategies under a variable climate</w:t>
      </w:r>
      <w:r w:rsidR="00EA17F6" w:rsidRPr="00D57CBB">
        <w:rPr>
          <w:rFonts w:ascii="Times New Roman" w:hAnsi="Times New Roman" w:cs="Times New Roman"/>
        </w:rPr>
        <w:t>.</w:t>
      </w:r>
      <w:r w:rsidR="00EA5811" w:rsidRPr="00D57CBB">
        <w:rPr>
          <w:rFonts w:ascii="Times New Roman" w:hAnsi="Times New Roman" w:cs="Times New Roman"/>
        </w:rPr>
        <w:t xml:space="preserve"> </w:t>
      </w:r>
      <w:r w:rsidRPr="00D57CBB">
        <w:rPr>
          <w:rFonts w:ascii="Times New Roman" w:hAnsi="Times New Roman" w:cs="Times New Roman"/>
        </w:rPr>
        <w:t xml:space="preserve">While much of the research on these strategies comes from desert </w:t>
      </w:r>
      <w:r w:rsidR="00EA17F6" w:rsidRPr="00D57CBB">
        <w:rPr>
          <w:rFonts w:ascii="Times New Roman" w:hAnsi="Times New Roman" w:cs="Times New Roman"/>
        </w:rPr>
        <w:t xml:space="preserve">and grassland annuals </w:t>
      </w:r>
      <w:r w:rsidRPr="00D57CBB">
        <w:rPr>
          <w:rFonts w:ascii="Times New Roman" w:hAnsi="Times New Roman" w:cs="Times New Roman"/>
        </w:rPr>
        <w:t>(see Gremer/Venable/</w:t>
      </w:r>
      <w:proofErr w:type="spellStart"/>
      <w:r w:rsidRPr="00D57CBB">
        <w:rPr>
          <w:rFonts w:ascii="Times New Roman" w:hAnsi="Times New Roman" w:cs="Times New Roman"/>
        </w:rPr>
        <w:t>Huxman</w:t>
      </w:r>
      <w:proofErr w:type="spellEnd"/>
      <w:r w:rsidRPr="00D57CBB">
        <w:rPr>
          <w:rFonts w:ascii="Times New Roman" w:hAnsi="Times New Roman" w:cs="Times New Roman"/>
        </w:rPr>
        <w:t>/</w:t>
      </w:r>
      <w:proofErr w:type="spellStart"/>
      <w:r w:rsidRPr="00D57CBB">
        <w:rPr>
          <w:rFonts w:ascii="Times New Roman" w:hAnsi="Times New Roman" w:cs="Times New Roman"/>
        </w:rPr>
        <w:t>Angert</w:t>
      </w:r>
      <w:proofErr w:type="spellEnd"/>
      <w:r w:rsidRPr="00D57CBB">
        <w:rPr>
          <w:rFonts w:ascii="Times New Roman" w:hAnsi="Times New Roman" w:cs="Times New Roman"/>
        </w:rPr>
        <w:t xml:space="preserve">), the trade-off between fast resource acquisition in avoiders and resource conservation in </w:t>
      </w:r>
      <w:proofErr w:type="spellStart"/>
      <w:r w:rsidRPr="00D57CBB">
        <w:rPr>
          <w:rFonts w:ascii="Times New Roman" w:hAnsi="Times New Roman" w:cs="Times New Roman"/>
        </w:rPr>
        <w:t>tolerators</w:t>
      </w:r>
      <w:proofErr w:type="spellEnd"/>
      <w:r w:rsidRPr="00D57CBB">
        <w:rPr>
          <w:rFonts w:ascii="Times New Roman" w:hAnsi="Times New Roman" w:cs="Times New Roman"/>
        </w:rPr>
        <w:t xml:space="preserve"> is fundamental among plants (Reich et al 2014, Diaz et al 2004)</w:t>
      </w:r>
      <w:r w:rsidR="00B15F5B" w:rsidRPr="00D57CBB">
        <w:rPr>
          <w:rFonts w:ascii="Times New Roman" w:hAnsi="Times New Roman" w:cs="Times New Roman"/>
        </w:rPr>
        <w:t>,</w:t>
      </w:r>
      <w:r w:rsidRPr="00D57CBB">
        <w:rPr>
          <w:rFonts w:ascii="Times New Roman" w:hAnsi="Times New Roman" w:cs="Times New Roman"/>
        </w:rPr>
        <w:t xml:space="preserve"> </w:t>
      </w:r>
      <w:r w:rsidR="001E6E99">
        <w:rPr>
          <w:rFonts w:ascii="Times New Roman" w:hAnsi="Times New Roman" w:cs="Times New Roman"/>
        </w:rPr>
        <w:t xml:space="preserve">and </w:t>
      </w:r>
      <w:r w:rsidRPr="00D57CBB">
        <w:rPr>
          <w:rFonts w:ascii="Times New Roman" w:hAnsi="Times New Roman" w:cs="Times New Roman"/>
        </w:rPr>
        <w:t>has been studied in various functional groups including tropical trees (</w:t>
      </w:r>
      <w:proofErr w:type="spellStart"/>
      <w:r w:rsidRPr="00D57CBB">
        <w:rPr>
          <w:rFonts w:ascii="Times New Roman" w:hAnsi="Times New Roman" w:cs="Times New Roman"/>
        </w:rPr>
        <w:t>Visser</w:t>
      </w:r>
      <w:proofErr w:type="spellEnd"/>
      <w:r w:rsidRPr="00D57CBB">
        <w:rPr>
          <w:rFonts w:ascii="Times New Roman" w:hAnsi="Times New Roman" w:cs="Times New Roman"/>
        </w:rPr>
        <w:t xml:space="preserve"> et al. 2018), herbaceous perennials (Adler?), and shrubs (West et al 2007</w:t>
      </w:r>
      <w:r w:rsidR="001E6E99">
        <w:rPr>
          <w:rFonts w:ascii="Times New Roman" w:hAnsi="Times New Roman" w:cs="Times New Roman"/>
        </w:rPr>
        <w:t>)</w:t>
      </w:r>
      <w:r w:rsidRPr="00D57CBB">
        <w:rPr>
          <w:rFonts w:ascii="Times New Roman" w:hAnsi="Times New Roman" w:cs="Times New Roman"/>
        </w:rPr>
        <w:t xml:space="preserve">. </w:t>
      </w:r>
      <w:r w:rsidR="00DF2C77" w:rsidRPr="00143047">
        <w:rPr>
          <w:rFonts w:ascii="Times New Roman" w:hAnsi="Times New Roman" w:cs="Times New Roman"/>
        </w:rPr>
        <w:t xml:space="preserve">As climate </w:t>
      </w:r>
      <w:r w:rsidR="0072075C" w:rsidRPr="00143047">
        <w:rPr>
          <w:rFonts w:ascii="Times New Roman" w:hAnsi="Times New Roman" w:cs="Times New Roman"/>
        </w:rPr>
        <w:t>becomes increasingly variable and species ranges shift</w:t>
      </w:r>
      <w:r w:rsidR="00DF2C77" w:rsidRPr="00143047">
        <w:rPr>
          <w:rFonts w:ascii="Times New Roman" w:hAnsi="Times New Roman" w:cs="Times New Roman"/>
        </w:rPr>
        <w:t xml:space="preserve">, interactions with novel competitors </w:t>
      </w:r>
      <w:r w:rsidR="0072075C" w:rsidRPr="00143047">
        <w:rPr>
          <w:rFonts w:ascii="Times New Roman" w:hAnsi="Times New Roman" w:cs="Times New Roman"/>
        </w:rPr>
        <w:t xml:space="preserve">can make bad </w:t>
      </w:r>
      <w:proofErr w:type="gramStart"/>
      <w:r w:rsidR="0072075C" w:rsidRPr="00143047">
        <w:rPr>
          <w:rFonts w:ascii="Times New Roman" w:hAnsi="Times New Roman" w:cs="Times New Roman"/>
        </w:rPr>
        <w:t>years</w:t>
      </w:r>
      <w:proofErr w:type="gramEnd"/>
      <w:r w:rsidR="0072075C" w:rsidRPr="00143047">
        <w:rPr>
          <w:rFonts w:ascii="Times New Roman" w:hAnsi="Times New Roman" w:cs="Times New Roman"/>
        </w:rPr>
        <w:t xml:space="preserve"> worse and good years less good, harming the ability of some species </w:t>
      </w:r>
      <w:r w:rsidR="00DF2C77" w:rsidRPr="00143047">
        <w:rPr>
          <w:rFonts w:ascii="Times New Roman" w:hAnsi="Times New Roman" w:cs="Times New Roman"/>
        </w:rPr>
        <w:t>to recover (</w:t>
      </w:r>
      <w:proofErr w:type="spellStart"/>
      <w:r w:rsidR="00DF2C77" w:rsidRPr="00143047">
        <w:rPr>
          <w:rFonts w:ascii="Times New Roman" w:hAnsi="Times New Roman" w:cs="Times New Roman"/>
        </w:rPr>
        <w:t>Douda</w:t>
      </w:r>
      <w:proofErr w:type="spellEnd"/>
      <w:r w:rsidR="00DF2C77" w:rsidRPr="00143047">
        <w:rPr>
          <w:rFonts w:ascii="Times New Roman" w:hAnsi="Times New Roman" w:cs="Times New Roman"/>
        </w:rPr>
        <w:t xml:space="preserve">, </w:t>
      </w:r>
      <w:proofErr w:type="spellStart"/>
      <w:r w:rsidR="00DF2C77" w:rsidRPr="00143047">
        <w:rPr>
          <w:rFonts w:ascii="Times New Roman" w:hAnsi="Times New Roman" w:cs="Times New Roman"/>
        </w:rPr>
        <w:t>Rinnan</w:t>
      </w:r>
      <w:proofErr w:type="spellEnd"/>
      <w:r w:rsidR="00DF2C77" w:rsidRPr="00143047">
        <w:rPr>
          <w:rFonts w:ascii="Times New Roman" w:hAnsi="Times New Roman" w:cs="Times New Roman"/>
        </w:rPr>
        <w:t>).</w:t>
      </w:r>
      <w:r w:rsidR="00DF2C77" w:rsidRPr="00DF2C77">
        <w:rPr>
          <w:rFonts w:ascii="Times New Roman" w:hAnsi="Times New Roman" w:cs="Times New Roman"/>
        </w:rPr>
        <w:t xml:space="preserve"> </w:t>
      </w:r>
      <w:r w:rsidR="00594506" w:rsidRPr="00DF2C77">
        <w:rPr>
          <w:rFonts w:ascii="Times New Roman" w:hAnsi="Times New Roman" w:cs="Times New Roman"/>
        </w:rPr>
        <w:t>Together, our study reveals that when water is the main limiting resource, then the effects of drought, competition, and their interaction will</w:t>
      </w:r>
      <w:r w:rsidR="00594506" w:rsidRPr="00D57CBB">
        <w:rPr>
          <w:rFonts w:ascii="TimesNewRomanPSMT" w:hAnsi="TimesNewRomanPSMT"/>
        </w:rPr>
        <w:t xml:space="preserve"> be most severe</w:t>
      </w:r>
      <w:r w:rsidR="00594506" w:rsidRPr="004C1ABB">
        <w:rPr>
          <w:rFonts w:ascii="TimesNewRomanPSMT" w:hAnsi="TimesNewRomanPSMT"/>
        </w:rPr>
        <w:t xml:space="preserve"> on </w:t>
      </w:r>
      <w:r w:rsidR="00594506">
        <w:rPr>
          <w:rFonts w:ascii="TimesNewRomanPSMT" w:hAnsi="TimesNewRomanPSMT"/>
        </w:rPr>
        <w:t>avoiders</w:t>
      </w:r>
      <w:r w:rsidR="00594506" w:rsidRPr="004C1ABB">
        <w:rPr>
          <w:rFonts w:ascii="TimesNewRomanPSMT" w:hAnsi="TimesNewRomanPSMT"/>
        </w:rPr>
        <w:t>, hastening their decline</w:t>
      </w:r>
      <w:r w:rsidR="00594506">
        <w:rPr>
          <w:rFonts w:ascii="TimesNewRomanPSMT" w:hAnsi="TimesNewRomanPSMT"/>
        </w:rPr>
        <w:t xml:space="preserve"> through increased mortality and lower fecundity. </w:t>
      </w:r>
      <w:r w:rsidR="00594506" w:rsidRPr="00D1775B">
        <w:rPr>
          <w:rFonts w:ascii="TimesNewRomanPSMT" w:hAnsi="TimesNewRomanPSMT"/>
        </w:rPr>
        <w:t xml:space="preserve">Alternatively, if competitors are </w:t>
      </w:r>
      <w:r w:rsidR="00594506" w:rsidRPr="00D1775B">
        <w:rPr>
          <w:rFonts w:ascii="TimesNewRomanPSMT" w:hAnsi="TimesNewRomanPSMT"/>
        </w:rPr>
        <w:lastRenderedPageBreak/>
        <w:t xml:space="preserve">mainly competing for light, </w:t>
      </w:r>
      <w:r w:rsidR="00684B5F">
        <w:rPr>
          <w:rFonts w:ascii="TimesNewRomanPSMT" w:hAnsi="TimesNewRomanPSMT"/>
        </w:rPr>
        <w:t>then</w:t>
      </w:r>
      <w:r w:rsidR="00594506" w:rsidRPr="00D1775B">
        <w:rPr>
          <w:rFonts w:ascii="TimesNewRomanPSMT" w:hAnsi="TimesNewRomanPSMT"/>
        </w:rPr>
        <w:t xml:space="preserve"> the effects of competition </w:t>
      </w:r>
      <w:r w:rsidR="00594506">
        <w:rPr>
          <w:rFonts w:ascii="TimesNewRomanPSMT" w:hAnsi="TimesNewRomanPSMT"/>
        </w:rPr>
        <w:t xml:space="preserve">may </w:t>
      </w:r>
      <w:r w:rsidR="00594506" w:rsidRPr="00D1775B">
        <w:rPr>
          <w:rFonts w:ascii="TimesNewRomanPSMT" w:hAnsi="TimesNewRomanPSMT"/>
        </w:rPr>
        <w:t xml:space="preserve">be worst on the drought </w:t>
      </w:r>
      <w:proofErr w:type="spellStart"/>
      <w:r w:rsidR="00594506" w:rsidRPr="00D1775B">
        <w:rPr>
          <w:rFonts w:ascii="TimesNewRomanPSMT" w:hAnsi="TimesNewRomanPSMT"/>
        </w:rPr>
        <w:t>tolerators</w:t>
      </w:r>
      <w:proofErr w:type="spellEnd"/>
      <w:r w:rsidR="00217D57">
        <w:rPr>
          <w:rFonts w:ascii="TimesNewRomanPSMT" w:hAnsi="TimesNewRomanPSMT"/>
        </w:rPr>
        <w:t xml:space="preserve">. </w:t>
      </w:r>
      <w:r w:rsidR="004C1ABB" w:rsidRPr="00D1775B">
        <w:rPr>
          <w:rFonts w:ascii="Times New Roman" w:hAnsi="Times New Roman" w:cs="Times New Roman"/>
        </w:rPr>
        <w:t>By linking important ecological processes,</w:t>
      </w:r>
      <w:r w:rsidR="00EA17F6">
        <w:rPr>
          <w:rFonts w:ascii="Times New Roman" w:hAnsi="Times New Roman" w:cs="Times New Roman"/>
        </w:rPr>
        <w:t xml:space="preserve"> </w:t>
      </w:r>
      <w:r w:rsidR="00EA17F6" w:rsidRPr="00EA17F6">
        <w:rPr>
          <w:rFonts w:ascii="Times New Roman" w:hAnsi="Times New Roman" w:cs="Times New Roman"/>
        </w:rPr>
        <w:t xml:space="preserve">this study demonstrates how traits can predict species and community response to environmental change, and </w:t>
      </w:r>
      <w:r w:rsidR="00D57CBB">
        <w:rPr>
          <w:rFonts w:ascii="Times New Roman" w:hAnsi="Times New Roman" w:cs="Times New Roman"/>
        </w:rPr>
        <w:t>more importantly, to</w:t>
      </w:r>
      <w:r w:rsidR="00EA17F6" w:rsidRPr="00EA17F6">
        <w:rPr>
          <w:rFonts w:ascii="Times New Roman" w:hAnsi="Times New Roman" w:cs="Times New Roman"/>
        </w:rPr>
        <w:t xml:space="preserve"> predicting how </w:t>
      </w:r>
      <w:r w:rsidR="00DF2C77">
        <w:rPr>
          <w:rFonts w:ascii="Times New Roman" w:hAnsi="Times New Roman" w:cs="Times New Roman"/>
        </w:rPr>
        <w:t>interactions with novel competitors</w:t>
      </w:r>
      <w:r w:rsidR="00EA17F6" w:rsidRPr="00EA17F6">
        <w:rPr>
          <w:rFonts w:ascii="Times New Roman" w:hAnsi="Times New Roman" w:cs="Times New Roman"/>
        </w:rPr>
        <w:t xml:space="preserve"> affe</w:t>
      </w:r>
      <w:r w:rsidR="00EA17F6">
        <w:rPr>
          <w:rFonts w:ascii="Times New Roman" w:hAnsi="Times New Roman" w:cs="Times New Roman"/>
        </w:rPr>
        <w:t>c</w:t>
      </w:r>
      <w:r w:rsidR="00EA17F6" w:rsidRPr="00EA17F6">
        <w:rPr>
          <w:rFonts w:ascii="Times New Roman" w:hAnsi="Times New Roman" w:cs="Times New Roman"/>
        </w:rPr>
        <w:t>t those responses</w:t>
      </w:r>
      <w:r w:rsidR="00D57CBB">
        <w:rPr>
          <w:rFonts w:ascii="Times New Roman" w:hAnsi="Times New Roman" w:cs="Times New Roman"/>
        </w:rPr>
        <w:t>.</w:t>
      </w:r>
    </w:p>
    <w:p w14:paraId="34CFC529" w14:textId="77777777" w:rsidR="007877F6" w:rsidRPr="00D1775B" w:rsidRDefault="007877F6" w:rsidP="00D84D39">
      <w:pPr>
        <w:spacing w:line="480" w:lineRule="auto"/>
        <w:ind w:firstLine="720"/>
        <w:rPr>
          <w:rFonts w:ascii="Times New Roman" w:hAnsi="Times New Roman" w:cs="Times New Roman"/>
          <w:b/>
        </w:rPr>
      </w:pPr>
    </w:p>
    <w:p w14:paraId="576EB2AA" w14:textId="77777777" w:rsidR="009F5CD1" w:rsidRDefault="00412E89" w:rsidP="00412E89">
      <w:pPr>
        <w:spacing w:line="480" w:lineRule="auto"/>
        <w:rPr>
          <w:rFonts w:ascii="Times New Roman" w:hAnsi="Times New Roman" w:cs="Times New Roman"/>
          <w:b/>
        </w:rPr>
      </w:pPr>
      <w:r w:rsidRPr="00412E89">
        <w:rPr>
          <w:rFonts w:ascii="Times New Roman" w:hAnsi="Times New Roman" w:cs="Times New Roman"/>
          <w:b/>
        </w:rPr>
        <w:t>Acknowledgements</w:t>
      </w:r>
    </w:p>
    <w:p w14:paraId="5F9E4829" w14:textId="77777777" w:rsidR="00F3057E" w:rsidRDefault="00F3057E">
      <w:pPr>
        <w:rPr>
          <w:rFonts w:ascii="Times New Roman" w:hAnsi="Times New Roman" w:cs="Times New Roman"/>
          <w:b/>
        </w:rPr>
      </w:pPr>
      <w:r>
        <w:rPr>
          <w:rFonts w:ascii="Times New Roman" w:hAnsi="Times New Roman" w:cs="Times New Roman"/>
          <w:b/>
        </w:rPr>
        <w:br w:type="page"/>
      </w:r>
    </w:p>
    <w:p w14:paraId="4CC8FF78" w14:textId="73996AAC" w:rsidR="00412E89" w:rsidRDefault="00412E89" w:rsidP="00412E89">
      <w:pPr>
        <w:spacing w:line="480" w:lineRule="auto"/>
        <w:rPr>
          <w:rFonts w:ascii="Times New Roman" w:hAnsi="Times New Roman" w:cs="Times New Roman"/>
          <w:b/>
        </w:rPr>
      </w:pPr>
      <w:r>
        <w:rPr>
          <w:rFonts w:ascii="Times New Roman" w:hAnsi="Times New Roman" w:cs="Times New Roman"/>
          <w:b/>
        </w:rPr>
        <w:lastRenderedPageBreak/>
        <w:t>Literature Cited</w:t>
      </w:r>
    </w:p>
    <w:p w14:paraId="76CB8F6E" w14:textId="77777777" w:rsidR="00F3057E" w:rsidRDefault="00F3057E">
      <w:pPr>
        <w:rPr>
          <w:rFonts w:ascii="Times New Roman" w:hAnsi="Times New Roman" w:cs="Times New Roman"/>
          <w:b/>
        </w:rPr>
      </w:pPr>
      <w:r>
        <w:rPr>
          <w:rFonts w:ascii="Times New Roman" w:hAnsi="Times New Roman" w:cs="Times New Roman"/>
          <w:b/>
        </w:rPr>
        <w:br w:type="page"/>
      </w:r>
    </w:p>
    <w:p w14:paraId="2F6214D3" w14:textId="77777777" w:rsidR="00F6694F" w:rsidRDefault="00F3057E" w:rsidP="00412E89">
      <w:pPr>
        <w:spacing w:line="480" w:lineRule="auto"/>
        <w:rPr>
          <w:rFonts w:ascii="Times New Roman" w:hAnsi="Times New Roman" w:cs="Times New Roman"/>
          <w:b/>
        </w:rPr>
      </w:pPr>
      <w:r>
        <w:rPr>
          <w:rFonts w:ascii="Times New Roman" w:hAnsi="Times New Roman" w:cs="Times New Roman"/>
          <w:b/>
        </w:rPr>
        <w:lastRenderedPageBreak/>
        <w:t>Table 1.</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Lasthenia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Plantago</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Agoseris</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Clarkia </w:t>
            </w:r>
            <w:proofErr w:type="spellStart"/>
            <w:r w:rsidRPr="00F6694F">
              <w:rPr>
                <w:rFonts w:ascii="Times New Roman" w:eastAsia="Times New Roman" w:hAnsi="Times New Roman" w:cs="Times New Roman"/>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Hemizonia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Calycadenia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54% </w:t>
            </w:r>
          </w:p>
        </w:tc>
      </w:tr>
    </w:tbl>
    <w:p w14:paraId="35A3B972" w14:textId="77777777" w:rsidR="00172911" w:rsidRDefault="00172911">
      <w:pPr>
        <w:rPr>
          <w:rFonts w:ascii="Times New Roman" w:hAnsi="Times New Roman" w:cs="Times New Roman"/>
          <w:b/>
        </w:rPr>
      </w:pPr>
      <w:r>
        <w:rPr>
          <w:rFonts w:ascii="Times New Roman" w:hAnsi="Times New Roman" w:cs="Times New Roman"/>
          <w:b/>
        </w:rPr>
        <w:br w:type="page"/>
      </w:r>
    </w:p>
    <w:p w14:paraId="18360829" w14:textId="5AB209DB" w:rsidR="002D2AE7" w:rsidRPr="00172911" w:rsidRDefault="002D2AE7" w:rsidP="002D2AE7">
      <w:pPr>
        <w:spacing w:line="480" w:lineRule="auto"/>
        <w:rPr>
          <w:rFonts w:ascii="Times New Roman" w:hAnsi="Times New Roman" w:cs="Times New Roman"/>
        </w:rPr>
      </w:pPr>
      <w:r>
        <w:rPr>
          <w:rFonts w:ascii="Times New Roman" w:hAnsi="Times New Roman" w:cs="Times New Roman"/>
          <w:b/>
        </w:rPr>
        <w:lastRenderedPageBreak/>
        <w:t xml:space="preserve">Table 2. </w:t>
      </w:r>
      <w:r>
        <w:rPr>
          <w:rFonts w:ascii="Times New Roman" w:hAnsi="Times New Roman" w:cs="Times New Roman"/>
        </w:rPr>
        <w:t>Per capita population growth rate</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rFonts w:ascii="Times New Roman" w:eastAsia="Times New Roman" w:hAnsi="Times New Roman" w:cs="Times New Roman"/>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rFonts w:ascii="Times New Roman" w:eastAsia="Times New Roman" w:hAnsi="Times New Roman" w:cs="Times New Roman"/>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rFonts w:ascii="Times New Roman" w:eastAsia="Times New Roman" w:hAnsi="Times New Roman" w:cs="Times New Roman"/>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eastAsia="Times New Roman" w:hAnsi="Calibri" w:cs="Calibri"/>
                <w:color w:val="000000"/>
              </w:rPr>
            </w:pPr>
            <w:r w:rsidRPr="00F3057E">
              <w:rPr>
                <w:rFonts w:ascii="Calibri" w:eastAsia="Times New Roman"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rFonts w:ascii="Times New Roman" w:eastAsia="Times New Roman" w:hAnsi="Times New Roman" w:cs="Times New Roman"/>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rFonts w:ascii="Times New Roman" w:eastAsia="Times New Roman" w:hAnsi="Times New Roman" w:cs="Times New Roman"/>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rFonts w:ascii="Times New Roman" w:eastAsia="Times New Roman" w:hAnsi="Times New Roman" w:cs="Times New Roman"/>
                <w:sz w:val="20"/>
                <w:szCs w:val="20"/>
              </w:rPr>
            </w:pPr>
          </w:p>
        </w:tc>
      </w:tr>
    </w:tbl>
    <w:p w14:paraId="4E9EBD34" w14:textId="77777777" w:rsidR="002D2AE7" w:rsidRDefault="002D2AE7">
      <w:pPr>
        <w:rPr>
          <w:rFonts w:ascii="Times New Roman" w:hAnsi="Times New Roman" w:cs="Times New Roman"/>
          <w:b/>
        </w:rPr>
      </w:pPr>
      <w:r>
        <w:rPr>
          <w:rFonts w:ascii="Times New Roman" w:hAnsi="Times New Roman" w:cs="Times New Roman"/>
          <w:b/>
        </w:rPr>
        <w:br w:type="page"/>
      </w:r>
    </w:p>
    <w:p w14:paraId="50B499B2" w14:textId="100FC1DE" w:rsidR="00F3057E" w:rsidRDefault="00F3057E" w:rsidP="00F3057E">
      <w:pPr>
        <w:spacing w:line="480" w:lineRule="auto"/>
        <w:rPr>
          <w:rFonts w:ascii="Times New Roman" w:hAnsi="Times New Roman" w:cs="Times New Roman"/>
          <w:b/>
        </w:rPr>
      </w:pPr>
      <w:r>
        <w:rPr>
          <w:rFonts w:ascii="Times New Roman" w:hAnsi="Times New Roman" w:cs="Times New Roman"/>
          <w:b/>
        </w:rPr>
        <w:lastRenderedPageBreak/>
        <w:t xml:space="preserve">Table </w:t>
      </w:r>
      <w:r w:rsidR="002D2AE7">
        <w:rPr>
          <w:rFonts w:ascii="Times New Roman" w:hAnsi="Times New Roman" w:cs="Times New Roman"/>
          <w:b/>
        </w:rPr>
        <w:t>3</w:t>
      </w:r>
      <w:r>
        <w:rPr>
          <w:rFonts w:ascii="Times New Roman" w:hAnsi="Times New Roman" w:cs="Times New Roman"/>
          <w:b/>
        </w:rPr>
        <w:t>.</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(a) Mortality Rate</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(b) Fecundity</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bl>
    <w:p w14:paraId="1CC00E2C" w14:textId="18D616A6" w:rsidR="00F3057E" w:rsidRDefault="00F3057E" w:rsidP="002D2AE7">
      <w:pPr>
        <w:rPr>
          <w:rFonts w:ascii="Times New Roman" w:hAnsi="Times New Roman" w:cs="Times New Roman"/>
          <w:b/>
        </w:rPr>
      </w:pPr>
      <w:r>
        <w:rPr>
          <w:rFonts w:ascii="Times New Roman" w:hAnsi="Times New Roman" w:cs="Times New Roman"/>
          <w:b/>
        </w:rPr>
        <w:br w:type="page"/>
      </w:r>
    </w:p>
    <w:p w14:paraId="436512ED" w14:textId="7675B57A" w:rsidR="00BA58A1" w:rsidRDefault="00A8426F" w:rsidP="00412E89">
      <w:pPr>
        <w:spacing w:line="480" w:lineRule="auto"/>
        <w:rPr>
          <w:rFonts w:ascii="Times New Roman" w:hAnsi="Times New Roman" w:cs="Times New Roman"/>
          <w:b/>
        </w:rPr>
      </w:pPr>
      <w:r>
        <w:rPr>
          <w:rFonts w:ascii="Times New Roman" w:hAnsi="Times New Roman" w:cs="Times New Roman"/>
          <w:b/>
        </w:rPr>
        <w:lastRenderedPageBreak/>
        <w:t>Figure Legends</w:t>
      </w:r>
    </w:p>
    <w:p w14:paraId="5553C1EA" w14:textId="75941B46" w:rsidR="00A8426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Species trade-offs in relative growth rate and water use efficiency</w:t>
      </w:r>
    </w:p>
    <w:p w14:paraId="4DE7321B" w14:textId="7B655050" w:rsid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Mortality</w:t>
      </w:r>
    </w:p>
    <w:p w14:paraId="78C710B5" w14:textId="0B1E53EF" w:rsid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Seed Set</w:t>
      </w:r>
    </w:p>
    <w:p w14:paraId="170176FD" w14:textId="708DB9E2" w:rsidR="00174BAF" w:rsidRP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Lambda</w:t>
      </w:r>
    </w:p>
    <w:p w14:paraId="4CA25532" w14:textId="17C390F0" w:rsidR="00BA58A1" w:rsidRDefault="00BA58A1" w:rsidP="00412E89">
      <w:pPr>
        <w:spacing w:line="480" w:lineRule="auto"/>
        <w:rPr>
          <w:rFonts w:ascii="Times New Roman" w:hAnsi="Times New Roman" w:cs="Times New Roman"/>
          <w:b/>
        </w:rPr>
      </w:pPr>
    </w:p>
    <w:p w14:paraId="449C0993" w14:textId="2E237C26" w:rsidR="00BA58A1" w:rsidRDefault="00BA58A1" w:rsidP="00412E89">
      <w:pPr>
        <w:spacing w:line="480" w:lineRule="auto"/>
        <w:rPr>
          <w:rFonts w:ascii="Times New Roman" w:hAnsi="Times New Roman" w:cs="Times New Roman"/>
          <w:b/>
        </w:rPr>
      </w:pPr>
    </w:p>
    <w:p w14:paraId="225E8D88" w14:textId="5EB679D0" w:rsidR="00BA58A1" w:rsidRDefault="00BA58A1" w:rsidP="00412E89">
      <w:pPr>
        <w:spacing w:line="480" w:lineRule="auto"/>
        <w:rPr>
          <w:rFonts w:ascii="Times New Roman" w:hAnsi="Times New Roman" w:cs="Times New Roman"/>
          <w:b/>
        </w:rPr>
      </w:pPr>
    </w:p>
    <w:p w14:paraId="196C0C16" w14:textId="6F630147" w:rsidR="00BA58A1" w:rsidRDefault="00BA58A1" w:rsidP="00412E89">
      <w:pPr>
        <w:spacing w:line="480" w:lineRule="auto"/>
        <w:rPr>
          <w:rFonts w:ascii="Times New Roman" w:hAnsi="Times New Roman" w:cs="Times New Roman"/>
          <w:b/>
        </w:rPr>
      </w:pPr>
    </w:p>
    <w:p w14:paraId="4434EF16" w14:textId="35EAEC4F" w:rsidR="00287881" w:rsidRDefault="00287881" w:rsidP="00412E89">
      <w:pPr>
        <w:spacing w:line="480" w:lineRule="auto"/>
        <w:rPr>
          <w:rFonts w:ascii="Times New Roman" w:hAnsi="Times New Roman" w:cs="Times New Roman"/>
          <w:b/>
        </w:rPr>
      </w:pPr>
    </w:p>
    <w:p w14:paraId="10786293" w14:textId="6C0F9BE1" w:rsidR="00287881" w:rsidRDefault="00287881" w:rsidP="00412E89">
      <w:pPr>
        <w:spacing w:line="480" w:lineRule="auto"/>
        <w:rPr>
          <w:rFonts w:ascii="Times New Roman" w:hAnsi="Times New Roman" w:cs="Times New Roman"/>
          <w:b/>
        </w:rPr>
      </w:pPr>
    </w:p>
    <w:p w14:paraId="2DDC067E" w14:textId="4F6B98DE" w:rsidR="00287881" w:rsidRDefault="00287881" w:rsidP="00412E89">
      <w:pPr>
        <w:spacing w:line="480" w:lineRule="auto"/>
        <w:rPr>
          <w:rFonts w:ascii="Times New Roman" w:hAnsi="Times New Roman" w:cs="Times New Roman"/>
          <w:b/>
        </w:rPr>
      </w:pPr>
    </w:p>
    <w:p w14:paraId="6DD449E6" w14:textId="7BA79AC9" w:rsidR="00287881" w:rsidRDefault="00287881" w:rsidP="00412E89">
      <w:pPr>
        <w:spacing w:line="480" w:lineRule="auto"/>
        <w:rPr>
          <w:rFonts w:ascii="Times New Roman" w:hAnsi="Times New Roman" w:cs="Times New Roman"/>
          <w:b/>
        </w:rPr>
      </w:pPr>
    </w:p>
    <w:p w14:paraId="67EA1E5F" w14:textId="46D25A51" w:rsidR="00287881" w:rsidRDefault="00287881" w:rsidP="00412E89">
      <w:pPr>
        <w:spacing w:line="480" w:lineRule="auto"/>
        <w:rPr>
          <w:rFonts w:ascii="Times New Roman" w:hAnsi="Times New Roman" w:cs="Times New Roman"/>
          <w:b/>
        </w:rPr>
      </w:pPr>
    </w:p>
    <w:p w14:paraId="0EDFBE2E" w14:textId="7BDB45E2" w:rsidR="00287881" w:rsidRDefault="00287881" w:rsidP="00412E89">
      <w:pPr>
        <w:spacing w:line="480" w:lineRule="auto"/>
        <w:rPr>
          <w:rFonts w:ascii="Times New Roman" w:hAnsi="Times New Roman" w:cs="Times New Roman"/>
          <w:b/>
        </w:rPr>
      </w:pPr>
    </w:p>
    <w:p w14:paraId="2614D754" w14:textId="3BFD79B7" w:rsidR="00287881" w:rsidRDefault="00287881" w:rsidP="00412E89">
      <w:pPr>
        <w:spacing w:line="480" w:lineRule="auto"/>
        <w:rPr>
          <w:rFonts w:ascii="Times New Roman" w:hAnsi="Times New Roman" w:cs="Times New Roman"/>
          <w:b/>
        </w:rPr>
      </w:pPr>
    </w:p>
    <w:p w14:paraId="063341D8" w14:textId="78C61D70" w:rsidR="00287881" w:rsidRDefault="00287881" w:rsidP="00412E89">
      <w:pPr>
        <w:spacing w:line="480" w:lineRule="auto"/>
        <w:rPr>
          <w:rFonts w:ascii="Times New Roman" w:hAnsi="Times New Roman" w:cs="Times New Roman"/>
          <w:b/>
        </w:rPr>
      </w:pPr>
    </w:p>
    <w:p w14:paraId="576D3B2C" w14:textId="77777777" w:rsidR="00287881" w:rsidRDefault="00287881" w:rsidP="00412E89">
      <w:pPr>
        <w:spacing w:line="480" w:lineRule="auto"/>
        <w:rPr>
          <w:rFonts w:ascii="Times New Roman" w:hAnsi="Times New Roman" w:cs="Times New Roman"/>
          <w:b/>
        </w:rPr>
      </w:pPr>
    </w:p>
    <w:p w14:paraId="394F9F70" w14:textId="77777777" w:rsidR="00126D96" w:rsidRDefault="00126D96">
      <w:pPr>
        <w:rPr>
          <w:rFonts w:ascii="Times New Roman" w:hAnsi="Times New Roman" w:cs="Times New Roman"/>
          <w:b/>
        </w:rPr>
      </w:pPr>
      <w:r>
        <w:rPr>
          <w:rFonts w:ascii="Times New Roman" w:hAnsi="Times New Roman" w:cs="Times New Roman"/>
          <w:b/>
        </w:rPr>
        <w:br w:type="page"/>
      </w:r>
    </w:p>
    <w:p w14:paraId="1C364654" w14:textId="0AE61F68" w:rsidR="00485056" w:rsidRPr="00412E89" w:rsidRDefault="00485056" w:rsidP="00485056">
      <w:pPr>
        <w:spacing w:line="480" w:lineRule="auto"/>
        <w:rPr>
          <w:rFonts w:ascii="Times New Roman" w:hAnsi="Times New Roman" w:cs="Times New Roman"/>
          <w:b/>
        </w:rPr>
      </w:pPr>
      <w:r>
        <w:rPr>
          <w:rFonts w:ascii="Times New Roman" w:hAnsi="Times New Roman" w:cs="Times New Roman"/>
          <w:b/>
        </w:rPr>
        <w:lastRenderedPageBreak/>
        <w:t>Figure 1. Trade-off in relative growth rate and water use efficiency</w:t>
      </w:r>
    </w:p>
    <w:p w14:paraId="58892F71" w14:textId="3BC3824A" w:rsidR="00BA58A1" w:rsidRDefault="00895085" w:rsidP="00412E89">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0">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rFonts w:ascii="Times New Roman" w:hAnsi="Times New Roman" w:cs="Times New Roman"/>
          <w:b/>
        </w:rPr>
      </w:pPr>
    </w:p>
    <w:p w14:paraId="1F02CEEF" w14:textId="77777777" w:rsidR="00E90DA4" w:rsidRDefault="00E90DA4" w:rsidP="00412E89">
      <w:pPr>
        <w:spacing w:line="480" w:lineRule="auto"/>
        <w:rPr>
          <w:rFonts w:ascii="Times New Roman" w:hAnsi="Times New Roman" w:cs="Times New Roman"/>
          <w:b/>
        </w:rPr>
      </w:pPr>
    </w:p>
    <w:p w14:paraId="70393B2B" w14:textId="77777777" w:rsidR="00E90DA4" w:rsidRDefault="00E90DA4" w:rsidP="00412E89">
      <w:pPr>
        <w:spacing w:line="480" w:lineRule="auto"/>
        <w:rPr>
          <w:rFonts w:ascii="Times New Roman" w:hAnsi="Times New Roman" w:cs="Times New Roman"/>
          <w:b/>
        </w:rPr>
      </w:pPr>
    </w:p>
    <w:p w14:paraId="06ACB180" w14:textId="77777777" w:rsidR="00E90DA4" w:rsidRDefault="00E90DA4" w:rsidP="00412E89">
      <w:pPr>
        <w:spacing w:line="480" w:lineRule="auto"/>
        <w:rPr>
          <w:rFonts w:ascii="Times New Roman" w:hAnsi="Times New Roman" w:cs="Times New Roman"/>
          <w:b/>
        </w:rPr>
      </w:pPr>
    </w:p>
    <w:p w14:paraId="7B0E9D6D" w14:textId="77777777" w:rsidR="00111C26" w:rsidRDefault="00111C26" w:rsidP="00412E89">
      <w:pPr>
        <w:spacing w:line="480" w:lineRule="auto"/>
        <w:rPr>
          <w:rFonts w:ascii="Times New Roman" w:hAnsi="Times New Roman" w:cs="Times New Roman"/>
          <w:b/>
        </w:rPr>
      </w:pPr>
    </w:p>
    <w:p w14:paraId="4176F119" w14:textId="77777777" w:rsidR="00111C26" w:rsidRDefault="00111C26" w:rsidP="00412E89">
      <w:pPr>
        <w:spacing w:line="480" w:lineRule="auto"/>
        <w:rPr>
          <w:rFonts w:ascii="Times New Roman" w:hAnsi="Times New Roman" w:cs="Times New Roman"/>
          <w:b/>
        </w:rPr>
      </w:pPr>
    </w:p>
    <w:p w14:paraId="6E9483C8" w14:textId="77777777" w:rsidR="00111C26" w:rsidRDefault="00111C26" w:rsidP="00412E89">
      <w:pPr>
        <w:spacing w:line="480" w:lineRule="auto"/>
        <w:rPr>
          <w:rFonts w:ascii="Times New Roman" w:hAnsi="Times New Roman" w:cs="Times New Roman"/>
          <w:b/>
        </w:rPr>
      </w:pPr>
    </w:p>
    <w:p w14:paraId="2EB5A40E" w14:textId="77777777" w:rsidR="00111C26" w:rsidRDefault="00111C26" w:rsidP="00412E89">
      <w:pPr>
        <w:spacing w:line="480" w:lineRule="auto"/>
        <w:rPr>
          <w:rFonts w:ascii="Times New Roman" w:hAnsi="Times New Roman" w:cs="Times New Roman"/>
          <w:b/>
        </w:rPr>
      </w:pPr>
    </w:p>
    <w:p w14:paraId="28ADE3A2" w14:textId="77777777" w:rsidR="00111C26" w:rsidRDefault="00111C26" w:rsidP="00412E89">
      <w:pPr>
        <w:spacing w:line="480" w:lineRule="auto"/>
        <w:rPr>
          <w:rFonts w:ascii="Times New Roman" w:hAnsi="Times New Roman" w:cs="Times New Roman"/>
          <w:b/>
        </w:rPr>
      </w:pPr>
    </w:p>
    <w:p w14:paraId="548CEFC1" w14:textId="77777777" w:rsidR="00111C26" w:rsidRDefault="00111C26" w:rsidP="00412E89">
      <w:pPr>
        <w:spacing w:line="480" w:lineRule="auto"/>
        <w:rPr>
          <w:rFonts w:ascii="Times New Roman" w:hAnsi="Times New Roman" w:cs="Times New Roman"/>
          <w:b/>
        </w:rPr>
      </w:pPr>
    </w:p>
    <w:p w14:paraId="7190BCD9" w14:textId="77777777" w:rsidR="00111C26" w:rsidRDefault="00111C26" w:rsidP="00412E89">
      <w:pPr>
        <w:spacing w:line="480" w:lineRule="auto"/>
        <w:rPr>
          <w:rFonts w:ascii="Times New Roman" w:hAnsi="Times New Roman" w:cs="Times New Roman"/>
          <w:b/>
        </w:rPr>
      </w:pPr>
    </w:p>
    <w:p w14:paraId="5E59356E" w14:textId="77777777" w:rsidR="00111C26" w:rsidRDefault="00111C26" w:rsidP="00412E89">
      <w:pPr>
        <w:spacing w:line="480" w:lineRule="auto"/>
        <w:rPr>
          <w:rFonts w:ascii="Times New Roman" w:hAnsi="Times New Roman" w:cs="Times New Roman"/>
          <w:b/>
        </w:rPr>
      </w:pPr>
    </w:p>
    <w:p w14:paraId="11B7C9A8" w14:textId="77777777" w:rsidR="002D2AE7" w:rsidRDefault="002D2AE7">
      <w:pPr>
        <w:rPr>
          <w:rFonts w:ascii="Times New Roman" w:hAnsi="Times New Roman" w:cs="Times New Roman"/>
          <w:b/>
        </w:rPr>
      </w:pPr>
      <w:r>
        <w:rPr>
          <w:rFonts w:ascii="Times New Roman" w:hAnsi="Times New Roman" w:cs="Times New Roman"/>
          <w:b/>
        </w:rPr>
        <w:br w:type="page"/>
      </w:r>
    </w:p>
    <w:p w14:paraId="2E03ACBA" w14:textId="77777777" w:rsidR="002D2AE7" w:rsidRDefault="002D2AE7" w:rsidP="002D2AE7">
      <w:pPr>
        <w:spacing w:line="480" w:lineRule="auto"/>
        <w:rPr>
          <w:rFonts w:ascii="Times New Roman" w:hAnsi="Times New Roman" w:cs="Times New Roman"/>
          <w:b/>
        </w:rPr>
      </w:pPr>
      <w:r>
        <w:rPr>
          <w:rFonts w:ascii="Times New Roman" w:hAnsi="Times New Roman" w:cs="Times New Roman"/>
          <w:b/>
        </w:rPr>
        <w:lastRenderedPageBreak/>
        <w:t>Figure 2. Per capita population growth rate</w:t>
      </w:r>
      <w:r>
        <w:rPr>
          <w:rFonts w:ascii="Times New Roman" w:hAnsi="Times New Roman" w:cs="Times New Roman"/>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1">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rFonts w:ascii="Times New Roman" w:hAnsi="Times New Roman" w:cs="Times New Roman"/>
          <w:b/>
        </w:rPr>
      </w:pPr>
      <w:r>
        <w:rPr>
          <w:rFonts w:ascii="Times New Roman" w:hAnsi="Times New Roman" w:cs="Times New Roman"/>
          <w:b/>
        </w:rPr>
        <w:br w:type="page"/>
      </w:r>
    </w:p>
    <w:p w14:paraId="48AE8A18" w14:textId="6602AB2D" w:rsidR="00A8426F" w:rsidRDefault="00BA58A1" w:rsidP="00412E89">
      <w:pPr>
        <w:spacing w:line="480" w:lineRule="auto"/>
        <w:rPr>
          <w:rFonts w:ascii="Times New Roman" w:hAnsi="Times New Roman" w:cs="Times New Roman"/>
          <w:b/>
        </w:rPr>
      </w:pPr>
      <w:r>
        <w:rPr>
          <w:rFonts w:ascii="Times New Roman" w:hAnsi="Times New Roman" w:cs="Times New Roman"/>
          <w:b/>
        </w:rPr>
        <w:lastRenderedPageBreak/>
        <w:t>Figure</w:t>
      </w:r>
      <w:r w:rsidR="00485056">
        <w:rPr>
          <w:rFonts w:ascii="Times New Roman" w:hAnsi="Times New Roman" w:cs="Times New Roman"/>
          <w:b/>
        </w:rPr>
        <w:t xml:space="preserve"> </w:t>
      </w:r>
      <w:r w:rsidR="002D2AE7">
        <w:rPr>
          <w:rFonts w:ascii="Times New Roman" w:hAnsi="Times New Roman" w:cs="Times New Roman"/>
          <w:b/>
        </w:rPr>
        <w:t>3</w:t>
      </w:r>
      <w:r w:rsidR="00485056">
        <w:rPr>
          <w:rFonts w:ascii="Times New Roman" w:hAnsi="Times New Roman" w:cs="Times New Roman"/>
          <w:b/>
        </w:rPr>
        <w:t>.</w:t>
      </w:r>
      <w:r>
        <w:rPr>
          <w:rFonts w:ascii="Times New Roman" w:hAnsi="Times New Roman" w:cs="Times New Roman"/>
          <w:b/>
        </w:rPr>
        <w:t xml:space="preserve"> Mo</w:t>
      </w:r>
      <w:r w:rsidR="00E90DA4">
        <w:rPr>
          <w:rFonts w:ascii="Times New Roman" w:hAnsi="Times New Roman" w:cs="Times New Roman"/>
          <w:b/>
        </w:rPr>
        <w:t>rtality</w:t>
      </w:r>
      <w:r w:rsidR="00111C26">
        <w:rPr>
          <w:rFonts w:ascii="Times New Roman" w:hAnsi="Times New Roman" w:cs="Times New Roman"/>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2">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rFonts w:ascii="Times New Roman" w:hAnsi="Times New Roman" w:cs="Times New Roman"/>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3">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rFonts w:ascii="Times New Roman" w:hAnsi="Times New Roman" w:cs="Times New Roman"/>
          <w:b/>
        </w:rPr>
      </w:pPr>
    </w:p>
    <w:p w14:paraId="6E7548E1" w14:textId="7ED5E802" w:rsidR="00A8426F" w:rsidRDefault="00A8426F" w:rsidP="00412E89">
      <w:pPr>
        <w:spacing w:line="480" w:lineRule="auto"/>
        <w:rPr>
          <w:rFonts w:ascii="Times New Roman" w:hAnsi="Times New Roman" w:cs="Times New Roman"/>
          <w:b/>
        </w:rPr>
      </w:pPr>
    </w:p>
    <w:p w14:paraId="5DD4F682" w14:textId="5A8AB51A" w:rsidR="00A8426F" w:rsidRDefault="00A8426F" w:rsidP="00412E89">
      <w:pPr>
        <w:spacing w:line="480" w:lineRule="auto"/>
        <w:rPr>
          <w:rFonts w:ascii="Times New Roman" w:hAnsi="Times New Roman" w:cs="Times New Roman"/>
          <w:b/>
        </w:rPr>
      </w:pPr>
    </w:p>
    <w:p w14:paraId="30EE3404" w14:textId="0188E204" w:rsidR="00BA58A1" w:rsidRDefault="00287881" w:rsidP="00412E89">
      <w:pPr>
        <w:spacing w:line="480" w:lineRule="auto"/>
        <w:rPr>
          <w:rFonts w:ascii="Times New Roman" w:hAnsi="Times New Roman" w:cs="Times New Roman"/>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FE8CF4-61D1-2E43-ACE4-98DE5D418467}"/>
                        </a:ext>
                      </a:extLst>
                    </pic:cNvPr>
                    <pic:cNvPicPr>
                      <a:picLocks noChangeAspect="1"/>
                    </pic:cNvPicPr>
                  </pic:nvPicPr>
                  <pic:blipFill>
                    <a:blip r:embed="rId14"/>
                    <a:stretch>
                      <a:fillRect/>
                    </a:stretch>
                  </pic:blipFill>
                  <pic:spPr>
                    <a:xfrm>
                      <a:off x="0" y="0"/>
                      <a:ext cx="5425310" cy="3250366"/>
                    </a:xfrm>
                    <a:prstGeom prst="rect">
                      <a:avLst/>
                    </a:prstGeom>
                  </pic:spPr>
                </pic:pic>
              </a:graphicData>
            </a:graphic>
          </wp:anchor>
        </w:drawing>
      </w:r>
      <w:r w:rsidR="00485056">
        <w:rPr>
          <w:rFonts w:ascii="Times New Roman" w:hAnsi="Times New Roman" w:cs="Times New Roman"/>
          <w:b/>
        </w:rPr>
        <w:t xml:space="preserve">Figure </w:t>
      </w:r>
      <w:r w:rsidR="002D2AE7">
        <w:rPr>
          <w:rFonts w:ascii="Times New Roman" w:hAnsi="Times New Roman" w:cs="Times New Roman"/>
          <w:b/>
        </w:rPr>
        <w:t>4</w:t>
      </w:r>
      <w:r w:rsidR="00BA58A1">
        <w:rPr>
          <w:rFonts w:ascii="Times New Roman" w:hAnsi="Times New Roman" w:cs="Times New Roman"/>
          <w:b/>
        </w:rPr>
        <w:t>. Seed Set</w:t>
      </w:r>
    </w:p>
    <w:p w14:paraId="5B6C64BF" w14:textId="1AE41534" w:rsidR="00111C26" w:rsidRDefault="00111C26" w:rsidP="00412E89">
      <w:pPr>
        <w:spacing w:line="480" w:lineRule="auto"/>
        <w:rPr>
          <w:rFonts w:ascii="Times New Roman" w:hAnsi="Times New Roman" w:cs="Times New Roman"/>
          <w:b/>
        </w:rPr>
      </w:pPr>
    </w:p>
    <w:p w14:paraId="23BFE937" w14:textId="77777777" w:rsidR="00111C26" w:rsidRDefault="00111C26" w:rsidP="00412E89">
      <w:pPr>
        <w:spacing w:line="480" w:lineRule="auto"/>
        <w:rPr>
          <w:rFonts w:ascii="Times New Roman" w:hAnsi="Times New Roman" w:cs="Times New Roman"/>
          <w:b/>
        </w:rPr>
      </w:pPr>
    </w:p>
    <w:p w14:paraId="22420638" w14:textId="77777777" w:rsidR="00111C26" w:rsidRDefault="00111C26" w:rsidP="00412E89">
      <w:pPr>
        <w:spacing w:line="480" w:lineRule="auto"/>
        <w:rPr>
          <w:rFonts w:ascii="Times New Roman" w:hAnsi="Times New Roman" w:cs="Times New Roman"/>
          <w:b/>
        </w:rPr>
      </w:pPr>
    </w:p>
    <w:p w14:paraId="4A1E4A91" w14:textId="77777777" w:rsidR="00111C26" w:rsidRDefault="00111C26" w:rsidP="00412E89">
      <w:pPr>
        <w:spacing w:line="480" w:lineRule="auto"/>
        <w:rPr>
          <w:rFonts w:ascii="Times New Roman" w:hAnsi="Times New Roman" w:cs="Times New Roman"/>
          <w:b/>
        </w:rPr>
      </w:pPr>
    </w:p>
    <w:p w14:paraId="573A7655" w14:textId="77777777" w:rsidR="00287881" w:rsidRDefault="00287881" w:rsidP="00412E89">
      <w:pPr>
        <w:spacing w:line="480" w:lineRule="auto"/>
        <w:rPr>
          <w:rFonts w:ascii="Times New Roman" w:hAnsi="Times New Roman" w:cs="Times New Roman"/>
          <w:b/>
        </w:rPr>
      </w:pPr>
    </w:p>
    <w:p w14:paraId="095A72F6" w14:textId="77777777" w:rsidR="00287881" w:rsidRDefault="00287881" w:rsidP="00412E89">
      <w:pPr>
        <w:spacing w:line="480" w:lineRule="auto"/>
        <w:rPr>
          <w:rFonts w:ascii="Times New Roman" w:hAnsi="Times New Roman" w:cs="Times New Roman"/>
          <w:b/>
        </w:rPr>
      </w:pPr>
    </w:p>
    <w:p w14:paraId="45CF67CA" w14:textId="77777777" w:rsidR="00287881" w:rsidRDefault="00287881" w:rsidP="00412E89">
      <w:pPr>
        <w:spacing w:line="480" w:lineRule="auto"/>
        <w:rPr>
          <w:rFonts w:ascii="Times New Roman" w:hAnsi="Times New Roman" w:cs="Times New Roman"/>
          <w:b/>
        </w:rPr>
      </w:pPr>
    </w:p>
    <w:p w14:paraId="56A19CAC" w14:textId="77777777" w:rsidR="00287881" w:rsidRDefault="00287881" w:rsidP="00412E89">
      <w:pPr>
        <w:spacing w:line="480" w:lineRule="auto"/>
        <w:rPr>
          <w:rFonts w:ascii="Times New Roman" w:hAnsi="Times New Roman" w:cs="Times New Roman"/>
          <w:b/>
        </w:rPr>
      </w:pPr>
    </w:p>
    <w:p w14:paraId="1B037F46" w14:textId="77777777" w:rsidR="00287881" w:rsidRDefault="00287881" w:rsidP="00412E89">
      <w:pPr>
        <w:spacing w:line="480" w:lineRule="auto"/>
        <w:rPr>
          <w:rFonts w:ascii="Times New Roman" w:hAnsi="Times New Roman" w:cs="Times New Roman"/>
          <w:b/>
        </w:rPr>
      </w:pPr>
    </w:p>
    <w:p w14:paraId="1F5ADAD5" w14:textId="282A8EBD" w:rsidR="00287881" w:rsidRDefault="00287881" w:rsidP="00412E89">
      <w:pPr>
        <w:spacing w:line="480" w:lineRule="auto"/>
        <w:rPr>
          <w:rFonts w:ascii="Times New Roman" w:hAnsi="Times New Roman" w:cs="Times New Roman"/>
          <w:b/>
        </w:rPr>
      </w:pPr>
    </w:p>
    <w:p w14:paraId="268445ED" w14:textId="0F2AD8E6" w:rsidR="00287881" w:rsidRDefault="00287881" w:rsidP="00412E89">
      <w:pPr>
        <w:spacing w:line="480" w:lineRule="auto"/>
        <w:rPr>
          <w:rFonts w:ascii="Times New Roman" w:hAnsi="Times New Roman" w:cs="Times New Roman"/>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E336D0-C479-394A-B487-EF8F41747FB9}"/>
                        </a:ext>
                      </a:extLst>
                    </pic:cNvPr>
                    <pic:cNvPicPr>
                      <a:picLocks noChangeAspect="1"/>
                    </pic:cNvPicPr>
                  </pic:nvPicPr>
                  <pic:blipFill>
                    <a:blip r:embed="rId15"/>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rFonts w:ascii="Times New Roman" w:hAnsi="Times New Roman" w:cs="Times New Roman"/>
          <w:b/>
        </w:rPr>
      </w:pPr>
    </w:p>
    <w:p w14:paraId="5B00B07C" w14:textId="2AA93A0B" w:rsidR="00287881" w:rsidRDefault="00287881" w:rsidP="00412E89">
      <w:pPr>
        <w:spacing w:line="480" w:lineRule="auto"/>
        <w:rPr>
          <w:rFonts w:ascii="Times New Roman" w:hAnsi="Times New Roman" w:cs="Times New Roman"/>
          <w:b/>
        </w:rPr>
      </w:pPr>
    </w:p>
    <w:p w14:paraId="39247643" w14:textId="5D48086B" w:rsidR="00287881" w:rsidRDefault="00287881" w:rsidP="00412E89">
      <w:pPr>
        <w:spacing w:line="480" w:lineRule="auto"/>
        <w:rPr>
          <w:rFonts w:ascii="Times New Roman" w:hAnsi="Times New Roman" w:cs="Times New Roman"/>
          <w:b/>
        </w:rPr>
      </w:pPr>
    </w:p>
    <w:p w14:paraId="2F77E024" w14:textId="08DA719B" w:rsidR="00287881" w:rsidRDefault="00287881" w:rsidP="00412E89">
      <w:pPr>
        <w:spacing w:line="480" w:lineRule="auto"/>
        <w:rPr>
          <w:rFonts w:ascii="Times New Roman" w:hAnsi="Times New Roman" w:cs="Times New Roman"/>
          <w:b/>
        </w:rPr>
      </w:pPr>
    </w:p>
    <w:p w14:paraId="3F44FC49" w14:textId="33729BC5" w:rsidR="00287881" w:rsidRDefault="00287881" w:rsidP="00412E89">
      <w:pPr>
        <w:spacing w:line="480" w:lineRule="auto"/>
        <w:rPr>
          <w:rFonts w:ascii="Times New Roman" w:hAnsi="Times New Roman" w:cs="Times New Roman"/>
          <w:b/>
        </w:rPr>
      </w:pPr>
    </w:p>
    <w:p w14:paraId="4ECEB5BF" w14:textId="193307D8" w:rsidR="00287881" w:rsidRDefault="00287881" w:rsidP="00412E89">
      <w:pPr>
        <w:spacing w:line="480" w:lineRule="auto"/>
        <w:rPr>
          <w:rFonts w:ascii="Times New Roman" w:hAnsi="Times New Roman" w:cs="Times New Roman"/>
          <w:b/>
        </w:rPr>
      </w:pPr>
    </w:p>
    <w:p w14:paraId="55C09A3F" w14:textId="132E4188" w:rsidR="00287881" w:rsidRDefault="00287881" w:rsidP="00412E89">
      <w:pPr>
        <w:spacing w:line="480" w:lineRule="auto"/>
        <w:rPr>
          <w:rFonts w:ascii="Times New Roman" w:hAnsi="Times New Roman" w:cs="Times New Roman"/>
          <w:b/>
        </w:rPr>
      </w:pPr>
    </w:p>
    <w:p w14:paraId="7094C669" w14:textId="308EB902" w:rsidR="00287881" w:rsidRDefault="00287881" w:rsidP="00412E89">
      <w:pPr>
        <w:spacing w:line="480" w:lineRule="auto"/>
        <w:rPr>
          <w:rFonts w:ascii="Times New Roman" w:hAnsi="Times New Roman" w:cs="Times New Roman"/>
          <w:b/>
        </w:rPr>
      </w:pPr>
    </w:p>
    <w:p w14:paraId="6E5C5B7D" w14:textId="3FB6FD8B" w:rsidR="00287881" w:rsidRDefault="00287881" w:rsidP="00412E89">
      <w:pPr>
        <w:spacing w:line="480" w:lineRule="auto"/>
        <w:rPr>
          <w:rFonts w:ascii="Times New Roman" w:hAnsi="Times New Roman" w:cs="Times New Roman"/>
          <w:b/>
        </w:rPr>
      </w:pPr>
    </w:p>
    <w:p w14:paraId="6A2981D4" w14:textId="77777777" w:rsidR="00287881" w:rsidRDefault="00287881" w:rsidP="00412E89">
      <w:pPr>
        <w:spacing w:line="480" w:lineRule="auto"/>
        <w:rPr>
          <w:rFonts w:ascii="Times New Roman" w:hAnsi="Times New Roman" w:cs="Times New Roman"/>
          <w:b/>
        </w:rPr>
      </w:pPr>
    </w:p>
    <w:p w14:paraId="3532E2F9" w14:textId="073CD220" w:rsidR="00BA58A1" w:rsidRDefault="00BA58A1" w:rsidP="00412E89">
      <w:pPr>
        <w:spacing w:line="480" w:lineRule="auto"/>
        <w:rPr>
          <w:rFonts w:ascii="Times New Roman" w:hAnsi="Times New Roman" w:cs="Times New Roman"/>
          <w:b/>
        </w:rPr>
      </w:pPr>
    </w:p>
    <w:p w14:paraId="4355C787" w14:textId="77777777" w:rsidR="00287881" w:rsidRDefault="00287881" w:rsidP="00412E89">
      <w:pPr>
        <w:spacing w:line="480" w:lineRule="auto"/>
        <w:rPr>
          <w:rFonts w:ascii="Times New Roman" w:hAnsi="Times New Roman" w:cs="Times New Roman"/>
          <w:b/>
        </w:rPr>
      </w:pPr>
    </w:p>
    <w:sectPr w:rsidR="00287881" w:rsidSect="00753C4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usan Harrison" w:date="2019-01-16T13:01:00Z" w:initials="SH">
    <w:p w14:paraId="09F684FD" w14:textId="1021527D" w:rsidR="00281AC4" w:rsidRDefault="00281AC4">
      <w:pPr>
        <w:pStyle w:val="CommentText"/>
      </w:pPr>
      <w:r>
        <w:rPr>
          <w:rStyle w:val="CommentReference"/>
        </w:rPr>
        <w:annotationRef/>
      </w:r>
      <w:r>
        <w:t>Might be a little more specific/provocative?</w:t>
      </w:r>
    </w:p>
  </w:comment>
  <w:comment w:id="18" w:author="Susan Harrison" w:date="2019-01-16T13:07:00Z" w:initials="SH">
    <w:p w14:paraId="67C29E8B" w14:textId="04DD9F1D" w:rsidR="00281AC4" w:rsidRDefault="00281AC4">
      <w:pPr>
        <w:pStyle w:val="CommentText"/>
      </w:pPr>
      <w:r>
        <w:rPr>
          <w:rStyle w:val="CommentReference"/>
        </w:rPr>
        <w:annotationRef/>
      </w:r>
      <w:r>
        <w:t>I think this would be stronger if (even before discussing climate change) you can elaborate more on the idea that competitors don’t just affect community composition directly, but rather, they interact with abiotic environmental gradients to influence which functional strategies win and lose.  For example, there is the whole Grime-</w:t>
      </w:r>
      <w:proofErr w:type="spellStart"/>
      <w:r>
        <w:t>Tilman</w:t>
      </w:r>
      <w:proofErr w:type="spellEnd"/>
      <w:r>
        <w:t xml:space="preserve"> thing, where in resource-rich environments, lots of species could do well if there were no competition, but competition acts to select for taller species and against short ones.   By analogy, in an environment with fluctuating rainfall, multiple strategies could be doing fine until a highly competitive novel invader comes along, and then competition with that species might select for one strategy and against other ones (but we don’t know that </w:t>
      </w:r>
      <w:proofErr w:type="gramStart"/>
      <w:r>
        <w:t xml:space="preserve">yet </w:t>
      </w:r>
      <w:r>
        <w:sym w:font="Wingdings" w:char="F04A"/>
      </w:r>
      <w:proofErr w:type="gramEnd"/>
      <w:r>
        <w:t xml:space="preserve"> ).</w:t>
      </w:r>
    </w:p>
  </w:comment>
  <w:comment w:id="21" w:author="Susan Harrison" w:date="2019-01-16T13:19:00Z" w:initials="SH">
    <w:p w14:paraId="595C014A" w14:textId="60B9FE58" w:rsidR="00281AC4" w:rsidRDefault="00281AC4">
      <w:pPr>
        <w:pStyle w:val="CommentText"/>
      </w:pPr>
      <w:r>
        <w:rPr>
          <w:rStyle w:val="CommentReference"/>
        </w:rPr>
        <w:annotationRef/>
      </w:r>
      <w:r>
        <w:t>Herbs, right?</w:t>
      </w:r>
    </w:p>
  </w:comment>
  <w:comment w:id="22" w:author="Susan Harrison" w:date="2019-01-16T13:20:00Z" w:initials="SH">
    <w:p w14:paraId="760837E3" w14:textId="426BAFEF" w:rsidR="00281AC4" w:rsidRDefault="00281AC4">
      <w:pPr>
        <w:pStyle w:val="CommentText"/>
      </w:pPr>
      <w:r>
        <w:rPr>
          <w:rStyle w:val="CommentReference"/>
        </w:rPr>
        <w:annotationRef/>
      </w:r>
      <w:r>
        <w:t>It’s important to clarify that you are talking about annual herbs, and that seed dormancy is a critical aspect of the avoider-</w:t>
      </w:r>
      <w:proofErr w:type="spellStart"/>
      <w:r>
        <w:t>tolerator</w:t>
      </w:r>
      <w:proofErr w:type="spellEnd"/>
      <w:r>
        <w:t xml:space="preserve"> tradeoff.</w:t>
      </w:r>
    </w:p>
  </w:comment>
  <w:comment w:id="74" w:author="Susan Harrison" w:date="2019-01-16T13:45:00Z" w:initials="SH">
    <w:p w14:paraId="22CCD248" w14:textId="0EC590B6" w:rsidR="00281AC4" w:rsidRDefault="00281AC4">
      <w:pPr>
        <w:pStyle w:val="CommentText"/>
      </w:pPr>
      <w:r>
        <w:rPr>
          <w:rStyle w:val="CommentReference"/>
        </w:rPr>
        <w:annotationRef/>
      </w:r>
      <w:r>
        <w:t>How’s this??</w:t>
      </w:r>
    </w:p>
  </w:comment>
  <w:comment w:id="104" w:author="Susan Harrison" w:date="2019-01-16T15:16:00Z" w:initials="SH">
    <w:p w14:paraId="600792B3" w14:textId="556FCC01" w:rsidR="00281AC4" w:rsidRDefault="00281AC4">
      <w:pPr>
        <w:pStyle w:val="CommentText"/>
      </w:pPr>
      <w:r>
        <w:rPr>
          <w:rStyle w:val="CommentReference"/>
        </w:rPr>
        <w:annotationRef/>
      </w:r>
      <w:r>
        <w:t>Suggest you cut this. The word ‘mistake’ has a psychological impact far greater than the importance of the actual mistake.</w:t>
      </w:r>
    </w:p>
  </w:comment>
  <w:comment w:id="105" w:author="Susan Harrison" w:date="2019-01-16T15:24:00Z" w:initials="SH">
    <w:p w14:paraId="5B41C652" w14:textId="76C72E0A" w:rsidR="00281AC4" w:rsidRDefault="00281AC4">
      <w:pPr>
        <w:pStyle w:val="CommentText"/>
      </w:pPr>
      <w:r>
        <w:rPr>
          <w:rStyle w:val="CommentReference"/>
        </w:rPr>
        <w:annotationRef/>
      </w:r>
      <w:r>
        <w:t>Is this correct?   Trying to say it a little more tersely,</w:t>
      </w:r>
    </w:p>
  </w:comment>
  <w:comment w:id="150" w:author="Susan Harrison" w:date="2019-01-16T15:28:00Z" w:initials="SH">
    <w:p w14:paraId="42CDF2BE" w14:textId="6EF65AC5" w:rsidR="00281AC4" w:rsidRDefault="00281AC4">
      <w:pPr>
        <w:pStyle w:val="CommentText"/>
      </w:pPr>
      <w:r>
        <w:rPr>
          <w:rStyle w:val="CommentReference"/>
        </w:rPr>
        <w:annotationRef/>
      </w:r>
      <w:r>
        <w:t>Can you explain this adjustment very briefly?</w:t>
      </w:r>
    </w:p>
  </w:comment>
  <w:comment w:id="296" w:author="Marina LaForgia" w:date="2019-01-15T10:32:00Z" w:initials="MLL">
    <w:p w14:paraId="132392FD" w14:textId="1E530100" w:rsidR="00281AC4" w:rsidRDefault="00281AC4">
      <w:pPr>
        <w:pStyle w:val="CommentText"/>
      </w:pPr>
      <w:r>
        <w:rPr>
          <w:rStyle w:val="CommentReference"/>
        </w:rPr>
        <w:annotationRef/>
      </w:r>
      <w:r>
        <w:t>Removed 3 way interaction as the model without it was better</w:t>
      </w:r>
    </w:p>
  </w:comment>
  <w:comment w:id="455" w:author="Susan Harrison" w:date="2019-01-16T17:07:00Z" w:initials="SH">
    <w:p w14:paraId="710341D5" w14:textId="1A33AA3B" w:rsidR="00C8251B" w:rsidRDefault="00C8251B">
      <w:pPr>
        <w:pStyle w:val="CommentText"/>
      </w:pPr>
      <w:r>
        <w:rPr>
          <w:rStyle w:val="CommentReference"/>
        </w:rPr>
        <w:annotationRef/>
      </w:r>
      <w:r w:rsidRPr="00C8251B">
        <w:t xml:space="preserve">On the Discussion, I’d suggest  you keep honing it so it’s no more than 6 paragraphs, and be sure to put them in order of most exciting new take-home message (probably what is now Para 2), second most important new take-home message, most important unexpected finding or complication that needs to be explained, second most important complication, and finally the big-picture-why-this-matters closing paragraph (where you might mention, for example,  that while there are studies of climate-caused extinction debts, and other studies of invasion-caused extinction debts, this is the first study to examine how invasions might synergize with climatic fluctuations to create extinction debts).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684FD" w15:done="0"/>
  <w15:commentEx w15:paraId="67C29E8B" w15:done="0"/>
  <w15:commentEx w15:paraId="595C014A" w15:done="0"/>
  <w15:commentEx w15:paraId="760837E3" w15:done="0"/>
  <w15:commentEx w15:paraId="22CCD248" w15:done="0"/>
  <w15:commentEx w15:paraId="600792B3" w15:done="0"/>
  <w15:commentEx w15:paraId="5B41C652" w15:done="0"/>
  <w15:commentEx w15:paraId="42CDF2BE" w15:done="0"/>
  <w15:commentEx w15:paraId="132392FD" w15:done="0"/>
  <w15:commentEx w15:paraId="71034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392FD" w16cid:durableId="1FE835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7"/>
  </w:num>
  <w:num w:numId="6">
    <w:abstractNumId w:val="8"/>
  </w:num>
  <w:num w:numId="7">
    <w:abstractNumId w:val="2"/>
  </w:num>
  <w:num w:numId="8">
    <w:abstractNumId w:val="6"/>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Harrison">
    <w15:presenceInfo w15:providerId="AD" w15:userId="S-1-5-21-3516884288-2819916808-3028616173-72157"/>
  </w15:person>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D1"/>
    <w:rsid w:val="00000569"/>
    <w:rsid w:val="00002B92"/>
    <w:rsid w:val="00022744"/>
    <w:rsid w:val="00024A06"/>
    <w:rsid w:val="00026978"/>
    <w:rsid w:val="0003113F"/>
    <w:rsid w:val="00034E59"/>
    <w:rsid w:val="000361B6"/>
    <w:rsid w:val="00043CC1"/>
    <w:rsid w:val="000444D2"/>
    <w:rsid w:val="0004465D"/>
    <w:rsid w:val="00062849"/>
    <w:rsid w:val="0007040D"/>
    <w:rsid w:val="00070938"/>
    <w:rsid w:val="00072181"/>
    <w:rsid w:val="00072484"/>
    <w:rsid w:val="00072695"/>
    <w:rsid w:val="000745A5"/>
    <w:rsid w:val="00081E3E"/>
    <w:rsid w:val="000823EA"/>
    <w:rsid w:val="00086817"/>
    <w:rsid w:val="00086E23"/>
    <w:rsid w:val="00094C60"/>
    <w:rsid w:val="000A2346"/>
    <w:rsid w:val="000A3B19"/>
    <w:rsid w:val="000A52B1"/>
    <w:rsid w:val="000A5631"/>
    <w:rsid w:val="000B656C"/>
    <w:rsid w:val="000B7EBB"/>
    <w:rsid w:val="000C5307"/>
    <w:rsid w:val="000C59E9"/>
    <w:rsid w:val="000D0C8B"/>
    <w:rsid w:val="000D69D2"/>
    <w:rsid w:val="000E56FA"/>
    <w:rsid w:val="000E649C"/>
    <w:rsid w:val="000F1C0A"/>
    <w:rsid w:val="000F52A5"/>
    <w:rsid w:val="000F6CD2"/>
    <w:rsid w:val="001008AF"/>
    <w:rsid w:val="00101A78"/>
    <w:rsid w:val="00101ECC"/>
    <w:rsid w:val="00106835"/>
    <w:rsid w:val="00111C26"/>
    <w:rsid w:val="001159DF"/>
    <w:rsid w:val="00125613"/>
    <w:rsid w:val="00126D96"/>
    <w:rsid w:val="00127546"/>
    <w:rsid w:val="00134C9A"/>
    <w:rsid w:val="001366D5"/>
    <w:rsid w:val="0014213C"/>
    <w:rsid w:val="00143047"/>
    <w:rsid w:val="00143FAB"/>
    <w:rsid w:val="00145BEF"/>
    <w:rsid w:val="001461C2"/>
    <w:rsid w:val="001462ED"/>
    <w:rsid w:val="00150A34"/>
    <w:rsid w:val="001525CE"/>
    <w:rsid w:val="00164EF7"/>
    <w:rsid w:val="001656B7"/>
    <w:rsid w:val="00167E5C"/>
    <w:rsid w:val="00172911"/>
    <w:rsid w:val="00172F8D"/>
    <w:rsid w:val="00174BAF"/>
    <w:rsid w:val="001861D0"/>
    <w:rsid w:val="001862E8"/>
    <w:rsid w:val="001900EE"/>
    <w:rsid w:val="00192E7E"/>
    <w:rsid w:val="00195403"/>
    <w:rsid w:val="001954E7"/>
    <w:rsid w:val="001A1578"/>
    <w:rsid w:val="001A28AD"/>
    <w:rsid w:val="001A2D00"/>
    <w:rsid w:val="001A3F43"/>
    <w:rsid w:val="001A5C65"/>
    <w:rsid w:val="001A6321"/>
    <w:rsid w:val="001A6EB9"/>
    <w:rsid w:val="001A71C8"/>
    <w:rsid w:val="001B1125"/>
    <w:rsid w:val="001C1087"/>
    <w:rsid w:val="001C1C93"/>
    <w:rsid w:val="001C44E3"/>
    <w:rsid w:val="001C7B59"/>
    <w:rsid w:val="001D0C74"/>
    <w:rsid w:val="001D7723"/>
    <w:rsid w:val="001E0563"/>
    <w:rsid w:val="001E2C50"/>
    <w:rsid w:val="001E5224"/>
    <w:rsid w:val="001E6E99"/>
    <w:rsid w:val="001E7418"/>
    <w:rsid w:val="001F0F0B"/>
    <w:rsid w:val="001F27E8"/>
    <w:rsid w:val="001F2A8A"/>
    <w:rsid w:val="001F3098"/>
    <w:rsid w:val="001F31E9"/>
    <w:rsid w:val="001F4B1E"/>
    <w:rsid w:val="001F7131"/>
    <w:rsid w:val="002046ED"/>
    <w:rsid w:val="00205AAA"/>
    <w:rsid w:val="00213A24"/>
    <w:rsid w:val="00216F58"/>
    <w:rsid w:val="00217D57"/>
    <w:rsid w:val="0023321E"/>
    <w:rsid w:val="002605E1"/>
    <w:rsid w:val="00260AA5"/>
    <w:rsid w:val="002622F3"/>
    <w:rsid w:val="00262E95"/>
    <w:rsid w:val="00267F06"/>
    <w:rsid w:val="002760B1"/>
    <w:rsid w:val="00281AC4"/>
    <w:rsid w:val="00282273"/>
    <w:rsid w:val="002829B5"/>
    <w:rsid w:val="00284805"/>
    <w:rsid w:val="00284915"/>
    <w:rsid w:val="00287881"/>
    <w:rsid w:val="002942C3"/>
    <w:rsid w:val="00296AAA"/>
    <w:rsid w:val="002B525E"/>
    <w:rsid w:val="002C2190"/>
    <w:rsid w:val="002D157C"/>
    <w:rsid w:val="002D2AE7"/>
    <w:rsid w:val="002D312E"/>
    <w:rsid w:val="002D4BAE"/>
    <w:rsid w:val="002D5383"/>
    <w:rsid w:val="002E22DD"/>
    <w:rsid w:val="002E3ACB"/>
    <w:rsid w:val="002F2451"/>
    <w:rsid w:val="002F39C1"/>
    <w:rsid w:val="002F504C"/>
    <w:rsid w:val="0030285E"/>
    <w:rsid w:val="00303581"/>
    <w:rsid w:val="00311C28"/>
    <w:rsid w:val="00320A3D"/>
    <w:rsid w:val="00325E18"/>
    <w:rsid w:val="003409AF"/>
    <w:rsid w:val="00341D51"/>
    <w:rsid w:val="0034325A"/>
    <w:rsid w:val="00345D97"/>
    <w:rsid w:val="00355532"/>
    <w:rsid w:val="00360709"/>
    <w:rsid w:val="00372439"/>
    <w:rsid w:val="0038375C"/>
    <w:rsid w:val="003946D6"/>
    <w:rsid w:val="0039512D"/>
    <w:rsid w:val="00395403"/>
    <w:rsid w:val="003A3E9D"/>
    <w:rsid w:val="003A4E43"/>
    <w:rsid w:val="003A58F4"/>
    <w:rsid w:val="003B1705"/>
    <w:rsid w:val="003B2540"/>
    <w:rsid w:val="003B568E"/>
    <w:rsid w:val="003B638F"/>
    <w:rsid w:val="003C04F7"/>
    <w:rsid w:val="003C253E"/>
    <w:rsid w:val="003C7362"/>
    <w:rsid w:val="003D653B"/>
    <w:rsid w:val="003D74A8"/>
    <w:rsid w:val="003E0EBE"/>
    <w:rsid w:val="003E1660"/>
    <w:rsid w:val="003E1F45"/>
    <w:rsid w:val="003E2804"/>
    <w:rsid w:val="003F48F0"/>
    <w:rsid w:val="0040328B"/>
    <w:rsid w:val="004069D6"/>
    <w:rsid w:val="004128FB"/>
    <w:rsid w:val="00412E89"/>
    <w:rsid w:val="004136BC"/>
    <w:rsid w:val="00421129"/>
    <w:rsid w:val="00422446"/>
    <w:rsid w:val="00433240"/>
    <w:rsid w:val="004352D0"/>
    <w:rsid w:val="00435391"/>
    <w:rsid w:val="00452F3B"/>
    <w:rsid w:val="00455EBF"/>
    <w:rsid w:val="0046273E"/>
    <w:rsid w:val="00462899"/>
    <w:rsid w:val="00463951"/>
    <w:rsid w:val="00465AB9"/>
    <w:rsid w:val="0046633E"/>
    <w:rsid w:val="0046685D"/>
    <w:rsid w:val="00466F01"/>
    <w:rsid w:val="0048316D"/>
    <w:rsid w:val="00483A0D"/>
    <w:rsid w:val="00485056"/>
    <w:rsid w:val="00493A9E"/>
    <w:rsid w:val="00494BBB"/>
    <w:rsid w:val="00494C29"/>
    <w:rsid w:val="004A19D8"/>
    <w:rsid w:val="004A71E7"/>
    <w:rsid w:val="004A7C6A"/>
    <w:rsid w:val="004B29B1"/>
    <w:rsid w:val="004B2BA1"/>
    <w:rsid w:val="004B5230"/>
    <w:rsid w:val="004C1ABB"/>
    <w:rsid w:val="004C2581"/>
    <w:rsid w:val="004C6110"/>
    <w:rsid w:val="004C7335"/>
    <w:rsid w:val="004E0659"/>
    <w:rsid w:val="004E1601"/>
    <w:rsid w:val="004E473A"/>
    <w:rsid w:val="004E4D8E"/>
    <w:rsid w:val="004E6F16"/>
    <w:rsid w:val="00506EF6"/>
    <w:rsid w:val="00517013"/>
    <w:rsid w:val="005211B4"/>
    <w:rsid w:val="00521784"/>
    <w:rsid w:val="0052283E"/>
    <w:rsid w:val="005260DA"/>
    <w:rsid w:val="00530184"/>
    <w:rsid w:val="00531D08"/>
    <w:rsid w:val="00535B47"/>
    <w:rsid w:val="00536FC9"/>
    <w:rsid w:val="005407E4"/>
    <w:rsid w:val="00544895"/>
    <w:rsid w:val="005556CC"/>
    <w:rsid w:val="00564B9A"/>
    <w:rsid w:val="00572C92"/>
    <w:rsid w:val="00581A2C"/>
    <w:rsid w:val="005862F1"/>
    <w:rsid w:val="00594506"/>
    <w:rsid w:val="00596423"/>
    <w:rsid w:val="005A1412"/>
    <w:rsid w:val="005A3291"/>
    <w:rsid w:val="005A7902"/>
    <w:rsid w:val="005B032C"/>
    <w:rsid w:val="005B17FB"/>
    <w:rsid w:val="005B1EF5"/>
    <w:rsid w:val="005C3E20"/>
    <w:rsid w:val="005C4940"/>
    <w:rsid w:val="005C691A"/>
    <w:rsid w:val="005C7FC6"/>
    <w:rsid w:val="005D1512"/>
    <w:rsid w:val="005D35DC"/>
    <w:rsid w:val="005D6FF6"/>
    <w:rsid w:val="00602EF0"/>
    <w:rsid w:val="00603893"/>
    <w:rsid w:val="006115F2"/>
    <w:rsid w:val="00611EF7"/>
    <w:rsid w:val="006136E5"/>
    <w:rsid w:val="006142C0"/>
    <w:rsid w:val="00620B9D"/>
    <w:rsid w:val="006267AF"/>
    <w:rsid w:val="00631C5B"/>
    <w:rsid w:val="006323BF"/>
    <w:rsid w:val="00640FB2"/>
    <w:rsid w:val="00641B77"/>
    <w:rsid w:val="00641DF2"/>
    <w:rsid w:val="00642471"/>
    <w:rsid w:val="006453A3"/>
    <w:rsid w:val="00647660"/>
    <w:rsid w:val="00653820"/>
    <w:rsid w:val="006542EB"/>
    <w:rsid w:val="00654923"/>
    <w:rsid w:val="00664DF1"/>
    <w:rsid w:val="00671813"/>
    <w:rsid w:val="00671C25"/>
    <w:rsid w:val="006769B5"/>
    <w:rsid w:val="006832C8"/>
    <w:rsid w:val="00684B5F"/>
    <w:rsid w:val="006866C4"/>
    <w:rsid w:val="00695E53"/>
    <w:rsid w:val="006A7EA7"/>
    <w:rsid w:val="006B2CD5"/>
    <w:rsid w:val="006B37C8"/>
    <w:rsid w:val="006B4833"/>
    <w:rsid w:val="006B55E1"/>
    <w:rsid w:val="006C5F2F"/>
    <w:rsid w:val="006D320D"/>
    <w:rsid w:val="006E4A5F"/>
    <w:rsid w:val="006E5FDF"/>
    <w:rsid w:val="006E63F6"/>
    <w:rsid w:val="006F2A6C"/>
    <w:rsid w:val="006F3709"/>
    <w:rsid w:val="00706B0F"/>
    <w:rsid w:val="007114B5"/>
    <w:rsid w:val="00715BE6"/>
    <w:rsid w:val="007166F5"/>
    <w:rsid w:val="007172E1"/>
    <w:rsid w:val="0072075C"/>
    <w:rsid w:val="0072098C"/>
    <w:rsid w:val="00721CA2"/>
    <w:rsid w:val="00723719"/>
    <w:rsid w:val="0073088A"/>
    <w:rsid w:val="00730B34"/>
    <w:rsid w:val="00730D5F"/>
    <w:rsid w:val="0073616F"/>
    <w:rsid w:val="00740440"/>
    <w:rsid w:val="00752164"/>
    <w:rsid w:val="00752BC6"/>
    <w:rsid w:val="00753C42"/>
    <w:rsid w:val="007543C9"/>
    <w:rsid w:val="00760D2B"/>
    <w:rsid w:val="00762729"/>
    <w:rsid w:val="00763190"/>
    <w:rsid w:val="00763268"/>
    <w:rsid w:val="00777DDB"/>
    <w:rsid w:val="0078160A"/>
    <w:rsid w:val="007849A7"/>
    <w:rsid w:val="007857CE"/>
    <w:rsid w:val="00785F3D"/>
    <w:rsid w:val="007877F6"/>
    <w:rsid w:val="00790E78"/>
    <w:rsid w:val="00792727"/>
    <w:rsid w:val="007A492E"/>
    <w:rsid w:val="007A7FAB"/>
    <w:rsid w:val="007B3C4B"/>
    <w:rsid w:val="007B55E6"/>
    <w:rsid w:val="007B69D2"/>
    <w:rsid w:val="007C263D"/>
    <w:rsid w:val="007C3E75"/>
    <w:rsid w:val="007C5F9F"/>
    <w:rsid w:val="007D18FC"/>
    <w:rsid w:val="007D5FE7"/>
    <w:rsid w:val="007D70CE"/>
    <w:rsid w:val="007E02EC"/>
    <w:rsid w:val="007F7752"/>
    <w:rsid w:val="00807043"/>
    <w:rsid w:val="008072C6"/>
    <w:rsid w:val="008111FB"/>
    <w:rsid w:val="00813273"/>
    <w:rsid w:val="00814E55"/>
    <w:rsid w:val="0081543E"/>
    <w:rsid w:val="00820157"/>
    <w:rsid w:val="008354EF"/>
    <w:rsid w:val="0083701F"/>
    <w:rsid w:val="00840A3D"/>
    <w:rsid w:val="00840DCD"/>
    <w:rsid w:val="00842387"/>
    <w:rsid w:val="00844354"/>
    <w:rsid w:val="008447E4"/>
    <w:rsid w:val="00854CBE"/>
    <w:rsid w:val="00860BE7"/>
    <w:rsid w:val="00860FA5"/>
    <w:rsid w:val="0086369C"/>
    <w:rsid w:val="00864328"/>
    <w:rsid w:val="00870857"/>
    <w:rsid w:val="00877297"/>
    <w:rsid w:val="00882499"/>
    <w:rsid w:val="00882DEA"/>
    <w:rsid w:val="00895085"/>
    <w:rsid w:val="008957C9"/>
    <w:rsid w:val="00895D62"/>
    <w:rsid w:val="008A133D"/>
    <w:rsid w:val="008A18AE"/>
    <w:rsid w:val="008A2B71"/>
    <w:rsid w:val="008A61CB"/>
    <w:rsid w:val="008C7620"/>
    <w:rsid w:val="008D1856"/>
    <w:rsid w:val="008D47A4"/>
    <w:rsid w:val="008D63F0"/>
    <w:rsid w:val="008D7877"/>
    <w:rsid w:val="008E3D0A"/>
    <w:rsid w:val="008E5B20"/>
    <w:rsid w:val="008F4C82"/>
    <w:rsid w:val="00902923"/>
    <w:rsid w:val="00911664"/>
    <w:rsid w:val="00912DE0"/>
    <w:rsid w:val="00913C56"/>
    <w:rsid w:val="009141C0"/>
    <w:rsid w:val="00931249"/>
    <w:rsid w:val="00931BB4"/>
    <w:rsid w:val="009329CD"/>
    <w:rsid w:val="00934025"/>
    <w:rsid w:val="00937DB8"/>
    <w:rsid w:val="009404B9"/>
    <w:rsid w:val="00942712"/>
    <w:rsid w:val="00943F64"/>
    <w:rsid w:val="0094798F"/>
    <w:rsid w:val="00947AC8"/>
    <w:rsid w:val="00950767"/>
    <w:rsid w:val="009528EC"/>
    <w:rsid w:val="00956D80"/>
    <w:rsid w:val="00957645"/>
    <w:rsid w:val="009579A4"/>
    <w:rsid w:val="00960934"/>
    <w:rsid w:val="009614DF"/>
    <w:rsid w:val="0096239C"/>
    <w:rsid w:val="00962824"/>
    <w:rsid w:val="0096481C"/>
    <w:rsid w:val="009747AB"/>
    <w:rsid w:val="0097502D"/>
    <w:rsid w:val="0097561D"/>
    <w:rsid w:val="00975FFA"/>
    <w:rsid w:val="009813F8"/>
    <w:rsid w:val="009838C4"/>
    <w:rsid w:val="00983E63"/>
    <w:rsid w:val="00984266"/>
    <w:rsid w:val="009848EA"/>
    <w:rsid w:val="00984A1E"/>
    <w:rsid w:val="00984A30"/>
    <w:rsid w:val="00986622"/>
    <w:rsid w:val="00990022"/>
    <w:rsid w:val="00995767"/>
    <w:rsid w:val="009A12BB"/>
    <w:rsid w:val="009A3016"/>
    <w:rsid w:val="009A364C"/>
    <w:rsid w:val="009A6AD2"/>
    <w:rsid w:val="009A71EF"/>
    <w:rsid w:val="009B4987"/>
    <w:rsid w:val="009B5B82"/>
    <w:rsid w:val="009B7C5A"/>
    <w:rsid w:val="009C15D8"/>
    <w:rsid w:val="009C6603"/>
    <w:rsid w:val="009D11A2"/>
    <w:rsid w:val="009D19B0"/>
    <w:rsid w:val="009D1B71"/>
    <w:rsid w:val="009D6F10"/>
    <w:rsid w:val="009E286E"/>
    <w:rsid w:val="009E4F42"/>
    <w:rsid w:val="009F1A5E"/>
    <w:rsid w:val="009F43F6"/>
    <w:rsid w:val="009F5CD1"/>
    <w:rsid w:val="00A00507"/>
    <w:rsid w:val="00A008B6"/>
    <w:rsid w:val="00A023E8"/>
    <w:rsid w:val="00A0335F"/>
    <w:rsid w:val="00A125D2"/>
    <w:rsid w:val="00A12C37"/>
    <w:rsid w:val="00A15701"/>
    <w:rsid w:val="00A22955"/>
    <w:rsid w:val="00A25487"/>
    <w:rsid w:val="00A2745C"/>
    <w:rsid w:val="00A31545"/>
    <w:rsid w:val="00A40EFE"/>
    <w:rsid w:val="00A41B92"/>
    <w:rsid w:val="00A466BC"/>
    <w:rsid w:val="00A54ECD"/>
    <w:rsid w:val="00A55460"/>
    <w:rsid w:val="00A6034E"/>
    <w:rsid w:val="00A62473"/>
    <w:rsid w:val="00A648B9"/>
    <w:rsid w:val="00A71280"/>
    <w:rsid w:val="00A740E8"/>
    <w:rsid w:val="00A765B9"/>
    <w:rsid w:val="00A76D21"/>
    <w:rsid w:val="00A77ADD"/>
    <w:rsid w:val="00A8426F"/>
    <w:rsid w:val="00A9130C"/>
    <w:rsid w:val="00A92273"/>
    <w:rsid w:val="00AA3808"/>
    <w:rsid w:val="00AA52C2"/>
    <w:rsid w:val="00AA5E62"/>
    <w:rsid w:val="00AA66D6"/>
    <w:rsid w:val="00AA754B"/>
    <w:rsid w:val="00AB268A"/>
    <w:rsid w:val="00AB448F"/>
    <w:rsid w:val="00AB54EF"/>
    <w:rsid w:val="00AC4190"/>
    <w:rsid w:val="00AD07EA"/>
    <w:rsid w:val="00AD5AA6"/>
    <w:rsid w:val="00AD5AED"/>
    <w:rsid w:val="00AE1C44"/>
    <w:rsid w:val="00AE394E"/>
    <w:rsid w:val="00AE78C3"/>
    <w:rsid w:val="00AE7EE6"/>
    <w:rsid w:val="00AF0840"/>
    <w:rsid w:val="00B04146"/>
    <w:rsid w:val="00B12253"/>
    <w:rsid w:val="00B12DB7"/>
    <w:rsid w:val="00B15F5B"/>
    <w:rsid w:val="00B17095"/>
    <w:rsid w:val="00B17229"/>
    <w:rsid w:val="00B1755A"/>
    <w:rsid w:val="00B31338"/>
    <w:rsid w:val="00B418EE"/>
    <w:rsid w:val="00B4235D"/>
    <w:rsid w:val="00B42C02"/>
    <w:rsid w:val="00B44B63"/>
    <w:rsid w:val="00B4618F"/>
    <w:rsid w:val="00B46A52"/>
    <w:rsid w:val="00B477D9"/>
    <w:rsid w:val="00B50D08"/>
    <w:rsid w:val="00B53073"/>
    <w:rsid w:val="00B554B2"/>
    <w:rsid w:val="00B62255"/>
    <w:rsid w:val="00B66848"/>
    <w:rsid w:val="00B76EE5"/>
    <w:rsid w:val="00B84730"/>
    <w:rsid w:val="00B86CA9"/>
    <w:rsid w:val="00B90727"/>
    <w:rsid w:val="00B949DC"/>
    <w:rsid w:val="00B95DE2"/>
    <w:rsid w:val="00B9688D"/>
    <w:rsid w:val="00BA0380"/>
    <w:rsid w:val="00BA0D11"/>
    <w:rsid w:val="00BA3F26"/>
    <w:rsid w:val="00BA58A1"/>
    <w:rsid w:val="00BB1E80"/>
    <w:rsid w:val="00BB6325"/>
    <w:rsid w:val="00BC1274"/>
    <w:rsid w:val="00BC2467"/>
    <w:rsid w:val="00BC7785"/>
    <w:rsid w:val="00BC7B09"/>
    <w:rsid w:val="00BD05D1"/>
    <w:rsid w:val="00BD4E61"/>
    <w:rsid w:val="00BD5D94"/>
    <w:rsid w:val="00BE1A80"/>
    <w:rsid w:val="00BE3654"/>
    <w:rsid w:val="00BE6F33"/>
    <w:rsid w:val="00BF137B"/>
    <w:rsid w:val="00BF3CF2"/>
    <w:rsid w:val="00BF49CC"/>
    <w:rsid w:val="00BF6ACD"/>
    <w:rsid w:val="00C0077C"/>
    <w:rsid w:val="00C02D46"/>
    <w:rsid w:val="00C04AB6"/>
    <w:rsid w:val="00C21480"/>
    <w:rsid w:val="00C30DD6"/>
    <w:rsid w:val="00C32A50"/>
    <w:rsid w:val="00C359A0"/>
    <w:rsid w:val="00C41083"/>
    <w:rsid w:val="00C442A3"/>
    <w:rsid w:val="00C47BBB"/>
    <w:rsid w:val="00C53197"/>
    <w:rsid w:val="00C55A12"/>
    <w:rsid w:val="00C56045"/>
    <w:rsid w:val="00C6269D"/>
    <w:rsid w:val="00C663D0"/>
    <w:rsid w:val="00C7190F"/>
    <w:rsid w:val="00C74CDD"/>
    <w:rsid w:val="00C77344"/>
    <w:rsid w:val="00C8251B"/>
    <w:rsid w:val="00C8261A"/>
    <w:rsid w:val="00C83737"/>
    <w:rsid w:val="00C8703B"/>
    <w:rsid w:val="00C91D2B"/>
    <w:rsid w:val="00C93BE8"/>
    <w:rsid w:val="00C93D86"/>
    <w:rsid w:val="00C977D3"/>
    <w:rsid w:val="00CA0F04"/>
    <w:rsid w:val="00CA4106"/>
    <w:rsid w:val="00CB1578"/>
    <w:rsid w:val="00CB2E99"/>
    <w:rsid w:val="00CB56A5"/>
    <w:rsid w:val="00CC2901"/>
    <w:rsid w:val="00CC37DB"/>
    <w:rsid w:val="00CC41B6"/>
    <w:rsid w:val="00CC7174"/>
    <w:rsid w:val="00CC7D45"/>
    <w:rsid w:val="00CD1CCF"/>
    <w:rsid w:val="00CD205D"/>
    <w:rsid w:val="00CE116C"/>
    <w:rsid w:val="00CE4C03"/>
    <w:rsid w:val="00CE54FC"/>
    <w:rsid w:val="00CE5769"/>
    <w:rsid w:val="00CE68D5"/>
    <w:rsid w:val="00CE7AB3"/>
    <w:rsid w:val="00CF15EA"/>
    <w:rsid w:val="00CF1C68"/>
    <w:rsid w:val="00CF4CCF"/>
    <w:rsid w:val="00CF4F79"/>
    <w:rsid w:val="00CF60F7"/>
    <w:rsid w:val="00CF64A1"/>
    <w:rsid w:val="00D07F75"/>
    <w:rsid w:val="00D11549"/>
    <w:rsid w:val="00D15898"/>
    <w:rsid w:val="00D15E3D"/>
    <w:rsid w:val="00D1775B"/>
    <w:rsid w:val="00D23264"/>
    <w:rsid w:val="00D2386A"/>
    <w:rsid w:val="00D25001"/>
    <w:rsid w:val="00D30CB4"/>
    <w:rsid w:val="00D33C07"/>
    <w:rsid w:val="00D42BE3"/>
    <w:rsid w:val="00D52438"/>
    <w:rsid w:val="00D562C6"/>
    <w:rsid w:val="00D57CBB"/>
    <w:rsid w:val="00D61D57"/>
    <w:rsid w:val="00D6267C"/>
    <w:rsid w:val="00D63543"/>
    <w:rsid w:val="00D65E94"/>
    <w:rsid w:val="00D671F8"/>
    <w:rsid w:val="00D75C61"/>
    <w:rsid w:val="00D82CE2"/>
    <w:rsid w:val="00D83D84"/>
    <w:rsid w:val="00D84874"/>
    <w:rsid w:val="00D84D39"/>
    <w:rsid w:val="00D85916"/>
    <w:rsid w:val="00D87403"/>
    <w:rsid w:val="00D90962"/>
    <w:rsid w:val="00D92DB6"/>
    <w:rsid w:val="00DA76C5"/>
    <w:rsid w:val="00DB21DF"/>
    <w:rsid w:val="00DB3788"/>
    <w:rsid w:val="00DB4E9D"/>
    <w:rsid w:val="00DB68CB"/>
    <w:rsid w:val="00DC385C"/>
    <w:rsid w:val="00DC5D91"/>
    <w:rsid w:val="00DC6855"/>
    <w:rsid w:val="00DD594F"/>
    <w:rsid w:val="00DD6B64"/>
    <w:rsid w:val="00DE7EA5"/>
    <w:rsid w:val="00DF1E5F"/>
    <w:rsid w:val="00DF2B95"/>
    <w:rsid w:val="00DF2C77"/>
    <w:rsid w:val="00DF3A67"/>
    <w:rsid w:val="00DF6676"/>
    <w:rsid w:val="00DF733F"/>
    <w:rsid w:val="00E00620"/>
    <w:rsid w:val="00E01C3F"/>
    <w:rsid w:val="00E044FE"/>
    <w:rsid w:val="00E04C03"/>
    <w:rsid w:val="00E05323"/>
    <w:rsid w:val="00E07633"/>
    <w:rsid w:val="00E111AB"/>
    <w:rsid w:val="00E11871"/>
    <w:rsid w:val="00E14F58"/>
    <w:rsid w:val="00E42625"/>
    <w:rsid w:val="00E42E34"/>
    <w:rsid w:val="00E442ED"/>
    <w:rsid w:val="00E46551"/>
    <w:rsid w:val="00E50EB9"/>
    <w:rsid w:val="00E54E6B"/>
    <w:rsid w:val="00E558F2"/>
    <w:rsid w:val="00E55C3D"/>
    <w:rsid w:val="00E56C2A"/>
    <w:rsid w:val="00E71452"/>
    <w:rsid w:val="00E71B0E"/>
    <w:rsid w:val="00E7435B"/>
    <w:rsid w:val="00E75115"/>
    <w:rsid w:val="00E75EE0"/>
    <w:rsid w:val="00E77BCC"/>
    <w:rsid w:val="00E83BB4"/>
    <w:rsid w:val="00E90DA4"/>
    <w:rsid w:val="00E918AE"/>
    <w:rsid w:val="00E9330A"/>
    <w:rsid w:val="00EA17F6"/>
    <w:rsid w:val="00EA4EB5"/>
    <w:rsid w:val="00EA5811"/>
    <w:rsid w:val="00EA596B"/>
    <w:rsid w:val="00EA67C8"/>
    <w:rsid w:val="00EA7631"/>
    <w:rsid w:val="00EB3A2C"/>
    <w:rsid w:val="00EB4FAC"/>
    <w:rsid w:val="00EB5091"/>
    <w:rsid w:val="00EB71DD"/>
    <w:rsid w:val="00EC2F4C"/>
    <w:rsid w:val="00ED6D5C"/>
    <w:rsid w:val="00EE0012"/>
    <w:rsid w:val="00EE0ADF"/>
    <w:rsid w:val="00EE2E1B"/>
    <w:rsid w:val="00EE5061"/>
    <w:rsid w:val="00EF0695"/>
    <w:rsid w:val="00EF08F1"/>
    <w:rsid w:val="00EF2DE9"/>
    <w:rsid w:val="00EF714F"/>
    <w:rsid w:val="00EF789B"/>
    <w:rsid w:val="00EF7E60"/>
    <w:rsid w:val="00F02AAC"/>
    <w:rsid w:val="00F07ABD"/>
    <w:rsid w:val="00F11901"/>
    <w:rsid w:val="00F120D0"/>
    <w:rsid w:val="00F12F9C"/>
    <w:rsid w:val="00F138A2"/>
    <w:rsid w:val="00F20CED"/>
    <w:rsid w:val="00F3057E"/>
    <w:rsid w:val="00F36480"/>
    <w:rsid w:val="00F3666F"/>
    <w:rsid w:val="00F40E25"/>
    <w:rsid w:val="00F423EF"/>
    <w:rsid w:val="00F432DF"/>
    <w:rsid w:val="00F46668"/>
    <w:rsid w:val="00F47B52"/>
    <w:rsid w:val="00F5091B"/>
    <w:rsid w:val="00F5228C"/>
    <w:rsid w:val="00F52DD3"/>
    <w:rsid w:val="00F53218"/>
    <w:rsid w:val="00F55A48"/>
    <w:rsid w:val="00F601DC"/>
    <w:rsid w:val="00F60F7B"/>
    <w:rsid w:val="00F60F7D"/>
    <w:rsid w:val="00F6694F"/>
    <w:rsid w:val="00F722C3"/>
    <w:rsid w:val="00F748AC"/>
    <w:rsid w:val="00F80567"/>
    <w:rsid w:val="00F8327E"/>
    <w:rsid w:val="00F83CCE"/>
    <w:rsid w:val="00F85494"/>
    <w:rsid w:val="00F86E78"/>
    <w:rsid w:val="00F86E87"/>
    <w:rsid w:val="00F87AD9"/>
    <w:rsid w:val="00F91B66"/>
    <w:rsid w:val="00FA031A"/>
    <w:rsid w:val="00FA3529"/>
    <w:rsid w:val="00FA3AF0"/>
    <w:rsid w:val="00FA5D2A"/>
    <w:rsid w:val="00FA6E5F"/>
    <w:rsid w:val="00FB1A2F"/>
    <w:rsid w:val="00FB6042"/>
    <w:rsid w:val="00FC01C4"/>
    <w:rsid w:val="00FC3698"/>
    <w:rsid w:val="00FD0568"/>
    <w:rsid w:val="00FD07BD"/>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customStyle="1" w:styleId="UnresolvedMention">
    <w:name w:val="Unresolved Mention"/>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uralreserves.ucdavis.edu/mclaughlin-reserve"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stableisotopefacility.ucdavis.edu/"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9976-EFA8-4E73-B5B1-126775BC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26</Pages>
  <Words>5150</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Susan Harrison</cp:lastModifiedBy>
  <cp:revision>124</cp:revision>
  <cp:lastPrinted>2019-01-15T18:29:00Z</cp:lastPrinted>
  <dcterms:created xsi:type="dcterms:W3CDTF">2019-01-08T18:12:00Z</dcterms:created>
  <dcterms:modified xsi:type="dcterms:W3CDTF">2019-01-17T01:07:00Z</dcterms:modified>
</cp:coreProperties>
</file>