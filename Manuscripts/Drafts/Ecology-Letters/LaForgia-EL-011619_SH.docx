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FD57" w14:textId="77777777" w:rsidR="001F489B" w:rsidRDefault="001F489B" w:rsidP="00403078">
      <w:pPr>
        <w:spacing w:line="480" w:lineRule="auto"/>
        <w:rPr>
          <w:b/>
        </w:rPr>
      </w:pPr>
      <w:r w:rsidRPr="001F489B">
        <w:rPr>
          <w:b/>
        </w:rPr>
        <w:t xml:space="preserve">Invasive species reduce the relative success of drought-avoiding plant species under a variable climate </w:t>
      </w:r>
    </w:p>
    <w:p w14:paraId="508FD837" w14:textId="2BD7C923" w:rsidR="003E1660" w:rsidRPr="003E1660" w:rsidRDefault="00403078" w:rsidP="00403078">
      <w:pPr>
        <w:spacing w:line="480" w:lineRule="auto"/>
        <w:rPr>
          <w:vertAlign w:val="superscript"/>
        </w:rPr>
      </w:pPr>
      <w:r>
        <w:t xml:space="preserve">Marina L </w:t>
      </w:r>
      <w:r w:rsidR="003E1660">
        <w:t>LaForgia</w:t>
      </w:r>
      <w:r w:rsidR="003E1660">
        <w:rPr>
          <w:vertAlign w:val="superscript"/>
        </w:rPr>
        <w:t>1</w:t>
      </w:r>
      <w:r w:rsidR="003E1660">
        <w:t xml:space="preserve">*, </w:t>
      </w:r>
      <w:r>
        <w:t xml:space="preserve">Susan P. </w:t>
      </w:r>
      <w:r w:rsidR="003E1660">
        <w:t>Harrison</w:t>
      </w:r>
      <w:r w:rsidR="003E1660">
        <w:rPr>
          <w:vertAlign w:val="superscript"/>
        </w:rPr>
        <w:t>2</w:t>
      </w:r>
      <w:r>
        <w:t xml:space="preserve"> </w:t>
      </w:r>
      <w:r w:rsidR="003E1660">
        <w:t xml:space="preserve">&amp; </w:t>
      </w:r>
      <w:r>
        <w:t xml:space="preserve">Andrew M. </w:t>
      </w:r>
      <w:r w:rsidR="003E1660">
        <w:t>Latimer</w:t>
      </w:r>
      <w:r>
        <w:rPr>
          <w:vertAlign w:val="superscript"/>
        </w:rPr>
        <w:t>3</w:t>
      </w:r>
    </w:p>
    <w:p w14:paraId="39669D15" w14:textId="77777777" w:rsidR="00753C42" w:rsidRDefault="00753C42" w:rsidP="00403078">
      <w:pPr>
        <w:spacing w:line="480" w:lineRule="auto"/>
        <w:rPr>
          <w:vertAlign w:val="superscript"/>
        </w:rPr>
      </w:pPr>
    </w:p>
    <w:p w14:paraId="30A50612" w14:textId="773CE610" w:rsidR="003E1660" w:rsidRDefault="003E1660" w:rsidP="00403078">
      <w:pPr>
        <w:spacing w:line="480" w:lineRule="auto"/>
      </w:pPr>
      <w:r>
        <w:rPr>
          <w:vertAlign w:val="superscript"/>
        </w:rPr>
        <w:t>1</w:t>
      </w:r>
      <w:r>
        <w:t>Dept. of Plant Sciences</w:t>
      </w:r>
      <w:r w:rsidR="00403078">
        <w:t xml:space="preserve">, </w:t>
      </w:r>
      <w:r w:rsidR="00403078" w:rsidRPr="003E1660">
        <w:t xml:space="preserve">University of California, </w:t>
      </w:r>
      <w:r w:rsidR="00403078">
        <w:t>Davis</w:t>
      </w:r>
      <w:r w:rsidR="00365044">
        <w:t xml:space="preserve">, </w:t>
      </w:r>
      <w:r w:rsidR="00365044" w:rsidRPr="003E1660">
        <w:t>One Shields Drive, Davis, CA 95616</w:t>
      </w:r>
      <w:r w:rsidR="00365044">
        <w:t>; Tel: (805) 279-8803</w:t>
      </w:r>
      <w:r w:rsidR="00403078">
        <w:t xml:space="preserve">; </w:t>
      </w:r>
      <w:hyperlink r:id="rId8" w:history="1">
        <w:r w:rsidR="00403078" w:rsidRPr="00EA3295">
          <w:rPr>
            <w:rStyle w:val="Hyperlink"/>
          </w:rPr>
          <w:t>marina.laforgia@gmail.com</w:t>
        </w:r>
      </w:hyperlink>
      <w:r w:rsidR="00403078">
        <w:t xml:space="preserve"> </w:t>
      </w:r>
    </w:p>
    <w:p w14:paraId="23F37C5E" w14:textId="65559F94" w:rsidR="00403078" w:rsidRDefault="003E1660" w:rsidP="00403078">
      <w:pPr>
        <w:spacing w:line="480" w:lineRule="auto"/>
      </w:pPr>
      <w:r>
        <w:rPr>
          <w:vertAlign w:val="superscript"/>
        </w:rPr>
        <w:t>2</w:t>
      </w:r>
      <w:r w:rsidRPr="003E1660">
        <w:t>Dept. of Environmental Science and Policy</w:t>
      </w:r>
      <w:r w:rsidR="00403078">
        <w:t xml:space="preserve">, </w:t>
      </w:r>
      <w:r w:rsidR="00403078" w:rsidRPr="003E1660">
        <w:t xml:space="preserve">University of California, </w:t>
      </w:r>
      <w:r w:rsidR="00403078">
        <w:t xml:space="preserve">Davis; </w:t>
      </w:r>
      <w:hyperlink r:id="rId9" w:history="1">
        <w:r w:rsidR="00403078" w:rsidRPr="00EA3295">
          <w:rPr>
            <w:rStyle w:val="Hyperlink"/>
          </w:rPr>
          <w:t>spharrison@ucdavis.edu</w:t>
        </w:r>
      </w:hyperlink>
    </w:p>
    <w:p w14:paraId="0D071518" w14:textId="7E7347A0" w:rsidR="00403078" w:rsidRDefault="00403078" w:rsidP="00403078">
      <w:pPr>
        <w:spacing w:line="480" w:lineRule="auto"/>
      </w:pPr>
      <w:r>
        <w:rPr>
          <w:vertAlign w:val="superscript"/>
        </w:rPr>
        <w:t>3</w:t>
      </w:r>
      <w:r>
        <w:t xml:space="preserve">Dept. of Plant Sciences, </w:t>
      </w:r>
      <w:r w:rsidRPr="003E1660">
        <w:t xml:space="preserve">University of California, </w:t>
      </w:r>
      <w:r>
        <w:t xml:space="preserve">Davis; </w:t>
      </w:r>
      <w:hyperlink r:id="rId10" w:history="1">
        <w:r w:rsidRPr="00EA3295">
          <w:rPr>
            <w:rStyle w:val="Hyperlink"/>
          </w:rPr>
          <w:t>amlatimer@ucdavis.edu</w:t>
        </w:r>
      </w:hyperlink>
      <w:r>
        <w:t xml:space="preserve"> </w:t>
      </w:r>
    </w:p>
    <w:p w14:paraId="25F71BA5" w14:textId="5369D6D3" w:rsidR="00403078" w:rsidRDefault="003E1660" w:rsidP="00403078">
      <w:pPr>
        <w:spacing w:line="480" w:lineRule="auto"/>
      </w:pPr>
      <w:r w:rsidRPr="003E1660">
        <w:t>*Corresponding author</w:t>
      </w:r>
    </w:p>
    <w:p w14:paraId="311BD746" w14:textId="77777777" w:rsidR="00403078" w:rsidRDefault="00403078" w:rsidP="00403078">
      <w:pPr>
        <w:spacing w:line="480" w:lineRule="auto"/>
        <w:rPr>
          <w:b/>
        </w:rPr>
      </w:pPr>
    </w:p>
    <w:p w14:paraId="4FA7F580" w14:textId="1DE10550" w:rsidR="00403078" w:rsidRPr="00AC4DDE" w:rsidRDefault="00403078" w:rsidP="00403078">
      <w:pPr>
        <w:spacing w:line="480" w:lineRule="auto"/>
      </w:pPr>
      <w:r w:rsidRPr="00403078">
        <w:rPr>
          <w:b/>
        </w:rPr>
        <w:t>Running title:</w:t>
      </w:r>
      <w:r w:rsidR="00AC4DDE">
        <w:rPr>
          <w:b/>
        </w:rPr>
        <w:t xml:space="preserve"> </w:t>
      </w:r>
      <w:r w:rsidR="00550BA5">
        <w:t>Inva</w:t>
      </w:r>
      <w:r w:rsidR="009F6495">
        <w:t>ders</w:t>
      </w:r>
      <w:r w:rsidR="00550BA5">
        <w:t xml:space="preserve"> reduce</w:t>
      </w:r>
      <w:r w:rsidR="009F6495">
        <w:t xml:space="preserve"> success in a variable climate</w:t>
      </w:r>
    </w:p>
    <w:p w14:paraId="6D5C7E2A" w14:textId="77777777" w:rsidR="0018233E" w:rsidRPr="00403078" w:rsidRDefault="0018233E" w:rsidP="00403078">
      <w:pPr>
        <w:spacing w:line="480" w:lineRule="auto"/>
        <w:rPr>
          <w:b/>
        </w:rPr>
      </w:pPr>
    </w:p>
    <w:p w14:paraId="4AD4C604" w14:textId="53D90E72" w:rsidR="00403078" w:rsidRDefault="00403078" w:rsidP="00403078">
      <w:pPr>
        <w:spacing w:line="480" w:lineRule="auto"/>
      </w:pPr>
      <w:r w:rsidRPr="003E1660">
        <w:rPr>
          <w:b/>
        </w:rPr>
        <w:t>Key words</w:t>
      </w:r>
      <w:r>
        <w:rPr>
          <w:b/>
        </w:rPr>
        <w:t xml:space="preserve">: </w:t>
      </w:r>
      <w:r>
        <w:t>functional traits, competition, invasive species, climate change, drought tolerance, water use efficiency, relative growth rate, grassland</w:t>
      </w:r>
    </w:p>
    <w:p w14:paraId="4EA8F934" w14:textId="77777777" w:rsidR="0018233E" w:rsidRDefault="0018233E" w:rsidP="00403078">
      <w:pPr>
        <w:spacing w:line="480" w:lineRule="auto"/>
        <w:rPr>
          <w:b/>
        </w:rPr>
      </w:pPr>
    </w:p>
    <w:p w14:paraId="388E669A" w14:textId="04947714" w:rsidR="00403078" w:rsidRDefault="00403078" w:rsidP="00403078">
      <w:pPr>
        <w:spacing w:line="480" w:lineRule="auto"/>
      </w:pPr>
      <w:r w:rsidRPr="00365044">
        <w:rPr>
          <w:b/>
        </w:rPr>
        <w:t>Type of article:</w:t>
      </w:r>
      <w:r>
        <w:t xml:space="preserve"> Letter</w:t>
      </w:r>
    </w:p>
    <w:p w14:paraId="733FA962" w14:textId="66805992" w:rsidR="00365044" w:rsidRPr="0018233E" w:rsidRDefault="0018233E" w:rsidP="0018233E">
      <w:pPr>
        <w:spacing w:line="480" w:lineRule="auto"/>
      </w:pPr>
      <w:r w:rsidRPr="0018233E">
        <w:rPr>
          <w:b/>
        </w:rPr>
        <w:t xml:space="preserve">Word </w:t>
      </w:r>
      <w:r w:rsidR="00365044" w:rsidRPr="0018233E">
        <w:rPr>
          <w:b/>
        </w:rPr>
        <w:t>Numbers:</w:t>
      </w:r>
      <w:r>
        <w:t xml:space="preserve"> </w:t>
      </w:r>
      <w:r w:rsidR="00365044" w:rsidRPr="0018233E">
        <w:t xml:space="preserve">Abstract </w:t>
      </w:r>
      <w:r>
        <w:t>(); Main text (); Text box (NA)</w:t>
      </w:r>
    </w:p>
    <w:p w14:paraId="587FBCAB" w14:textId="27D48237" w:rsidR="00365044" w:rsidRPr="0018233E" w:rsidRDefault="0018233E" w:rsidP="0018233E">
      <w:pPr>
        <w:spacing w:line="480" w:lineRule="auto"/>
        <w:rPr>
          <w:b/>
        </w:rPr>
      </w:pPr>
      <w:r w:rsidRPr="0018233E">
        <w:rPr>
          <w:b/>
        </w:rPr>
        <w:t xml:space="preserve">Number of </w:t>
      </w:r>
      <w:r w:rsidR="00365044" w:rsidRPr="0018233E">
        <w:rPr>
          <w:b/>
        </w:rPr>
        <w:t>References</w:t>
      </w:r>
      <w:r>
        <w:rPr>
          <w:b/>
        </w:rPr>
        <w:t>:</w:t>
      </w:r>
    </w:p>
    <w:p w14:paraId="17869479" w14:textId="1921EF97" w:rsidR="0018233E" w:rsidRPr="0018233E" w:rsidRDefault="0018233E" w:rsidP="0018233E">
      <w:pPr>
        <w:spacing w:line="480" w:lineRule="auto"/>
        <w:rPr>
          <w:b/>
        </w:rPr>
      </w:pPr>
      <w:r w:rsidRPr="0018233E">
        <w:rPr>
          <w:b/>
        </w:rPr>
        <w:t>Number of f</w:t>
      </w:r>
      <w:r w:rsidR="00365044" w:rsidRPr="0018233E">
        <w:rPr>
          <w:b/>
        </w:rPr>
        <w:t>igures, tables, and text boxes</w:t>
      </w:r>
      <w:r>
        <w:rPr>
          <w:b/>
        </w:rPr>
        <w:t>:</w:t>
      </w:r>
    </w:p>
    <w:p w14:paraId="09E41F02" w14:textId="77777777" w:rsidR="0018233E" w:rsidRDefault="0018233E" w:rsidP="00403078">
      <w:pPr>
        <w:spacing w:line="480" w:lineRule="auto"/>
        <w:rPr>
          <w:b/>
        </w:rPr>
      </w:pPr>
    </w:p>
    <w:p w14:paraId="4B712394" w14:textId="51321889" w:rsidR="00403078" w:rsidRDefault="00720FE8" w:rsidP="00403078">
      <w:pPr>
        <w:spacing w:line="480" w:lineRule="auto"/>
      </w:pPr>
      <w:r w:rsidRPr="00403078">
        <w:rPr>
          <w:b/>
        </w:rPr>
        <w:t xml:space="preserve">Statement of </w:t>
      </w:r>
      <w:r w:rsidR="00543114" w:rsidRPr="00403078">
        <w:rPr>
          <w:b/>
        </w:rPr>
        <w:t>Authorship:</w:t>
      </w:r>
      <w:r w:rsidR="00543114">
        <w:t xml:space="preserve"> MLL conceived of, designed, and carried out the study. MLL performed analyses in collaboration with AML. MLL wrote the manuscript, AML and SPH contributed to manuscript content and revisions.  </w:t>
      </w:r>
    </w:p>
    <w:p w14:paraId="2692572C" w14:textId="27353690" w:rsidR="00B9688D" w:rsidRPr="003E1660" w:rsidRDefault="003E1660" w:rsidP="00753C42">
      <w:pPr>
        <w:spacing w:line="480" w:lineRule="auto"/>
        <w:rPr>
          <w:b/>
        </w:rPr>
      </w:pPr>
      <w:r w:rsidRPr="003E1660">
        <w:rPr>
          <w:b/>
        </w:rPr>
        <w:lastRenderedPageBreak/>
        <w:t>Abstract</w:t>
      </w:r>
      <w:r w:rsidR="00F15A2A">
        <w:rPr>
          <w:b/>
        </w:rPr>
        <w:t xml:space="preserve"> (150 words)</w:t>
      </w:r>
    </w:p>
    <w:p w14:paraId="2EB5FBF4" w14:textId="4FF804DC" w:rsidR="004845F2" w:rsidRPr="00E013C3" w:rsidRDefault="00E2638E" w:rsidP="00324AB6">
      <w:pPr>
        <w:spacing w:line="480" w:lineRule="auto"/>
        <w:rPr>
          <w:rFonts w:ascii="TimesNewRomanPSMT" w:hAnsi="TimesNewRomanPSMT"/>
        </w:rPr>
      </w:pPr>
      <w:r>
        <w:rPr>
          <w:rFonts w:ascii="TimesNewRomanPSMT" w:hAnsi="TimesNewRomanPSMT"/>
        </w:rPr>
        <w:t>P</w:t>
      </w:r>
      <w:r w:rsidR="00324AB6" w:rsidRPr="00BB6325">
        <w:t xml:space="preserve">lants </w:t>
      </w:r>
      <w:r>
        <w:t xml:space="preserve">in climatically variable </w:t>
      </w:r>
      <w:r w:rsidR="00324AB6" w:rsidRPr="00BB6325">
        <w:t xml:space="preserve">environments have evolved </w:t>
      </w:r>
      <w:r>
        <w:t xml:space="preserve">drought tolerance and drought avoidance </w:t>
      </w:r>
      <w:r w:rsidR="00324AB6" w:rsidRPr="00BB6325">
        <w:t>strategies to deal with inconsistent rainfall</w:t>
      </w:r>
      <w:r w:rsidR="00E013C3">
        <w:t xml:space="preserve">, </w:t>
      </w:r>
      <w:r>
        <w:t xml:space="preserve">but </w:t>
      </w:r>
      <w:r w:rsidR="00324AB6">
        <w:rPr>
          <w:rFonts w:ascii="TimesNewRomanPSMT" w:hAnsi="TimesNewRomanPSMT"/>
        </w:rPr>
        <w:t xml:space="preserve">interactions with novel competitors </w:t>
      </w:r>
      <w:r>
        <w:rPr>
          <w:rFonts w:ascii="TimesNewRomanPSMT" w:hAnsi="TimesNewRomanPSMT"/>
        </w:rPr>
        <w:t xml:space="preserve">can undermine the success of these strategies. </w:t>
      </w:r>
      <w:r w:rsidR="00324AB6">
        <w:rPr>
          <w:rFonts w:ascii="TimesNewRomanPSMT" w:hAnsi="TimesNewRomanPSMT"/>
        </w:rPr>
        <w:t xml:space="preserve">To investigate how competition with invaders affects </w:t>
      </w:r>
      <w:r w:rsidR="005D2E7C">
        <w:rPr>
          <w:rFonts w:ascii="TimesNewRomanPSMT" w:hAnsi="TimesNewRomanPSMT"/>
        </w:rPr>
        <w:t>these strategies</w:t>
      </w:r>
      <w:r w:rsidR="00324AB6">
        <w:rPr>
          <w:rFonts w:ascii="TimesNewRomanPSMT" w:hAnsi="TimesNewRomanPSMT"/>
        </w:rPr>
        <w:t xml:space="preserve">, we manipulated rainfall and </w:t>
      </w:r>
      <w:r>
        <w:rPr>
          <w:rFonts w:ascii="TimesNewRomanPSMT" w:hAnsi="TimesNewRomanPSMT"/>
        </w:rPr>
        <w:t>invader presence</w:t>
      </w:r>
      <w:r w:rsidR="00324AB6">
        <w:rPr>
          <w:rFonts w:ascii="TimesNewRomanPSMT" w:hAnsi="TimesNewRomanPSMT"/>
        </w:rPr>
        <w:t xml:space="preserve"> and </w:t>
      </w:r>
      <w:r w:rsidR="003C4F7C">
        <w:rPr>
          <w:rFonts w:ascii="TimesNewRomanPSMT" w:hAnsi="TimesNewRomanPSMT"/>
        </w:rPr>
        <w:t>followed demographic rates of six species</w:t>
      </w:r>
      <w:r w:rsidR="005D2E7C">
        <w:rPr>
          <w:rFonts w:ascii="TimesNewRomanPSMT" w:hAnsi="TimesNewRomanPSMT"/>
        </w:rPr>
        <w:t xml:space="preserve"> that varied in drought tolerance</w:t>
      </w:r>
      <w:r>
        <w:rPr>
          <w:rFonts w:ascii="TimesNewRomanPSMT" w:hAnsi="TimesNewRomanPSMT"/>
        </w:rPr>
        <w:t xml:space="preserve">. </w:t>
      </w:r>
      <w:r w:rsidR="005D2E7C">
        <w:rPr>
          <w:rFonts w:ascii="TimesNewRomanPSMT" w:hAnsi="TimesNewRomanPSMT"/>
        </w:rPr>
        <w:t xml:space="preserve">We found that </w:t>
      </w:r>
      <w:r w:rsidR="005D2E7C">
        <w:t>i</w:t>
      </w:r>
      <w:r w:rsidR="00F15A2A">
        <w:t xml:space="preserve">nvader </w:t>
      </w:r>
      <w:r w:rsidR="00E013C3" w:rsidRPr="00E013C3">
        <w:t>competition had a more negative effect on avoiders than on tolerators</w:t>
      </w:r>
      <w:r w:rsidR="00E013C3">
        <w:t xml:space="preserve"> and t</w:t>
      </w:r>
      <w:r w:rsidR="00E013C3" w:rsidRPr="00E013C3">
        <w:t xml:space="preserve">his impact was strongest </w:t>
      </w:r>
      <w:r w:rsidR="005D2E7C">
        <w:t>under</w:t>
      </w:r>
      <w:r w:rsidR="00E013C3" w:rsidRPr="00E013C3">
        <w:t xml:space="preserve"> drought</w:t>
      </w:r>
      <w:r w:rsidR="00E013C3">
        <w:t xml:space="preserve">, acting through </w:t>
      </w:r>
      <w:r w:rsidR="00E013C3" w:rsidRPr="00E013C3">
        <w:t xml:space="preserve">increased mortality and lower seed set. </w:t>
      </w:r>
      <w:r w:rsidR="00A9511E">
        <w:t>Additionally</w:t>
      </w:r>
      <w:r w:rsidR="00F15A2A">
        <w:t xml:space="preserve">, </w:t>
      </w:r>
      <w:r w:rsidR="00E013C3" w:rsidRPr="00E013C3">
        <w:t xml:space="preserve">the interaction between watering and </w:t>
      </w:r>
      <w:r w:rsidR="00F15A2A">
        <w:t>competition</w:t>
      </w:r>
      <w:r w:rsidR="00E013C3" w:rsidRPr="00E013C3">
        <w:t xml:space="preserve"> had a relatively stronger effect on tolerators by increasing mortality.</w:t>
      </w:r>
      <w:r w:rsidR="00E013C3">
        <w:rPr>
          <w:rFonts w:ascii="TimesNewRomanPSMT" w:hAnsi="TimesNewRomanPSMT"/>
        </w:rPr>
        <w:t xml:space="preserve"> </w:t>
      </w:r>
      <w:r w:rsidR="005D2E7C">
        <w:rPr>
          <w:rFonts w:ascii="TimesNewRomanPSMT" w:hAnsi="TimesNewRomanPSMT"/>
        </w:rPr>
        <w:t xml:space="preserve">Competition with invaders </w:t>
      </w:r>
      <w:r w:rsidR="00A9511E">
        <w:rPr>
          <w:rFonts w:ascii="TimesNewRomanPSMT" w:hAnsi="TimesNewRomanPSMT"/>
        </w:rPr>
        <w:t>can thus make</w:t>
      </w:r>
      <w:r w:rsidR="005D2E7C" w:rsidRPr="00143047">
        <w:t xml:space="preserve"> bad years worse and good years less good, harming the ability of some species to recover</w:t>
      </w:r>
      <w:r w:rsidR="005D2E7C">
        <w:t xml:space="preserve"> from climatic events.</w:t>
      </w:r>
      <w:r w:rsidR="005D2E7C" w:rsidRPr="00143047">
        <w:t xml:space="preserve"> </w:t>
      </w:r>
      <w:r w:rsidR="00F15A2A">
        <w:t>T</w:t>
      </w:r>
      <w:r w:rsidR="004845F2" w:rsidRPr="004845F2">
        <w:t>his is the first study to examine how invasions might synergize with climatic fluctuations to create extinction debts.</w:t>
      </w:r>
    </w:p>
    <w:p w14:paraId="57270973" w14:textId="77777777" w:rsidR="00753C42" w:rsidRDefault="00753C42" w:rsidP="00753C42">
      <w:pPr>
        <w:spacing w:line="480" w:lineRule="auto"/>
      </w:pPr>
    </w:p>
    <w:p w14:paraId="6601C876" w14:textId="77777777" w:rsidR="00753C42" w:rsidRDefault="00753C42">
      <w:r>
        <w:br w:type="page"/>
      </w:r>
    </w:p>
    <w:p w14:paraId="31A81B11" w14:textId="6359509A" w:rsidR="00AD5AED" w:rsidRPr="00494BBB" w:rsidRDefault="00753C42" w:rsidP="00BC7785">
      <w:pPr>
        <w:spacing w:line="480" w:lineRule="auto"/>
        <w:rPr>
          <w:b/>
        </w:rPr>
      </w:pPr>
      <w:r w:rsidRPr="00753C42">
        <w:rPr>
          <w:b/>
        </w:rPr>
        <w:lastRenderedPageBreak/>
        <w:t>Introduction</w:t>
      </w:r>
    </w:p>
    <w:p w14:paraId="00F3ED53" w14:textId="5532476D" w:rsidR="00661F4F" w:rsidRDefault="004A2AF0" w:rsidP="007F4597">
      <w:pPr>
        <w:spacing w:line="480" w:lineRule="auto"/>
        <w:ind w:firstLine="720"/>
        <w:rPr>
          <w:rFonts w:ascii="TimesNewRomanPSMT" w:hAnsi="TimesNewRomanPSMT"/>
        </w:rPr>
      </w:pPr>
      <w:r>
        <w:rPr>
          <w:rFonts w:ascii="TimesNewRomanPSMT" w:hAnsi="TimesNewRomanPSMT"/>
        </w:rPr>
        <w:t>C</w:t>
      </w:r>
      <w:r w:rsidR="00531D08">
        <w:rPr>
          <w:rFonts w:ascii="TimesNewRomanPSMT" w:hAnsi="TimesNewRomanPSMT"/>
        </w:rPr>
        <w:t>ompetition</w:t>
      </w:r>
      <w:r w:rsidR="006866C4">
        <w:rPr>
          <w:rFonts w:ascii="TimesNewRomanPSMT" w:hAnsi="TimesNewRomanPSMT"/>
        </w:rPr>
        <w:t xml:space="preserve"> between species</w:t>
      </w:r>
      <w:r w:rsidR="00E558F2">
        <w:rPr>
          <w:rFonts w:ascii="TimesNewRomanPSMT" w:hAnsi="TimesNewRomanPSMT"/>
        </w:rPr>
        <w:t xml:space="preserve"> </w:t>
      </w:r>
      <w:r w:rsidR="00081E3E">
        <w:rPr>
          <w:rFonts w:ascii="TimesNewRomanPSMT" w:hAnsi="TimesNewRomanPSMT"/>
        </w:rPr>
        <w:t>can cause changes in the</w:t>
      </w:r>
      <w:r w:rsidR="00531D08">
        <w:rPr>
          <w:rFonts w:ascii="TimesNewRomanPSMT" w:hAnsi="TimesNewRomanPSMT"/>
        </w:rPr>
        <w:t xml:space="preserve"> composition, </w:t>
      </w:r>
      <w:r w:rsidR="00B949DC">
        <w:rPr>
          <w:rFonts w:ascii="TimesNewRomanPSMT" w:hAnsi="TimesNewRomanPSMT"/>
        </w:rPr>
        <w:t>relative abundance, and diversity</w:t>
      </w:r>
      <w:r w:rsidR="00E558F2">
        <w:rPr>
          <w:rFonts w:ascii="TimesNewRomanPSMT" w:hAnsi="TimesNewRomanPSMT"/>
        </w:rPr>
        <w:t xml:space="preserve"> of species within a community</w:t>
      </w:r>
      <w:r>
        <w:rPr>
          <w:rFonts w:ascii="TimesNewRomanPSMT" w:hAnsi="TimesNewRomanPSMT"/>
        </w:rPr>
        <w:t xml:space="preserve"> b</w:t>
      </w:r>
      <w:r>
        <w:rPr>
          <w:rFonts w:ascii="TimesNewRomanPSMT" w:hAnsi="TimesNewRomanPSMT"/>
        </w:rPr>
        <w:t>y altering responses to the abiotic environment</w:t>
      </w:r>
      <w:r w:rsidR="00E558F2">
        <w:rPr>
          <w:rFonts w:ascii="TimesNewRomanPSMT" w:hAnsi="TimesNewRomanPSMT"/>
        </w:rPr>
        <w:t xml:space="preserve"> </w:t>
      </w:r>
      <w:r w:rsidR="00CD65D0">
        <w:rPr>
          <w:rFonts w:ascii="TimesNewRomanPSMT" w:hAnsi="TimesNewRomanPSMT"/>
        </w:rPr>
        <w:fldChar w:fldCharType="begin"/>
      </w:r>
      <w:r w:rsidR="00CD65D0">
        <w:rPr>
          <w:rFonts w:ascii="TimesNewRomanPSMT" w:hAnsi="TimesNewRomanPSMT"/>
        </w:rPr>
        <w: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instrText>
      </w:r>
      <w:r w:rsidR="00CD65D0">
        <w:rPr>
          <w:rFonts w:ascii="TimesNewRomanPSMT" w:hAnsi="TimesNewRomanPSMT"/>
        </w:rPr>
        <w:fldChar w:fldCharType="separate"/>
      </w:r>
      <w:r w:rsidR="00CD65D0" w:rsidRPr="00CD65D0">
        <w:rPr>
          <w:rFonts w:ascii="TimesNewRomanPSMT" w:hAnsi="TimesNewRomanPSMT" w:cs="TimesNewRomanPSMT"/>
        </w:rPr>
        <w:t xml:space="preserve">(Goldberg &amp; Barton 1992; Gremer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2013; Thompson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2018)</w:t>
      </w:r>
      <w:r w:rsidR="00CD65D0">
        <w:rPr>
          <w:rFonts w:ascii="TimesNewRomanPSMT" w:hAnsi="TimesNewRomanPSMT"/>
        </w:rPr>
        <w:fldChar w:fldCharType="end"/>
      </w:r>
      <w:r w:rsidR="00B949DC">
        <w:rPr>
          <w:rFonts w:ascii="TimesNewRomanPSMT" w:hAnsi="TimesNewRomanPSMT"/>
        </w:rPr>
        <w:t xml:space="preserve">. </w:t>
      </w:r>
      <w:r w:rsidR="00D47240">
        <w:rPr>
          <w:rFonts w:ascii="TimesNewRomanPSMT" w:hAnsi="TimesNewRomanPSMT"/>
        </w:rPr>
        <w:t xml:space="preserve">In the absence of </w:t>
      </w:r>
      <w:r w:rsidR="000F4AA1">
        <w:rPr>
          <w:rFonts w:ascii="TimesNewRomanPSMT" w:hAnsi="TimesNewRomanPSMT"/>
        </w:rPr>
        <w:t xml:space="preserve">competition, all species </w:t>
      </w:r>
      <w:r w:rsidR="005A4A61">
        <w:rPr>
          <w:rFonts w:ascii="TimesNewRomanPSMT" w:hAnsi="TimesNewRomanPSMT"/>
        </w:rPr>
        <w:t xml:space="preserve">benefit </w:t>
      </w:r>
      <w:r w:rsidR="00CC3C40">
        <w:rPr>
          <w:rFonts w:ascii="TimesNewRomanPSMT" w:hAnsi="TimesNewRomanPSMT"/>
        </w:rPr>
        <w:t>from a</w:t>
      </w:r>
      <w:r w:rsidR="000F4AA1">
        <w:rPr>
          <w:rFonts w:ascii="TimesNewRomanPSMT" w:hAnsi="TimesNewRomanPSMT"/>
        </w:rPr>
        <w:t xml:space="preserve"> resource rich environment</w:t>
      </w:r>
      <w:r w:rsidR="00D47240">
        <w:rPr>
          <w:rFonts w:ascii="TimesNewRomanPSMT" w:hAnsi="TimesNewRomanPSMT"/>
        </w:rPr>
        <w:t>,</w:t>
      </w:r>
      <w:r w:rsidR="000F4AA1">
        <w:rPr>
          <w:rFonts w:ascii="TimesNewRomanPSMT" w:hAnsi="TimesNewRomanPSMT"/>
        </w:rPr>
        <w:t xml:space="preserve"> but </w:t>
      </w:r>
      <w:r w:rsidR="00CC3C40">
        <w:rPr>
          <w:rFonts w:ascii="TimesNewRomanPSMT" w:hAnsi="TimesNewRomanPSMT"/>
        </w:rPr>
        <w:t>competition</w:t>
      </w:r>
      <w:r w:rsidR="000F4AA1">
        <w:rPr>
          <w:rFonts w:ascii="TimesNewRomanPSMT" w:hAnsi="TimesNewRomanPSMT"/>
        </w:rPr>
        <w:t xml:space="preserve"> selects for species </w:t>
      </w:r>
      <w:r w:rsidR="00221617">
        <w:rPr>
          <w:rFonts w:ascii="TimesNewRomanPSMT" w:hAnsi="TimesNewRomanPSMT"/>
        </w:rPr>
        <w:t>with certain traits that allow them to outcompete</w:t>
      </w:r>
      <w:r w:rsidR="00110330">
        <w:rPr>
          <w:rFonts w:ascii="TimesNewRomanPSMT" w:hAnsi="TimesNewRomanPSMT"/>
        </w:rPr>
        <w:t xml:space="preserve"> neighbors</w:t>
      </w:r>
      <w:r w:rsidR="005A4A61">
        <w:rPr>
          <w:rFonts w:ascii="TimesNewRomanPSMT" w:hAnsi="TimesNewRomanPSMT"/>
        </w:rPr>
        <w:t xml:space="preserve"> </w:t>
      </w:r>
      <w:r w:rsidR="000F4AA1">
        <w:rPr>
          <w:rFonts w:ascii="TimesNewRomanPSMT" w:hAnsi="TimesNewRomanPSMT"/>
        </w:rPr>
        <w:t xml:space="preserve">(Tilman </w:t>
      </w:r>
      <w:r w:rsidR="005A4A61">
        <w:rPr>
          <w:rFonts w:ascii="TimesNewRomanPSMT" w:hAnsi="TimesNewRomanPSMT"/>
        </w:rPr>
        <w:t xml:space="preserve">1977, </w:t>
      </w:r>
      <w:r w:rsidR="000F4AA1">
        <w:rPr>
          <w:rFonts w:ascii="TimesNewRomanPSMT" w:hAnsi="TimesNewRomanPSMT"/>
        </w:rPr>
        <w:t>Grime</w:t>
      </w:r>
      <w:r w:rsidR="005A4A61">
        <w:rPr>
          <w:rFonts w:ascii="TimesNewRomanPSMT" w:hAnsi="TimesNewRomanPSMT"/>
        </w:rPr>
        <w:t xml:space="preserve"> 1977</w:t>
      </w:r>
      <w:r w:rsidR="000F4AA1">
        <w:rPr>
          <w:rFonts w:ascii="TimesNewRomanPSMT" w:hAnsi="TimesNewRomanPSMT"/>
        </w:rPr>
        <w:t xml:space="preserve">). </w:t>
      </w:r>
      <w:r w:rsidR="00181DB5">
        <w:rPr>
          <w:rFonts w:ascii="TimesNewRomanPSMT" w:hAnsi="TimesNewRomanPSMT"/>
        </w:rPr>
        <w:t>W</w:t>
      </w:r>
      <w:r w:rsidR="00CC3C40">
        <w:rPr>
          <w:rFonts w:ascii="TimesNewRomanPSMT" w:hAnsi="TimesNewRomanPSMT"/>
        </w:rPr>
        <w:t>hile interactions between coexisting species are typicall</w:t>
      </w:r>
      <w:r w:rsidR="00CC3C40">
        <w:rPr>
          <w:rFonts w:ascii="TimesNewRomanPSMT" w:hAnsi="TimesNewRomanPSMT"/>
        </w:rPr>
        <w:t xml:space="preserve">y weak (Adler et al. 2018), </w:t>
      </w:r>
      <w:r w:rsidR="003F48F0">
        <w:rPr>
          <w:rFonts w:ascii="TimesNewRomanPSMT" w:hAnsi="TimesNewRomanPSMT"/>
        </w:rPr>
        <w:t>competition from novel invaders</w:t>
      </w:r>
      <w:r w:rsidR="00C0600F">
        <w:rPr>
          <w:rFonts w:ascii="TimesNewRomanPSMT" w:hAnsi="TimesNewRomanPSMT"/>
        </w:rPr>
        <w:t xml:space="preserve"> </w:t>
      </w:r>
      <w:r w:rsidR="005D04E8">
        <w:rPr>
          <w:rFonts w:ascii="TimesNewRomanPSMT" w:hAnsi="TimesNewRomanPSMT"/>
        </w:rPr>
        <w:t>impose</w:t>
      </w:r>
      <w:r w:rsidR="00531D08">
        <w:rPr>
          <w:rFonts w:ascii="TimesNewRomanPSMT" w:hAnsi="TimesNewRomanPSMT"/>
        </w:rPr>
        <w:t xml:space="preserve"> stronger biotic pressures</w:t>
      </w:r>
      <w:r w:rsidR="00E558F2">
        <w:rPr>
          <w:rFonts w:ascii="TimesNewRomanPSMT" w:hAnsi="TimesNewRomanPSMT"/>
        </w:rPr>
        <w:t xml:space="preserve"> </w:t>
      </w:r>
      <w:r w:rsidR="003F48F0">
        <w:rPr>
          <w:rFonts w:ascii="TimesNewRomanPSMT" w:hAnsi="TimesNewRomanPSMT"/>
        </w:rPr>
        <w:t xml:space="preserve">on </w:t>
      </w:r>
      <w:r w:rsidR="00CC3C40">
        <w:rPr>
          <w:rFonts w:ascii="TimesNewRomanPSMT" w:hAnsi="TimesNewRomanPSMT"/>
        </w:rPr>
        <w:t>native</w:t>
      </w:r>
      <w:r w:rsidR="003F48F0">
        <w:rPr>
          <w:rFonts w:ascii="TimesNewRomanPSMT" w:hAnsi="TimesNewRomanPSMT"/>
        </w:rPr>
        <w:t xml:space="preserve"> species </w:t>
      </w:r>
      <w:r w:rsidR="004930EF">
        <w:rPr>
          <w:rFonts w:ascii="TimesNewRomanPSMT" w:hAnsi="TimesNewRomanPSMT"/>
        </w:rPr>
        <w:fldChar w:fldCharType="begin"/>
      </w:r>
      <w:r w:rsidR="004930EF">
        <w:rPr>
          <w:rFonts w:ascii="TimesNewRomanPSMT" w:hAnsi="TimesNewRomanPSMT"/>
        </w:rPr>
        <w:instrText xml:space="preserve"> ADDIN ZOTERO_ITEM CSL_CITATION {"citationID":"k7YBjndO","properties":{"formattedCitation":"(Levine {\\i{}et al.} 2003)","plainCitation":"(Levine et al. 2003)","noteIndex":0},"citationItems":[{"id":2249,"uris":["http://zotero.org/users/1207110/items/I6YVNDTR"],"uri":["http://zotero.org/users/1207110/items/I6YVNDTR"],"itemData":{"id":2249,"type":"article-journal","title":"Mechanisms underlying the impacts of exotic plant invasions","container-title":"Proceedings of the Royal Society B-Biological Sciences","page":"775-781","volume":"270","abstract":"Although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impact.","DOI":"10.1098/rspb.2003.2327","ISSN":"0962-8452","author":[{"family":"Levine","given":"J. M."},{"family":"Vila","given":"M."},{"family":"D'Antonio","given":"C. M."},{"family":"Dukes","given":"J. S."},{"family":"Grigulis","given":"K."},{"family":"Lavorel","given":"S."}],"issued":{"date-parts":[["2003",4,22]]}}}],"schema":"https://github.com/citation-style-language/schema/raw/master/csl-citation.json"} </w:instrText>
      </w:r>
      <w:r w:rsidR="004930EF">
        <w:rPr>
          <w:rFonts w:ascii="TimesNewRomanPSMT" w:hAnsi="TimesNewRomanPSMT"/>
        </w:rPr>
        <w:fldChar w:fldCharType="separate"/>
      </w:r>
      <w:r w:rsidR="004930EF" w:rsidRPr="004930EF">
        <w:rPr>
          <w:rFonts w:ascii="TimesNewRomanPSMT" w:hAnsi="TimesNewRomanPSMT" w:cs="TimesNewRomanPSMT"/>
        </w:rPr>
        <w:t xml:space="preserve">(Levine </w:t>
      </w:r>
      <w:r w:rsidR="004930EF" w:rsidRPr="004930EF">
        <w:rPr>
          <w:rFonts w:ascii="TimesNewRomanPSMT" w:hAnsi="TimesNewRomanPSMT" w:cs="TimesNewRomanPSMT"/>
          <w:i/>
          <w:iCs/>
        </w:rPr>
        <w:t>et al.</w:t>
      </w:r>
      <w:r w:rsidR="004930EF" w:rsidRPr="004930EF">
        <w:rPr>
          <w:rFonts w:ascii="TimesNewRomanPSMT" w:hAnsi="TimesNewRomanPSMT" w:cs="TimesNewRomanPSMT"/>
        </w:rPr>
        <w:t xml:space="preserve"> 2003)</w:t>
      </w:r>
      <w:r w:rsidR="004930EF">
        <w:rPr>
          <w:rFonts w:ascii="TimesNewRomanPSMT" w:hAnsi="TimesNewRomanPSMT"/>
        </w:rPr>
        <w:fldChar w:fldCharType="end"/>
      </w:r>
      <w:r w:rsidR="00E558F2">
        <w:rPr>
          <w:rFonts w:ascii="TimesNewRomanPSMT" w:hAnsi="TimesNewRomanPSMT"/>
        </w:rPr>
        <w:t xml:space="preserve">. </w:t>
      </w:r>
      <w:r w:rsidR="00C0600F">
        <w:rPr>
          <w:rFonts w:ascii="TimesNewRomanPSMT" w:hAnsi="TimesNewRomanPSMT"/>
        </w:rPr>
        <w:t>Further</w:t>
      </w:r>
      <w:r w:rsidR="00181DB5">
        <w:rPr>
          <w:rFonts w:ascii="TimesNewRomanPSMT" w:hAnsi="TimesNewRomanPSMT"/>
        </w:rPr>
        <w:t xml:space="preserve">, </w:t>
      </w:r>
      <w:r w:rsidR="00181DB5" w:rsidRPr="00BC7785">
        <w:t>precipitation variability</w:t>
      </w:r>
      <w:r w:rsidR="00C0600F">
        <w:t xml:space="preserve"> is expected to increase with climate change</w:t>
      </w:r>
      <w:r w:rsidR="00181DB5">
        <w:t xml:space="preserve"> </w:t>
      </w:r>
      <w:r w:rsidR="00181DB5">
        <w:fldChar w:fldCharType="begin"/>
      </w:r>
      <w:r w:rsidR="00181DB5">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181DB5">
        <w:fldChar w:fldCharType="separate"/>
      </w:r>
      <w:r w:rsidR="00181DB5" w:rsidRPr="00FA4941">
        <w:t xml:space="preserve">(IPCC 2013; Berg &amp; Hall 2015; Yoon </w:t>
      </w:r>
      <w:r w:rsidR="00181DB5" w:rsidRPr="00FA4941">
        <w:rPr>
          <w:i/>
          <w:iCs/>
        </w:rPr>
        <w:t>et al.</w:t>
      </w:r>
      <w:r w:rsidR="00181DB5" w:rsidRPr="00FA4941">
        <w:t xml:space="preserve"> 2015; Swain </w:t>
      </w:r>
      <w:r w:rsidR="00181DB5" w:rsidRPr="00FA4941">
        <w:rPr>
          <w:i/>
          <w:iCs/>
        </w:rPr>
        <w:t>et al.</w:t>
      </w:r>
      <w:r w:rsidR="00181DB5" w:rsidRPr="00FA4941">
        <w:t xml:space="preserve"> 2016)</w:t>
      </w:r>
      <w:r w:rsidR="00181DB5">
        <w:fldChar w:fldCharType="end"/>
      </w:r>
      <w:r w:rsidR="00181DB5">
        <w:rPr>
          <w:rFonts w:ascii="TimesNewRomanPSMT" w:hAnsi="TimesNewRomanPSMT"/>
        </w:rPr>
        <w:t xml:space="preserve"> and although </w:t>
      </w:r>
      <w:r w:rsidR="00181DB5">
        <w:t>p</w:t>
      </w:r>
      <w:r w:rsidR="00181DB5" w:rsidRPr="00BB6325">
        <w:t>lants have evolved strategies to deal with inconsistent rainfall</w:t>
      </w:r>
      <w:r w:rsidR="00AC2A74">
        <w:t xml:space="preserve"> in variable environments</w:t>
      </w:r>
      <w:r w:rsidR="00181DB5">
        <w:t xml:space="preserve">, </w:t>
      </w:r>
      <w:r w:rsidR="00181DB5">
        <w:rPr>
          <w:rFonts w:ascii="TimesNewRomanPSMT" w:hAnsi="TimesNewRomanPSMT"/>
        </w:rPr>
        <w:t xml:space="preserve">interactions with novel competitors have the ability to magnify the effects of climate and undermine the success of those strategies </w:t>
      </w:r>
      <w:r w:rsidR="00181DB5">
        <w:rPr>
          <w:rFonts w:ascii="TimesNewRomanPSMT" w:hAnsi="TimesNewRomanPSMT"/>
        </w:rPr>
        <w:fldChar w:fldCharType="begin"/>
      </w:r>
      <w:r w:rsidR="00181DB5">
        <w:rPr>
          <w:rFonts w:ascii="TimesNewRomanPSMT" w:hAnsi="TimesNewRomanPSMT"/>
        </w:rPr>
        <w:instrText xml:space="preserve"> ADDIN ZOTERO_ITEM CSL_CITATION {"citationID":"QITmWlu5","properties":{"formattedCitation":"(Bruno 2005; Tylianakis {\\i{}et al.} 2008)","plainCitation":"(Bruno 2005; Tylianakis et al. 2008)","noteIndex":0},"citationItems":[{"id":3062,"uris":["http://zotero.org/users/1207110/items/7TKHHK2M"],"uri":["http://zotero.org/users/1207110/items/7TKHHK2M"],"itemData":{"id":3062,"type":"chapter","title":"Insights into Biotic Interactions from Studies of Species Invasions","container-title":"Species Invasions: Insights into Ecology, Evolution, and Biogeography","publisher":"Sinauer","publisher-place":"Sunderland, MA","source":"Zotero","event-place":"Sunderland, MA","language":"en","editor":[{"family":"Sax","given":"Dov F."},{"family":"Stachowicz","given":"John J"},{"family":"Gaines","given":"Steven D"}],"author":[{"family":"Bruno","given":"John F."}],"issued":{"date-parts":[["2005"]]}}},{"id":3058,"uris":["http://zotero.org/users/1207110/items/55NSS33M"],"uri":["http://zotero.org/users/1207110/items/55NSS33M"],"itemData":{"id":3058,"type":"article-journal","title":"Global change and species interactions in terrestrial ecosystems","container-title":"Ecology Letters","page":"1351-1363","volume":"11","issue":"12","source":"Crossref","abstract":"The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ﬁnding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interactions.","DOI":"10.1111/j.1461-0248.2008.01250.x","ISSN":"1461023X, 14610248","language":"en","author":[{"family":"Tylianakis","given":"Jason M."},{"family":"Didham","given":"Raphael K."},{"family":"Bascompte","given":"Jordi"},{"family":"Wardle","given":"David A."}],"issued":{"date-parts":[["2008",12]]}}}],"schema":"https://github.com/citation-style-language/schema/raw/master/csl-citation.json"} </w:instrText>
      </w:r>
      <w:r w:rsidR="00181DB5">
        <w:rPr>
          <w:rFonts w:ascii="TimesNewRomanPSMT" w:hAnsi="TimesNewRomanPSMT"/>
        </w:rPr>
        <w:fldChar w:fldCharType="separate"/>
      </w:r>
      <w:r w:rsidR="00181DB5" w:rsidRPr="00867620">
        <w:rPr>
          <w:rFonts w:ascii="TimesNewRomanPSMT" w:hAnsi="TimesNewRomanPSMT" w:cs="TimesNewRomanPSMT"/>
        </w:rPr>
        <w:t xml:space="preserve">(Bruno 2005; </w:t>
      </w:r>
      <w:proofErr w:type="spellStart"/>
      <w:r w:rsidR="00181DB5" w:rsidRPr="00867620">
        <w:rPr>
          <w:rFonts w:ascii="TimesNewRomanPSMT" w:hAnsi="TimesNewRomanPSMT" w:cs="TimesNewRomanPSMT"/>
        </w:rPr>
        <w:t>Tylianakis</w:t>
      </w:r>
      <w:proofErr w:type="spellEnd"/>
      <w:r w:rsidR="00181DB5" w:rsidRPr="00867620">
        <w:rPr>
          <w:rFonts w:ascii="TimesNewRomanPSMT" w:hAnsi="TimesNewRomanPSMT" w:cs="TimesNewRomanPSMT"/>
        </w:rPr>
        <w:t xml:space="preserve"> </w:t>
      </w:r>
      <w:r w:rsidR="00181DB5" w:rsidRPr="00867620">
        <w:rPr>
          <w:rFonts w:ascii="TimesNewRomanPSMT" w:hAnsi="TimesNewRomanPSMT" w:cs="TimesNewRomanPSMT"/>
          <w:i/>
          <w:iCs/>
        </w:rPr>
        <w:t>et al.</w:t>
      </w:r>
      <w:r w:rsidR="00181DB5" w:rsidRPr="00867620">
        <w:rPr>
          <w:rFonts w:ascii="TimesNewRomanPSMT" w:hAnsi="TimesNewRomanPSMT" w:cs="TimesNewRomanPSMT"/>
        </w:rPr>
        <w:t xml:space="preserve"> 2008)</w:t>
      </w:r>
      <w:r w:rsidR="00181DB5">
        <w:rPr>
          <w:rFonts w:ascii="TimesNewRomanPSMT" w:hAnsi="TimesNewRomanPSMT"/>
        </w:rPr>
        <w:fldChar w:fldCharType="end"/>
      </w:r>
      <w:r w:rsidR="00181DB5">
        <w:rPr>
          <w:rFonts w:ascii="TimesNewRomanPSMT" w:hAnsi="TimesNewRomanPSMT"/>
        </w:rPr>
        <w:t xml:space="preserve">. </w:t>
      </w:r>
      <w:r w:rsidR="00987215">
        <w:rPr>
          <w:rFonts w:ascii="TimesNewRomanPSMT" w:hAnsi="TimesNewRomanPSMT"/>
        </w:rPr>
        <w:t xml:space="preserve">These novel </w:t>
      </w:r>
      <w:r w:rsidR="0007040D">
        <w:rPr>
          <w:rFonts w:ascii="TimesNewRomanPSMT" w:hAnsi="TimesNewRomanPSMT"/>
        </w:rPr>
        <w:t xml:space="preserve">interactions </w:t>
      </w:r>
      <w:r w:rsidR="005D04E8">
        <w:rPr>
          <w:rFonts w:ascii="TimesNewRomanPSMT" w:hAnsi="TimesNewRomanPSMT"/>
        </w:rPr>
        <w:t xml:space="preserve">can </w:t>
      </w:r>
      <w:r w:rsidR="00081E3E">
        <w:rPr>
          <w:rFonts w:ascii="TimesNewRomanPSMT" w:hAnsi="TimesNewRomanPSMT"/>
        </w:rPr>
        <w:t>make</w:t>
      </w:r>
      <w:r w:rsidR="0007040D">
        <w:rPr>
          <w:rFonts w:ascii="TimesNewRomanPSMT" w:hAnsi="TimesNewRomanPSMT"/>
        </w:rPr>
        <w:t xml:space="preserve"> </w:t>
      </w:r>
      <w:r w:rsidR="00081E3E">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r w:rsidR="005D04E8">
        <w:rPr>
          <w:rFonts w:ascii="TimesNewRomanPSMT" w:hAnsi="TimesNewRomanPSMT"/>
        </w:rPr>
        <w:t>for</w:t>
      </w:r>
      <w:r w:rsidR="00B50D08">
        <w:rPr>
          <w:rFonts w:ascii="TimesNewRomanPSMT" w:hAnsi="TimesNewRomanPSMT"/>
        </w:rPr>
        <w:t xml:space="preserve"> native plants </w:t>
      </w:r>
      <w:r w:rsidR="005D04E8">
        <w:rPr>
          <w:rFonts w:ascii="TimesNewRomanPSMT" w:hAnsi="TimesNewRomanPSMT"/>
        </w:rPr>
        <w:t xml:space="preserve">as they </w:t>
      </w:r>
      <w:r w:rsidR="00B50D08">
        <w:rPr>
          <w:rFonts w:ascii="TimesNewRomanPSMT" w:hAnsi="TimesNewRomanPSMT"/>
        </w:rPr>
        <w:t xml:space="preserve">try to cope with </w:t>
      </w:r>
      <w:r w:rsidR="006866C4">
        <w:rPr>
          <w:rFonts w:ascii="TimesNewRomanPSMT" w:hAnsi="TimesNewRomanPSMT"/>
        </w:rPr>
        <w:t xml:space="preserve">the </w:t>
      </w:r>
      <w:r w:rsidR="001A3F43">
        <w:rPr>
          <w:rFonts w:ascii="TimesNewRomanPSMT" w:hAnsi="TimesNewRomanPSMT"/>
        </w:rPr>
        <w:t xml:space="preserve">multiple stressors </w:t>
      </w:r>
      <w:r w:rsidR="006866C4">
        <w:rPr>
          <w:rFonts w:ascii="TimesNewRomanPSMT" w:hAnsi="TimesNewRomanPSMT"/>
        </w:rPr>
        <w:t xml:space="preserve">of invasive dominance and climate change </w:t>
      </w:r>
      <w:r w:rsidR="004930EF">
        <w:rPr>
          <w:rFonts w:ascii="TimesNewRomanPSMT" w:hAnsi="TimesNewRomanPSMT"/>
        </w:rPr>
        <w:fldChar w:fldCharType="begin"/>
      </w:r>
      <w:r w:rsidR="00B209E9">
        <w:rPr>
          <w:rFonts w:ascii="TimesNewRomanPSMT" w:hAnsi="TimesNewRomanPSMT"/>
        </w:rPr>
        <w:instrText xml:space="preserve"> ADDIN ZOTERO_ITEM CSL_CITATION {"citationID":"Qga68zia","properties":{"formattedCitation":"(Rinnan 2018)","plainCitation":"(Rinnan 2018)","noteIndex":0},"citationItems":[{"id":3013,"uris":["http://zotero.org/users/1207110/items/GUM3XY6D"],"uri":["http://zotero.org/users/1207110/items/GUM3XY6D"],"itemData":{"id":3013,"type":"article-journal","title":"Population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4930EF">
        <w:rPr>
          <w:rFonts w:ascii="TimesNewRomanPSMT" w:hAnsi="TimesNewRomanPSMT"/>
        </w:rPr>
        <w:fldChar w:fldCharType="separate"/>
      </w:r>
      <w:r w:rsidR="00B209E9">
        <w:rPr>
          <w:rFonts w:ascii="TimesNewRomanPSMT" w:hAnsi="TimesNewRomanPSMT" w:cs="TimesNewRomanPSMT"/>
        </w:rPr>
        <w:t>(Rinnan 2018)</w:t>
      </w:r>
      <w:r w:rsidR="004930EF">
        <w:rPr>
          <w:rFonts w:ascii="TimesNewRomanPSMT" w:hAnsi="TimesNewRomanPSMT"/>
        </w:rPr>
        <w:fldChar w:fldCharType="end"/>
      </w:r>
      <w:r w:rsidR="00CE7AB3">
        <w:rPr>
          <w:rFonts w:ascii="TimesNewRomanPSMT" w:hAnsi="TimesNewRomanPSMT"/>
        </w:rPr>
        <w:t>.</w:t>
      </w:r>
      <w:r w:rsidR="000F4AA1" w:rsidRPr="000F4AA1">
        <w:rPr>
          <w:rFonts w:ascii="TimesNewRomanPSMT" w:hAnsi="TimesNewRomanPSMT"/>
        </w:rPr>
        <w:t xml:space="preserve"> </w:t>
      </w:r>
      <w:r w:rsidR="00CE7AB3">
        <w:rPr>
          <w:rFonts w:ascii="TimesNewRomanPSMT" w:hAnsi="TimesNewRomanPSMT"/>
        </w:rPr>
        <w:t>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w:t>
      </w:r>
      <w:r w:rsidR="005D04E8">
        <w:rPr>
          <w:rFonts w:ascii="TimesNewRomanPSMT" w:hAnsi="TimesNewRomanPSMT"/>
        </w:rPr>
        <w:t>contributing to a mounting</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w:t>
      </w:r>
      <w:r w:rsidR="00B209E9">
        <w:rPr>
          <w:rFonts w:ascii="TimesNewRomanPSMT" w:hAnsi="TimesNewRomanPSMT"/>
        </w:rPr>
        <w:fldChar w:fldCharType="begin"/>
      </w:r>
      <w:r w:rsidR="003B274F">
        <w:rPr>
          <w:rFonts w:ascii="TimesNewRomanPSMT" w:hAnsi="TimesNewRomanPSMT"/>
        </w:rPr>
        <w:instrText xml:space="preserve"> ADDIN ZOTERO_ITEM CSL_CITATION {"citationID":"TGkdmov5","properties":{"formattedCitation":"(Gilbert &amp; Levine 2013)","plainCitation":"(Gilbert &amp; Levine 2013)","noteIndex":0},"citationItems":[{"id":3029,"uris":["http://zotero.org/users/1207110/items/75W4ITJC"],"uri":["http://zotero.org/users/1207110/items/75W4ITJC"],"itemData":{"id":3029,"type":"article-journal","title":"Plant invasions and extinction debts","container-title":"Proceedings of the National Academy of Sciences","page":"1744-1749","volume":"110","issue":"5","source":"www.pnas.org","abstract":"Whether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biodiversity.","DOI":"10.1073/pnas.1212375110","ISSN":"0027-8424, 1091-6490","note":"PMID: 23297239","journalAbbreviation":"PNAS","language":"en","author":[{"family":"Gilbert","given":"Benjamin"},{"family":"Levine","given":"Jonathan M."}],"issued":{"date-parts":[["2013",1,29]]}}}],"schema":"https://github.com/citation-style-language/schema/raw/master/csl-citation.json"} </w:instrText>
      </w:r>
      <w:r w:rsidR="00B209E9">
        <w:rPr>
          <w:rFonts w:ascii="TimesNewRomanPSMT" w:hAnsi="TimesNewRomanPSMT"/>
        </w:rPr>
        <w:fldChar w:fldCharType="separate"/>
      </w:r>
      <w:r w:rsidR="003B274F">
        <w:rPr>
          <w:rFonts w:ascii="TimesNewRomanPSMT" w:hAnsi="TimesNewRomanPSMT"/>
          <w:noProof/>
        </w:rPr>
        <w:t>(Gilbert &amp; Levine 2013)</w:t>
      </w:r>
      <w:r w:rsidR="00B209E9">
        <w:rPr>
          <w:rFonts w:ascii="TimesNewRomanPSMT" w:hAnsi="TimesNewRomanPSMT"/>
        </w:rPr>
        <w:fldChar w:fldCharType="end"/>
      </w:r>
      <w:r w:rsidR="00081E3E">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p>
    <w:p w14:paraId="3CA293F0" w14:textId="7130AAFB" w:rsidR="00B95DE2" w:rsidRPr="00E55C3D" w:rsidRDefault="00377FBC" w:rsidP="00647660">
      <w:pPr>
        <w:spacing w:line="480" w:lineRule="auto"/>
        <w:ind w:firstLine="720"/>
        <w:rPr>
          <w:rFonts w:ascii="TimesNewRomanPSMT" w:hAnsi="TimesNewRomanPSMT"/>
        </w:rPr>
      </w:pPr>
      <w:r>
        <w:t>Annual p</w:t>
      </w:r>
      <w:r w:rsidR="008A2B71">
        <w:t>lants in temporally fluctuating environments have two main strategies</w:t>
      </w:r>
      <w:r w:rsidR="00EC3ED5">
        <w:t xml:space="preserve"> </w:t>
      </w:r>
      <w:r w:rsidR="003B274F">
        <w:fldChar w:fldCharType="begin"/>
      </w:r>
      <w:r w:rsidR="00EC3ED5">
        <w:instrText xml:space="preserve"> ADDIN ZOTERO_ITEM CSL_CITATION {"citationID":"7tYekHE0","properties":{"formattedCitation":"(Brown &amp; Venable 1986; Angert {\\i{}et al.} 2007)","plainCitation":"(Brown &amp; Venable 1986; Angert et al. 2007)","noteIndex":0},"citationItems":[{"id":1308,"uris":["http://zotero.org/users/1207110/items/CE4JMVPH"],"uri":["http://zotero.org/users/1207110/items/CE4JMVPH"],"itemData":{"id":1308,"type":"article-journal","title":"Evolutionary ecology of seed-bank annuals in temporally varying environments","container-title":"American Naturalist","page":"31-47","volume":"127","abstract":"The production of long-lived seeds by annual plants introduces a unique form of age structure. In a temporarily varying environment the dormant seed may experience many years with different weather, whereas the germinating individual experiences only the weather conditions of a single growing season. Natural selection operates on both the between-year dormancy and on non-seed-bank traits that affect the degree of specialization to conditions pertaining in different year types. We have used an integrated model that permits these two aspects of the life history to evolve simultaneously. This leads to predictions that are not attainable by considering the evolution of each in isolation. Changes in the survival probability of the between-year seed bank select for reinforcing changes in between-year dormancy and specialization. Changes in the probability of occurrence of different year types select for damping changes in between-year dormancy and specialization. Across a gradient in environmental quality, we predict that most change will occur in between-year dormancy, with little change in specialization. If between-year dormancy is fixed, however, a greater change in specialization should occur. The predictions of the model are discussed in terms of environmental gradients, seed-bank versus non-seed-bank annuals, and a variety of plant traits modeled elsewhere that may be involved in specialization to different types of years.","DOI":"10.1086/284465","ISSN":"0003-0147","journalAbbreviation":"Am. Nat.","author":[{"family":"Brown","given":"J. S."},{"family":"Venable","given":"D. L."}],"issued":{"date-parts":[["1986"]]}}},{"id":617,"uris":["http://zotero.org/users/1207110/items/ZI458JNW"],"uri":["http://zotero.org/users/1207110/items/ZI458JNW"],"itemData":{"id":617,"type":"article-journal","title":"Linking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L."}],"issued":{"date-parts":[["2007"]]}}}],"schema":"https://github.com/citation-style-language/schema/raw/master/csl-citation.json"} </w:instrText>
      </w:r>
      <w:r w:rsidR="003B274F">
        <w:fldChar w:fldCharType="separate"/>
      </w:r>
      <w:r w:rsidR="00EC3ED5" w:rsidRPr="00EC3ED5">
        <w:t xml:space="preserve">(Brown &amp; Venable 1986; Angert </w:t>
      </w:r>
      <w:r w:rsidR="00EC3ED5" w:rsidRPr="00EC3ED5">
        <w:rPr>
          <w:i/>
          <w:iCs/>
        </w:rPr>
        <w:t>et al.</w:t>
      </w:r>
      <w:r w:rsidR="00EC3ED5" w:rsidRPr="00EC3ED5">
        <w:t xml:space="preserve"> 2007)</w:t>
      </w:r>
      <w:r w:rsidR="003B274F">
        <w:fldChar w:fldCharType="end"/>
      </w:r>
      <w:r w:rsidR="00EC3ED5">
        <w:t>, trading off between resource acquisition and resource conservation (</w:t>
      </w:r>
      <w:r w:rsidR="003B274F">
        <w:fldChar w:fldCharType="begin"/>
      </w:r>
      <w:r w:rsidR="003B274F">
        <w:instrText xml:space="preserve"> ADDIN ZOTERO_ITEM CSL_CITATION {"citationID":"ycSzSFqA","properties":{"formattedCitation":"(Volaire 2017)","plainCitation":"(Volaire 2017)","noteIndex":0},"citationItems":[{"id":160,"uris":["http://zotero.org/users/1207110/items/GY9UNXG8"],"uri":["http://zotero.org/users/1207110/items/GY9UNXG8"],"itemData":{"id":160,"type":"article-journal","title":"A unified framework of plant adaptive strategies to drought: Crossing scales and disciplines","container-title":"Global Change Biology","page":"n/a-n/a","abstract":"Plant adaptation to drought has been extensively studied at many scales from ecology to molecular biology across a large range of model species. However, the conceptual frameworks underpinning the definition of plant strategies, and the terminology used across the different disciplines and scales are not analogous. ‘Drought resistance’ for instance refers to plant responses as different as the maintenance of growth and productivity in crops, to the survival and recovery in perennial woody or grassland species. Therefore, this paper aims to propose a unified conceptual framework of plant adaptive strategies to drought based on a revised terminology in order to enhance comparative studies. Ecological strategies encapsulate plant adaptation to multidimensional variation in resource variability but cannot account for the dynamic and short-term responses to fluctuations in water availability. Conversely, several plant physiological strategies have been identified along the mono-dimensional gradient of water availability in a given environment. According to a revised terminology, dehydration escape, dehydration avoidance, dehydration tolerance, dormancy, and desiccation tolerance are clearly distinguishable. Their sequential expression is expressed as water deficit increases while cavitation tolerance is proposed here to be a major hydraulic strategy underpinning adaptive responses to drought of vascular plants. This continuum of physiological strategies can be interpreted in the context of the ecological trade-off between water-acquisition vs. water-conservation, since growth maintenance is associated with fast water use under moderate drought while plant survival after growth cessation is associated with slow water use under severe drought. Consequently, the distinction between ‘drought resistance’ and ‘drought survival’, is emphasized as crucial to ensure a correct interpretation of plant strategies since ‘knowing when not to grow’ does not confer ‘drought resistance’ but may well enhance ‘drought survival’. This framework proposal should improve cross-fertilization between disciplines to help tackle the increasing worldwide challenges that drought poses to plant adaptation.","DOI":"10.1111/gcb.14062","ISSN":"1365-2486","journalAbbreviation":"Glob. Change Biol.","author":[{"family":"Volaire","given":"Florence"}],"issued":{"date-parts":[["2017"]]}}}],"schema":"https://github.com/citation-style-language/schema/raw/master/csl-citation.json"} </w:instrText>
      </w:r>
      <w:r w:rsidR="003B274F">
        <w:fldChar w:fldCharType="separate"/>
      </w:r>
      <w:r w:rsidR="003B274F">
        <w:rPr>
          <w:noProof/>
        </w:rPr>
        <w:t>Volaire 2017)</w:t>
      </w:r>
      <w:r w:rsidR="003B274F">
        <w:fldChar w:fldCharType="end"/>
      </w:r>
      <w:r w:rsidR="00EA7631">
        <w:t>.</w:t>
      </w:r>
      <w:r w:rsidR="00647660">
        <w:t xml:space="preserve"> </w:t>
      </w:r>
      <w:r w:rsidR="00B95DE2">
        <w:t xml:space="preserve">Drought intolerant species, or </w:t>
      </w:r>
      <w:r w:rsidR="00B95DE2" w:rsidRPr="00611EF7">
        <w:rPr>
          <w:i/>
        </w:rPr>
        <w:t>drought avoiders</w:t>
      </w:r>
      <w:r w:rsidR="00B95DE2">
        <w:t xml:space="preserve">, </w:t>
      </w:r>
      <w:r w:rsidR="00B95DE2" w:rsidRPr="00BB6325">
        <w:t xml:space="preserve">grow quickly and </w:t>
      </w:r>
      <w:r w:rsidR="00B95DE2">
        <w:t>reproduce</w:t>
      </w:r>
      <w:r w:rsidR="00B95DE2" w:rsidRPr="00BB6325">
        <w:t xml:space="preserve"> before resources </w:t>
      </w:r>
      <w:r w:rsidR="00B95DE2">
        <w:t>become too</w:t>
      </w:r>
      <w:r w:rsidR="00B95DE2" w:rsidRPr="00BB6325">
        <w:t xml:space="preserve"> scarce</w:t>
      </w:r>
      <w:r w:rsidR="00B95DE2">
        <w:t xml:space="preserve"> to avoid seasonal drought, or remain dormant belowground to avoid longer, multi-year periods of drought</w:t>
      </w:r>
      <w:r w:rsidR="00B95DE2" w:rsidRPr="00BB6325">
        <w:t xml:space="preserve">. </w:t>
      </w:r>
      <w:r w:rsidR="00D63543">
        <w:t xml:space="preserve">Conversely, </w:t>
      </w:r>
      <w:r w:rsidR="00C442A3">
        <w:rPr>
          <w:i/>
        </w:rPr>
        <w:t>D</w:t>
      </w:r>
      <w:r w:rsidR="00B95DE2" w:rsidRPr="00611EF7">
        <w:rPr>
          <w:i/>
        </w:rPr>
        <w:t>rought tolerators</w:t>
      </w:r>
      <w:r w:rsidR="00B95DE2" w:rsidRPr="00BB6325">
        <w:t xml:space="preserve"> </w:t>
      </w:r>
      <w:r w:rsidR="00B95DE2">
        <w:t>grow</w:t>
      </w:r>
      <w:r w:rsidR="00B95DE2" w:rsidRPr="00BB6325">
        <w:t xml:space="preserve"> </w:t>
      </w:r>
      <w:r w:rsidR="00C442A3">
        <w:t xml:space="preserve">more </w:t>
      </w:r>
      <w:r w:rsidR="00B95DE2" w:rsidRPr="00BB6325">
        <w:t xml:space="preserve">slowly to develop deeper root systems and hardier leaves </w:t>
      </w:r>
      <w:r w:rsidR="00B95DE2">
        <w:t>that help to</w:t>
      </w:r>
      <w:r w:rsidR="00B95DE2" w:rsidRPr="00BB6325">
        <w:t xml:space="preserve"> increase </w:t>
      </w:r>
      <w:r w:rsidR="00B95DE2">
        <w:t xml:space="preserve">their </w:t>
      </w:r>
      <w:r w:rsidR="00B95DE2" w:rsidRPr="00BB6325">
        <w:t xml:space="preserve">survival during harsh drought periods. </w:t>
      </w:r>
      <w:r w:rsidR="00B95DE2">
        <w:t xml:space="preserve">While </w:t>
      </w:r>
      <w:r w:rsidR="00647660">
        <w:t xml:space="preserve">drought </w:t>
      </w:r>
      <w:r w:rsidR="00B95DE2">
        <w:t xml:space="preserve">avoiders typically have traits associated </w:t>
      </w:r>
      <w:r w:rsidR="00B95DE2">
        <w:lastRenderedPageBreak/>
        <w:t xml:space="preserve">with faster-growing species such as high </w:t>
      </w:r>
      <w:r w:rsidR="00B95DE2" w:rsidRPr="00BC7785">
        <w:t xml:space="preserve">specific leaf area (SLA; leaf area/mass), </w:t>
      </w:r>
      <w:r w:rsidR="00B95DE2">
        <w:t xml:space="preserve">low </w:t>
      </w:r>
      <w:r w:rsidR="00B95DE2" w:rsidRPr="00BC7785">
        <w:t>water use efficiency</w:t>
      </w:r>
      <w:r w:rsidR="00B95DE2">
        <w:t xml:space="preserve"> (WUE)</w:t>
      </w:r>
      <w:r w:rsidR="00B95DE2" w:rsidRPr="00BC7785">
        <w:t xml:space="preserve">, </w:t>
      </w:r>
      <w:r w:rsidR="00B95DE2">
        <w:t>high</w:t>
      </w:r>
      <w:r w:rsidR="00B95DE2" w:rsidRPr="00BC7785">
        <w:t xml:space="preserve"> relative growth rate</w:t>
      </w:r>
      <w:r w:rsidR="00B95DE2">
        <w:t xml:space="preserve"> (RGR)</w:t>
      </w:r>
      <w:r w:rsidR="00B95DE2" w:rsidRPr="00BC7785">
        <w:t xml:space="preserve">, </w:t>
      </w:r>
      <w:r w:rsidR="00B95DE2">
        <w:t>smaller seeds, and</w:t>
      </w:r>
      <w:r w:rsidR="00B95DE2" w:rsidRPr="00BC7785">
        <w:t xml:space="preserve"> </w:t>
      </w:r>
      <w:r w:rsidR="00B95DE2">
        <w:t xml:space="preserve">shallower </w:t>
      </w:r>
      <w:r w:rsidR="00B95DE2" w:rsidRPr="00BC7785">
        <w:t>rooting depth</w:t>
      </w:r>
      <w:r w:rsidR="00B95DE2">
        <w:t xml:space="preserve">, </w:t>
      </w:r>
      <w:r w:rsidR="00647660">
        <w:t xml:space="preserve">drought </w:t>
      </w:r>
      <w:r w:rsidR="00B95DE2">
        <w:t xml:space="preserve">tolerators tend towards the opposite </w:t>
      </w:r>
      <w:r w:rsidR="00B95DE2" w:rsidRPr="00375D54">
        <w:t>traits</w:t>
      </w:r>
      <w:r w:rsidR="001C7B59" w:rsidRPr="00375D54">
        <w:t xml:space="preserve"> </w:t>
      </w:r>
      <w:r w:rsidR="00EC3ED5" w:rsidRPr="00375D54">
        <w:fldChar w:fldCharType="begin"/>
      </w:r>
      <w:r w:rsidR="00EC3ED5" w:rsidRPr="00375D54">
        <w:instrText xml:space="preserve"> ADDIN ZOTERO_ITEM CSL_CITATION {"citationID":"Y3B42MMd","properties":{"formattedCitation":"(Angert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rsidRPr="00375D54">
        <w:fldChar w:fldCharType="separate"/>
      </w:r>
      <w:r w:rsidR="00EC3ED5" w:rsidRPr="00375D54">
        <w:t xml:space="preserve">(Angert </w:t>
      </w:r>
      <w:r w:rsidR="00EC3ED5" w:rsidRPr="00375D54">
        <w:rPr>
          <w:i/>
          <w:iCs/>
        </w:rPr>
        <w:t>et al.</w:t>
      </w:r>
      <w:r w:rsidR="00EC3ED5" w:rsidRPr="00375D54">
        <w:t xml:space="preserve"> 200</w:t>
      </w:r>
      <w:r w:rsidR="00B14301" w:rsidRPr="00375D54">
        <w:t>7</w:t>
      </w:r>
      <w:r w:rsidR="00EC3ED5" w:rsidRPr="00375D54">
        <w:t>)</w:t>
      </w:r>
      <w:r w:rsidR="00EC3ED5" w:rsidRPr="00375D54">
        <w:fldChar w:fldCharType="end"/>
      </w:r>
      <w:r w:rsidR="00B14301" w:rsidRPr="00375D54">
        <w:t xml:space="preserve">, </w:t>
      </w:r>
      <w:proofErr w:type="spellStart"/>
      <w:r w:rsidR="00F33138" w:rsidRPr="00375D54">
        <w:t>caplan</w:t>
      </w:r>
      <w:proofErr w:type="spellEnd"/>
      <w:r w:rsidR="00F33138" w:rsidRPr="00375D54">
        <w:t xml:space="preserve"> et al 2018</w:t>
      </w:r>
      <w:r w:rsidR="00B14301" w:rsidRPr="00375D54">
        <w:t>, others</w:t>
      </w:r>
      <w:r w:rsidR="001C7B59" w:rsidRPr="00375D54">
        <w:t>)</w:t>
      </w:r>
      <w:r w:rsidR="00B95DE2" w:rsidRPr="00375D54">
        <w:t>.</w:t>
      </w:r>
      <w:r w:rsidR="00B95DE2">
        <w:t xml:space="preserve"> </w:t>
      </w:r>
      <w:r w:rsidR="00B949DC">
        <w:t xml:space="preserve">These </w:t>
      </w:r>
      <w:r w:rsidR="008F13C3">
        <w:t>contrasting</w:t>
      </w:r>
      <w:r w:rsidR="00B949DC">
        <w:t xml:space="preserve"> strategies are a precursor for coexistence</w:t>
      </w:r>
      <w:r w:rsidR="00CE4C03">
        <w:t xml:space="preserve"> </w:t>
      </w:r>
      <w:r w:rsidR="00647660">
        <w:t>in</w:t>
      </w:r>
      <w:r w:rsidR="00B949DC">
        <w:t xml:space="preserve"> </w:t>
      </w:r>
      <w:r w:rsidR="003F48F0">
        <w:t xml:space="preserve">temporally </w:t>
      </w:r>
      <w:r w:rsidR="00B949DC">
        <w:t xml:space="preserve">variable systems </w:t>
      </w:r>
      <w:r w:rsidR="00EC3ED5">
        <w:fldChar w:fldCharType="begin"/>
      </w:r>
      <w:r w:rsidR="00EC3ED5">
        <w:instrText xml:space="preserve"> ADDIN ZOTERO_ITEM CSL_CITATION {"citationID":"Qbnw9nds","properties":{"formattedCitation":"(Angert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fldChar w:fldCharType="separate"/>
      </w:r>
      <w:r w:rsidR="00EC3ED5" w:rsidRPr="00EC3ED5">
        <w:t xml:space="preserve">(Angert </w:t>
      </w:r>
      <w:r w:rsidR="00EC3ED5" w:rsidRPr="00EC3ED5">
        <w:rPr>
          <w:i/>
          <w:iCs/>
        </w:rPr>
        <w:t>et al.</w:t>
      </w:r>
      <w:r w:rsidR="00EC3ED5" w:rsidRPr="00EC3ED5">
        <w:t xml:space="preserve"> 2009)</w:t>
      </w:r>
      <w:r w:rsidR="00EC3ED5">
        <w:fldChar w:fldCharType="end"/>
      </w:r>
      <w:r w:rsidR="00CE4C03">
        <w:t xml:space="preserve">, as avoiders excel at competing for light in favorably wet years due to their faster growth rates while tolerators are better at surviving during </w:t>
      </w:r>
      <w:r w:rsidR="00647660">
        <w:t>unfavorably</w:t>
      </w:r>
      <w:r w:rsidR="00CE4C03">
        <w:t xml:space="preserve"> dry years due to higher </w:t>
      </w:r>
      <w:r w:rsidR="006866C4">
        <w:t>WUE</w:t>
      </w:r>
      <w:r w:rsidR="00CE4C03">
        <w:t xml:space="preserve"> </w:t>
      </w:r>
      <w:r w:rsidR="00764B66">
        <w:fldChar w:fldCharType="begin"/>
      </w:r>
      <w:r w:rsidR="00764B66">
        <w:instrText xml:space="preserve"> ADDIN ZOTERO_ITEM CSL_CITATION {"citationID":"jtxH9tf4","properties":{"formattedCitation":"(Angert {\\i{}et al.} 2009; Kimball {\\i{}et al.} 2012; Gremer {\\i{}et al.} 2013)","plainCitation":"(Angert et al. 2009; Kimball et al. 2012; Gremer et al. 2013)","noteIndex":0},"citationItems":[{"id":2111,"uris":["http://zotero.org/users/1207110/items/MDZLWMIN"],"uri":["http://zotero.org/users/1207110/items/MDZLWMIN"],"itemData":{"id":2111,"type":"article-journal","title":"Functional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764B66">
        <w:fldChar w:fldCharType="separate"/>
      </w:r>
      <w:r w:rsidR="00764B66" w:rsidRPr="00764B66">
        <w:t xml:space="preserve">(Angert </w:t>
      </w:r>
      <w:r w:rsidR="00764B66" w:rsidRPr="00764B66">
        <w:rPr>
          <w:i/>
          <w:iCs/>
        </w:rPr>
        <w:t>et al.</w:t>
      </w:r>
      <w:r w:rsidR="00764B66" w:rsidRPr="00764B66">
        <w:t xml:space="preserve"> 2009; Kimball </w:t>
      </w:r>
      <w:r w:rsidR="00764B66" w:rsidRPr="00764B66">
        <w:rPr>
          <w:i/>
          <w:iCs/>
        </w:rPr>
        <w:t>et al.</w:t>
      </w:r>
      <w:r w:rsidR="00764B66" w:rsidRPr="00764B66">
        <w:t xml:space="preserve"> 2012; Gremer </w:t>
      </w:r>
      <w:r w:rsidR="00764B66" w:rsidRPr="00764B66">
        <w:rPr>
          <w:i/>
          <w:iCs/>
        </w:rPr>
        <w:t>et al.</w:t>
      </w:r>
      <w:r w:rsidR="00764B66" w:rsidRPr="00764B66">
        <w:t xml:space="preserve"> 2013)</w:t>
      </w:r>
      <w:r w:rsidR="00764B66">
        <w:fldChar w:fldCharType="end"/>
      </w:r>
      <w:r w:rsidR="00B949DC">
        <w:t xml:space="preserve">. </w:t>
      </w:r>
      <w:r w:rsidR="00B95DE2" w:rsidRPr="00E55C3D">
        <w:t>While there is substantial work on linking functional trait to competitive abilities</w:t>
      </w:r>
      <w:r w:rsidR="002829B5">
        <w:t xml:space="preserve"> </w:t>
      </w:r>
      <w:r w:rsidR="00764B66">
        <w:fldChar w:fldCharType="begin"/>
      </w:r>
      <w:r w:rsidR="00764B66">
        <w:instrText xml:space="preserve"> ADDIN ZOTERO_ITEM CSL_CITATION {"citationID":"2dfQdYjp","properties":{"formattedCitation":"(Grotkopp {\\i{}et al.} 2002; Kunstler {\\i{}et al.} 2012; Godoy &amp; Levine 2014; Funk &amp; Wolf 2016)","plainCitation":"(Grotkopp et al. 2002; Kunstler et al. 2012; Godoy &amp; Levine 2014; Funk &amp; Wolf 2016)","noteIndex":0},"citationItems":[{"id":2930,"uris":["http://zotero.org/users/1207110/items/GMV4QQRM"],"uri":["http://zotero.org/users/1207110/items/GMV4QQRM"],"itemData":{"id":2930,"type":"article-journal","title":"Toward a Causal Explanation of Plant Invasiveness: Seedling Growth and Life‐History Strategies of 29 Pine (Pinus) Species.","container-title":"The American Naturalist","page":"396-419","volume":"159","issue":"4","source":"journals.uchicago.edu (Atypon)","abstract":"We studied 29 pine (Pinus) species to test the hypothesis that invasive species in disturbed habitats have distinct attributes. Seedling relative growth rate (RGR) and measures of invasiveness were positively associated across species as well as within phylogenetically independent contrasts. High RGR, small seed masses, and short generation times characterize pine species that are successful invaders in disturbed habitats. Discriminant analysis and logistic regression revealed that RGR was the most significant factor among these life‐history traits separating invasive and noninvasive species. We also explored the causes of differences in RGR among invasive and noninvasive species. While net assimilation rate, leaf mass ratio, and specific leaf area (SLA) were all found to be contributing positively to RGR, SLA was found to be the main component responsible for differences in RGR between invasive and noninvasive pines. We investigated differences in SLA further by studying leaf anatomy, leaf density, and leaf thickness. We also evaluated relative leaf production rate as an important aspect of SLA. We proposed a hypothetical causal network of all relevant variables.","DOI":"10.1086/338995","ISSN":"0003-0147","shortTitle":"Toward a Causal Explanation of Plant Invasiveness","journalAbbreviation":"The American Naturalist","author":[{"family":"Grotkopp","given":"Eva"},{"family":"Rejmánek","given":"Marcel"},{"family":"Rost","given":"Thomas L."}],"issued":{"date-parts":[["2002",4,1]]}}},{"id":2948,"uris":["http://zotero.org/users/1207110/items/6BL8HHU5"],"uri":["http://zotero.org/users/1207110/items/6BL8HHU5"],"itemData":{"id":2948,"type":"article-journal","title":"Competitive interactions between forest trees are driven by species' trait hierarchy, not phylogenetic or functional similarity: implications for forest community assembly","container-title":"Ecology Letters","page":"831-840","volume":"15","issue":"8","source":"Wiley Online Library","abstract":"The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view.","DOI":"10.1111/j.1461-0248.2012.01803.x","ISSN":"1461-0248","shortTitle":"Competitive interactions between forest trees are driven by species' trait hierarchy, not phylogenetic or functional similarity","language":"en","author":[{"family":"Kunstler","given":"Georges"},{"family":"Lavergne","given":"Sébastien"},{"family":"Courbaud","given":"Benoît"},{"family":"Thuiller","given":"Wilfried"},{"family":"Vieilledent","given":"Ghislain"},{"family":"Zimmermann","given":"Niklaus E."},{"family":"Kattge","given":"Jens"},{"family":"Coomes","given":"David A."}],"issued":{"date-parts":[["2012",8,1]]}}},{"id":1505,"uris":["http://zotero.org/users/1207110/items/ICQL3BY6"],"uri":["http://zotero.org/users/1207110/items/ICQL3BY6"],"itemData":{"id":1505,"type":"article-journal","title":"Phenology effects on invasion success: insights from coupling field experiments to coexistence theory","container-title":"Ecology","page":"726-736","volume":"95","DOI":"10.1890/13-1157.1","ISSN":"0012-9658","journalAbbreviation":"Ecology","author":[{"family":"Godoy","given":"Oscar"},{"family":"Levine","given":"Jonathan M."}],"issued":{"date-parts":[["2014",3,1]]}}},{"id":2777,"uris":["http://zotero.org/users/1207110/items/GZGRJDT2"],"uri":["http://zotero.org/users/1207110/items/GZGRJDT2"],"itemData":{"id":2777,"type":"article-journal","title":"Testing the trait-based community framework: Do functional traits predict competitive outcomes?","container-title":"Ecology","page":"2206-2211","volume":"97","issue":"9","source":"CrossRef","abstract":"Plant traits can be used to understand a range of ecological processes, including competition with invasive species. The extent to which native and invasive species are competing via limiting similarity or trait hierarchies has important implications for the management of invaded communities. We screened 47 native species that co-­occur with Festuca perennis, a dominant invader in California serpentine grassland, for traits pertaining to resource use and acquisition. We then grew F. perennis with 10 species spanning a range of functional similarity in pairwise competition trials. Functionally similar species did not have a strong adverse effect on F. perennis performance as would be expected by limiting similarity theory. Phylogenetic relatedness, which may integrate a number of functional traits, was also a poor predictor of competitive outcome. Instead, species with high specific root length, low root-­to-s­ hoot biomass ratio, and low leaf nitrogen concentration were more effective at suppressing the growth of F. perennis. Our results suggest that fitness differences (i.e., trait hierarchies) may be more i­mportant than niche differences (i.e., limiting similarity) in structuring competitive outcomes in this system and may be a promising approach for the restoration of invaded systems.","DOI":"10.1002/ecy.1484","ISSN":"00129658","shortTitle":"Testing the trait-based community framework","language":"en","author":[{"family":"Funk","given":"Jennifer L."},{"family":"Wolf","given":"Amelia A."}],"issued":{"date-parts":[["2016",9]]}}}],"schema":"https://github.com/citation-style-language/schema/raw/master/csl-citation.json"} </w:instrText>
      </w:r>
      <w:r w:rsidR="00764B66">
        <w:fldChar w:fldCharType="separate"/>
      </w:r>
      <w:r w:rsidR="00764B66" w:rsidRPr="00764B66">
        <w:t xml:space="preserve">(Grotkopp </w:t>
      </w:r>
      <w:r w:rsidR="00764B66" w:rsidRPr="00764B66">
        <w:rPr>
          <w:i/>
          <w:iCs/>
        </w:rPr>
        <w:t>et al.</w:t>
      </w:r>
      <w:r w:rsidR="00764B66" w:rsidRPr="00764B66">
        <w:t xml:space="preserve"> 2002; Kunstler </w:t>
      </w:r>
      <w:r w:rsidR="00764B66" w:rsidRPr="00764B66">
        <w:rPr>
          <w:i/>
          <w:iCs/>
        </w:rPr>
        <w:t>et al.</w:t>
      </w:r>
      <w:r w:rsidR="00764B66" w:rsidRPr="00764B66">
        <w:t xml:space="preserve"> 2012; Godoy &amp; Levine 2014; Funk &amp; Wolf 2016)</w:t>
      </w:r>
      <w:r w:rsidR="00764B66">
        <w:fldChar w:fldCharType="end"/>
      </w:r>
      <w:r w:rsidR="00B95DE2" w:rsidRPr="00E55C3D">
        <w:t xml:space="preserve"> and </w:t>
      </w:r>
      <w:r w:rsidR="00B95DE2" w:rsidRPr="00B14301">
        <w:t>climate</w:t>
      </w:r>
      <w:r w:rsidR="00CE4C03" w:rsidRPr="00E55C3D">
        <w:t xml:space="preserve"> </w:t>
      </w:r>
      <w:r w:rsidR="00764B66">
        <w:fldChar w:fldCharType="begin"/>
      </w:r>
      <w:r w:rsidR="00764B66">
        <w:instrText xml:space="preserve"> ADDIN ZOTERO_ITEM CSL_CITATION {"citationID":"ZG9qNh0Y","properties":{"formattedCitation":"(Poorter {\\i{}et al.} 2008; Kimball {\\i{}et al.} 2016; LaForgia {\\i{}et al.} 2018)","plainCitation":"(Poorter et al. 2008; Kimball et al. 2016; LaForgia et al. 2018)","noteIndex":0},"citationItems":[{"id":2933,"uris":["http://zotero.org/users/1207110/items/QYWUFL44"],"uri":["http://zotero.org/users/1207110/items/QYWUFL44"],"itemData":{"id":2933,"type":"article-journal","title":"Are Functional Traits Good Predictors of Demographic Rates? Evidence from Five Neotropical Forests","container-title":"Ecology","page":"1908-1920","volume":"89","issue":"7","source":"Wiley Online Library","abstract":"A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solutions.","DOI":"10.1890/07-0207.1","ISSN":"1939-9170","shortTitle":"Are Functional Traits Good Predictors of Demographic Rates?","language":"en","author":[{"family":"Poorter","given":"L."},{"family":"Wright","given":"S. J."},{"family":"Paz","given":"H."},{"family":"Ackerly","given":"D. D."},{"family":"Condit","given":"R."},{"family":"Ibarra-Manríquez","given":"G."},{"family":"Harms","given":"K. E."},{"family":"Licona","given":"J. C."},{"family":"Martínez-Ramos","given":"M."},{"family":"Mazer","given":"S. J."},{"family":"Muller-Landau","given":"H. C."},{"family":"Peña-Claros","given":"M."},{"family":"Webb","given":"C. O."},{"family":"Wright","given":"I. J."}],"issued":{"date-parts":[["2008",7,1]]}}},{"id":565,"uris":["http://zotero.org/users/1207110/items/PYSYN3PJ"],"uri":["http://zotero.org/users/1207110/items/PYSYN3PJ"],"itemData":{"id":565,"type":"article-journal","title":"Can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764B66">
        <w:fldChar w:fldCharType="separate"/>
      </w:r>
      <w:r w:rsidR="00764B66" w:rsidRPr="00764B66">
        <w:t xml:space="preserve">(Poorter </w:t>
      </w:r>
      <w:r w:rsidR="00764B66" w:rsidRPr="00764B66">
        <w:rPr>
          <w:i/>
          <w:iCs/>
        </w:rPr>
        <w:t>et al.</w:t>
      </w:r>
      <w:r w:rsidR="00764B66" w:rsidRPr="00764B66">
        <w:t xml:space="preserve"> 2008; Kimball </w:t>
      </w:r>
      <w:r w:rsidR="00764B66" w:rsidRPr="00764B66">
        <w:rPr>
          <w:i/>
          <w:iCs/>
        </w:rPr>
        <w:t>et al.</w:t>
      </w:r>
      <w:r w:rsidR="00764B66" w:rsidRPr="00764B66">
        <w:t xml:space="preserve"> 2016; LaForgia </w:t>
      </w:r>
      <w:r w:rsidR="00764B66" w:rsidRPr="00764B66">
        <w:rPr>
          <w:i/>
          <w:iCs/>
        </w:rPr>
        <w:t>et al.</w:t>
      </w:r>
      <w:r w:rsidR="00764B66" w:rsidRPr="00764B66">
        <w:t xml:space="preserve"> 2018)</w:t>
      </w:r>
      <w:r w:rsidR="00764B66">
        <w:fldChar w:fldCharType="end"/>
      </w:r>
      <w:r w:rsidR="00B95DE2" w:rsidRPr="00E55C3D">
        <w:t xml:space="preserve">, how </w:t>
      </w:r>
      <w:r w:rsidR="009A6AD2" w:rsidRPr="00E55C3D">
        <w:t xml:space="preserve">novel </w:t>
      </w:r>
      <w:r w:rsidR="00B95DE2" w:rsidRPr="00E55C3D">
        <w:t xml:space="preserve">competitors </w:t>
      </w:r>
      <w:r w:rsidR="001C7B59" w:rsidRPr="00E55C3D">
        <w:t xml:space="preserve">affect the </w:t>
      </w:r>
      <w:r w:rsidR="001C44E3">
        <w:t xml:space="preserve">relative </w:t>
      </w:r>
      <w:r w:rsidR="001C7B59" w:rsidRPr="00E55C3D">
        <w:t xml:space="preserve">ability of these </w:t>
      </w:r>
      <w:r w:rsidR="001C44E3">
        <w:t xml:space="preserve">opposing </w:t>
      </w:r>
      <w:r w:rsidR="001C7B59" w:rsidRPr="00E55C3D">
        <w:t xml:space="preserve">strategies to withstand </w:t>
      </w:r>
      <w:r w:rsidR="00B95DE2" w:rsidRPr="00E55C3D">
        <w:t xml:space="preserve">changing rainfall patterns </w:t>
      </w:r>
      <w:r w:rsidR="00E55C3D" w:rsidRPr="00E55C3D">
        <w:t>remains uncertain</w:t>
      </w:r>
      <w:r w:rsidR="005B032C" w:rsidRPr="00E55C3D">
        <w:t>.</w:t>
      </w:r>
      <w:r w:rsidR="00647660" w:rsidRPr="00E55C3D">
        <w:t xml:space="preserve"> </w:t>
      </w:r>
    </w:p>
    <w:p w14:paraId="04E02044" w14:textId="1E16F672"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aridification 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{"citationID":"d8TMtP3B","properties":{"formattedCitation":"(Penuelas {\\i{}et al.} 2007; B\\uc0\\u225{}ez {\\i{}et al.} 2012; Hoover {\\i{}et al.} 2014)","plainCitation":"(Penuelas et al. 2007; Báez et al. 2012; Hoover et al. 2014)","noteIndex":0},"citationItems":[{"id":778,"uris":["http://zotero.org/users/1207110/items/ADKURRLD"],"uri":["http://zotero.org/users/1207110/items/ADKURRLD"],"itemData":{"id":778,"type":"article-journal","title":"Response of plant species richness and primary productivity in shrublands along a north–south gradient in Europe to seven years of experimental warming and drought: reductions in primary productivity in the heat and drought year of 2003","container-title":"Global Change Biology","page":"2563-2581","volume":"13","abstract":"We used a nonintrusive field experiment carried out at six sites – Wales (UK), Denmark (DK), the Netherlands (NL), Hungary (HU), Sardinia (Italy – IT), and Catalonia (Spain – SP) – along a climatic and latitudinal gradient to examine the response of plant species richness and primary productivity to warming and drought in shrubland ecosystems. The warming treatment raised the plot daily temperature by ca. 1 °C, while the drought treatment led to a reduction in soil moisture at the peak of the growing season that ranged from 26% at the SP site to 82% in the NL site. During the 7 years the experiment lasted (1999–2005), we used the pin-point method to measure the species composition of plant communities and plant biomass, litterfall, and shoot growth of the dominant plant species at each site. A significantly lower increase in the number of species pin-pointed per transect was found in the drought plots at the SP site, where the plant community was still in a process of recovering from a forest fire in 1994. No changes in species richness were found at the other sites, which were at a more mature and stable state of succession and, thus less liable to recruitment of new species. The relationship between annual biomass accumulation and temperature of the growing season was positive at the coldest site and negative at the warmest site. The warming treatment tended to increase the aboveground net primary productivity (ANPP) at the northern sites. The relationship between annual biomass accumulation and soil moisture during the growing season was not significant at the wettest sites, but was positive at the driest sites. The drought treatment tended to reduce the ANPP in the NL, HU, IT, and SP sites. The responses to warming were very strongly related to the Gaussen aridity index (stronger responses the lower the aridity), whereas the responses to drought were not. Changes in the annual aboveground biomass accumulation, litterfall, and, thus, the ANPP, mirrored the interannual variation in climate conditions: the most outstanding change was a decrease in biomass accumulation and an increase in litterfall at most sites during the abnormally hot year of 2003. Species richness also tended to decrease in 2003 at all sites except the cold and wet UK site. Species-specific responses to warming were found in shoot growth: at the SP site, Globularia alypum was not affected, while the other dominant species, Erica multiflora, grew 30% more; at the UK site, Calluna vulgaris tended to grow more in the warming plots, while Empetrum nigrum tended to grow less. Drought treatment decreased plant growth in several studied species, although there were some species such as Pinus halepensis at the SP site or C. vulgaris at the UK site that were not affected. The magnitude of responses to warming and drought thus depended greatly on the differences between sites, years, and species and these multiple plant responses may be expected to have consequences at ecosystem and community level. Decreases in biodiversity and the increase in E. multiflora growth at the SP site as a response to warming challenge the assumption that sensitivity to warming may be less well developed at more southerly latitudes; likewise, the fact that one of the studied shrublands presented negative ANPP as a response to the 2003 heat wave also challenges the hypothesis that future climate warming will lead to an enhancement of plant growth and carbon sequestration in temperate ecosystems. Extreme events may thus change the general trend of increased productivity in response to warming in the colder sites.","DOI":"10.1111/j.1365-2486.2007.01464.x","ISSN":"1365-2486","journalAbbreviation":"Glob. Change Biol.","author":[{"family":"Penuelas","given":"Josep"},{"family":"Prieto","given":"Patricia"},{"family":"Beier","given":"Claus"},{"family":"Cesaraccio","given":"Carla"},{"family":"De Angelis","given":"Paolo"},{"family":"De Dato","given":"Giovanbattista"},{"family":"Emmett","given":"Bridget A."},{"family":"Estiarte","given":"Marc"},{"family":"Garadnai","given":"JÁNos"},{"family":"Gorissen","given":"Antonie"},{"family":"Lang","given":"Edit KovÁCs"},{"family":"Kroel-Dulay","given":"Gyorgy"},{"family":"Llorens","given":"Laura"},{"family":"Pellizzaro","given":"Grazia"},{"family":"Riis-Nielsen","given":"Torben"},{"family":"Schmidt","given":"Inger K."},{"family":"Sirca","given":"Costantino"},{"family":"Sowerby","given":"Alwyn"},{"family":"Spano","given":"Donatella"},{"family":"Tietema","given":"Albert"}],"issued":{"date-parts":[["2007"]]}}},{"id":774,"uris":["http://zotero.org/users/1207110/items/PQW9CKBA"],"uri":["http://zotero.org/users/1207110/items/PQW9CKBA"],"itemData":{"id":774,"type":"article-journal","title":"Effects of experimental rainfall manipulations on Chihuahuan Desert grassland and shrubland plant communities","container-title":"Oecologia","page":"1117-1127","volume":"172","abstract":"Aridland ecosystems are predicted to be responsive to both increases and decreases in precipitation. In addition, chronic droughts may contribute to encroachment of native C3 shrubs into C4-dominated grasslands. We conducted a long-term rainfall manipulation experiment in native grassland, shrubland and the grass–shrub ecotone in the northern Chihuahuan Desert, USA. We evaluated the effects of 5 years of experimental drought and 4 years of water addition on plant community structure and dynamics. We assessed the effects of altered rainfall regimes on the abundance of dominant species as well as on species richness and subdominant grasses, forbs and shrubs. Nonmetric multidimensional scaling and MANOVA were used to quantify changes in species composition in response to chronic addition or reduction of rainfall. We found that drought consistently and strongly decreased cover of Bouteloua eriopoda, the dominant C4 grass in this system, whereas water addition slightly increased cover, with little variation between years. In contrast, neither chronic drought nor increased rainfall had consistent effects on the cover of Larrea tridentata, the dominant C3 shrub. Species richness declined in shrub-dominated vegetation in response to drought whereas richness increased or was unaffected by water addition or drought in mixed- and grass-dominated vegetation. Cover of subdominant shrubs, grasses and forbs changed significantly over time, primarily in response to interannual rainfall variability more so than to our experimental rainfall treatments. Nevertheless, drought and water addition shifted the species composition of plant communities in all three vegetation types. Overall, we found that B. eriopoda responded strongly to drought and less so to irrigation, whereas L. tridentata showed limited response to either treatment. The strong decline in grass cover and the resistance of shrub cover to rainfall reduction suggest that chronic drought may be a key factor promoting shrub dominance during encroachment into desert grassland.","DOI":"10.1007/s00442-012-2552-0","ISSN":"1432-1939","journalAbbreviation":"Oecologia","author":[{"family":"Báez","given":"Selene"},{"family":"Collins","given":"Scott L."},{"family":"Pockman","given":"William T."},{"family":"Johnson","given":"Jennifer E."},{"family":"Small","given":"Eric E."}],"issued":{"date-parts":[["2012"]]}}},{"id":770,"uris":["http://zotero.org/users/1207110/items/27ESZ46T"],"uri":["http://zotero.org/users/1207110/items/27ESZ46T"],"itemData":{"id":770,"type":"article-journal","title":"Resistance and resilience of a grassland ecosystem to climate extremes","container-title":"Ecology","page":"2646-2656","volume":"95","abstract":"Climate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 grasses and C3 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function.","DOI":"10.1890/13-2186.1","ISSN":"1939-9170","journalAbbreviation":"Ecology","author":[{"family":"Hoover","given":"David L."},{"family":"Knapp","given":"Alan K."},{"family":"Smith","given":"Melinda D."}],"issued":{"date-parts":[["2014"]]}}}],"schema":"https://github.com/citation-style-language/schema/raw/master/csl-citation.json"}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(Penuelas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 Báez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2012; Hoover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2014)</w:t>
      </w:r>
      <w:r w:rsidR="00764B66">
        <w:rPr>
          <w:rFonts w:ascii="TimesNewRomanPSMT" w:hAnsi="TimesNewRomanPSMT"/>
        </w:rPr>
        <w:fldChar w:fldCharType="end"/>
      </w:r>
      <w:r w:rsidR="005C7FC6" w:rsidRPr="00F87AD9">
        <w:rPr>
          <w:rFonts w:ascii="TimesNewRomanPSMT" w:hAnsi="TimesNewRomanPSMT"/>
        </w:rPr>
        <w:t>,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might outweigh this otherwise favorable climate (</w:t>
      </w:r>
      <w:r w:rsidR="00764B66">
        <w:rPr>
          <w:rFonts w:ascii="TimesNewRomanPSMT" w:hAnsi="TimesNewRomanPSMT"/>
        </w:rPr>
        <w:fldChar w:fldCharType="begin"/>
      </w:r>
      <w:r w:rsidR="00764B66">
        <w:rPr>
          <w:rFonts w:ascii="TimesNewRomanPSMT" w:hAnsi="TimesNewRomanPSMT"/>
        </w:rPr>
        <w:instrText xml:space="preserve"> ADDIN ZOTERO_ITEM CSL_CITATION {"citationID":"SkRGyjZ0","properties":{"formattedCitation":"(Suttle {\\i{}et al.} 2007)","plainCitation":"(Suttle et al. 2007)","noteIndex":0},"citationItems":[{"id":1790,"uris":["http://zotero.org/users/1207110/items/TADMZCEX"],"uri":["http://zotero.org/users/1207110/items/TADMZCEX"],"itemData":{"id":1790,"type":"article-journal","title":"Species interactions reverse grassland responses to changing climate","container-title":"Science","page":"640-642","volume":"315","abstract":"Predictions of ecological response to climate change are based largely on direct climatic effects on species. We show that, in a California grassland, species interactions strongly influence responses to changing climate, overturning direct climatic effects within 5 years. We manipulated the seasonality and intensity of rainfall over large, replicate plots in accordance with projections of leading climate models and examined responses across several trophic levels. Changes in seasonal water availability had pronounced effects on individual species, but as precipitation regimes were sustained across years, feedbacks and species interactions overrode autecological responses to water and reversed community trajectories. Conditions that sharply increased production and diversity through 2 years caused simplification of the food web and deep reductions in consumer abundance after 5 years. Changes in these natural grassland communities suggest a prominent role for species interactions in ecosystem response to climate change.","DOI":"10.1126/science.1136401","ISSN":"0036-8075","author":[{"family":"Suttle","given":"K. B."},{"family":"Thomsen","given":"Meredith A."},{"family":"Power","given":"Mary E."}],"issued":{"date-parts":[["2007",2,2]]}}}],"schema":"https://github.com/citation-style-language/schema/raw/master/csl-citation.json"}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Suttle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w:t>
      </w:r>
      <w:r w:rsidR="00764B66">
        <w:rPr>
          <w:rFonts w:ascii="TimesNewRomanPSMT" w:hAnsi="TimesNewRomanPSMT"/>
        </w:rPr>
        <w:fldChar w:fldCharType="end"/>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 xml:space="preserve">drought, harming drought avoiders more than drought </w:t>
      </w:r>
      <w:r w:rsidR="005C7FC6" w:rsidRPr="00375D54">
        <w:rPr>
          <w:rFonts w:ascii="TimesNewRomanPSMT" w:hAnsi="TimesNewRomanPSMT"/>
        </w:rPr>
        <w:t>alone</w:t>
      </w:r>
      <w:r w:rsidR="00764B66" w:rsidRPr="00375D54">
        <w:rPr>
          <w:rFonts w:ascii="TimesNewRomanPSMT" w:hAnsi="TimesNewRomanPSMT"/>
        </w:rPr>
        <w:t xml:space="preserve"> (ref)</w:t>
      </w:r>
      <w:r w:rsidR="001C7B59" w:rsidRPr="00375D54">
        <w:rPr>
          <w:rFonts w:ascii="TimesNewRomanPSMT" w:hAnsi="TimesNewRomanPSMT"/>
        </w:rPr>
        <w:t>.</w:t>
      </w:r>
      <w:r w:rsidR="001C7B59">
        <w:rPr>
          <w:rFonts w:ascii="TimesNewRomanPSMT" w:hAnsi="TimesNewRomanPSMT"/>
        </w:rPr>
        <w:t xml:space="preserve">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r w:rsidR="0044436A">
        <w:rPr>
          <w:rFonts w:ascii="TimesNewRomanPSMT" w:hAnsi="TimesNewRomanPSMT"/>
        </w:rPr>
        <w:t xml:space="preserve"> for species with the fast-growing, drought-avoiding strategy relative to the slow-growing, drought-tolerant strategy</w:t>
      </w:r>
      <w:r w:rsidR="0044436A" w:rsidRPr="0073616F">
        <w:rPr>
          <w:rFonts w:ascii="TimesNewRomanPSMT" w:hAnsi="TimesNewRomanPSMT"/>
        </w:rPr>
        <w:t>.</w:t>
      </w:r>
    </w:p>
    <w:p w14:paraId="3C59C35E" w14:textId="2584D21E" w:rsidR="00B1755A" w:rsidRDefault="00A54ECD" w:rsidP="005B032C">
      <w:pPr>
        <w:spacing w:line="480" w:lineRule="auto"/>
        <w:ind w:firstLine="720"/>
      </w:pPr>
      <w:r>
        <w:t xml:space="preserve">California annual grasslands are a variable environment where highly diverse but less abundant native </w:t>
      </w:r>
      <w:r w:rsidR="00D63543">
        <w:t xml:space="preserve">annual </w:t>
      </w:r>
      <w:r>
        <w:t xml:space="preserve">forbs compete with novel exotic annual grasses, the dominant functional group in this system known for their high relative growth rates and strong competitive abilities. </w:t>
      </w:r>
      <w:r w:rsidR="00844354">
        <w:t xml:space="preserve">At our </w:t>
      </w:r>
      <w:r w:rsidR="005B032C">
        <w:t xml:space="preserve">annual grassland </w:t>
      </w:r>
      <w:r w:rsidR="00844354">
        <w:t>study site</w:t>
      </w:r>
      <w:r w:rsidR="005B032C">
        <w:t xml:space="preserve"> in northern California</w:t>
      </w:r>
      <w:r w:rsidR="00BC7785" w:rsidRPr="00BC7785">
        <w:t xml:space="preserve">, we have already </w:t>
      </w:r>
      <w:r w:rsidR="00C442A3">
        <w:t xml:space="preserve">observed significant </w:t>
      </w:r>
      <w:r w:rsidR="00C442A3">
        <w:lastRenderedPageBreak/>
        <w:t>changes in the plant community</w:t>
      </w:r>
      <w:r w:rsidR="00BC7785" w:rsidRPr="00BC7785">
        <w:t xml:space="preserve"> in</w:t>
      </w:r>
      <w:r w:rsidR="00C442A3">
        <w:t xml:space="preserve"> response to</w:t>
      </w:r>
      <w:r w:rsidR="00BC7785" w:rsidRPr="00BC7785">
        <w:t xml:space="preserve"> rainfall. Native annual forb diversity, led by drought </w:t>
      </w:r>
      <w:r w:rsidR="002829B5">
        <w:t>avoiding</w:t>
      </w:r>
      <w:r w:rsidR="00BC7785" w:rsidRPr="00BC7785">
        <w:t xml:space="preserve"> high-SLA forbs, </w:t>
      </w:r>
      <w:r w:rsidR="0044436A">
        <w:t>undergone long-term decline</w:t>
      </w:r>
      <w:r w:rsidR="0044436A" w:rsidRPr="00BC7785">
        <w:t xml:space="preserve"> </w:t>
      </w:r>
      <w:r w:rsidR="0044436A">
        <w:t xml:space="preserve">as a result of elevated seedling mortality caused by drier winters </w:t>
      </w:r>
      <w:r w:rsidR="0044436A" w:rsidRPr="00BC7785">
        <w:t xml:space="preserve"> </w:t>
      </w:r>
      <w:r w:rsidR="00764B66">
        <w:fldChar w:fldCharType="begin"/>
      </w:r>
      <w:r w:rsidR="00C12B04">
        <w:instrText xml:space="preserve"> ADDIN ZOTERO_ITEM CSL_CITATION {"citationID":"YBH8Ag1N","properties":{"formattedCitation":"(Harrison {\\i{}et al.} 2015, 2017; Harrison &amp; LaForgia 2019)","plainCitation":"(Harrison et al. 2015, 2017; Harrison &amp; LaForgia 2019)","noteIndex":0},"citationItems":[{"id":1071,"uris":["http://zotero.org/users/1207110/items/Y42GQPNK"],"uri":["http://zotero.org/users/1207110/items/Y42GQPNK"],"itemData":{"id":1071,"type":"article-journal","title":"Climate-driven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764B66">
        <w:fldChar w:fldCharType="separate"/>
      </w:r>
      <w:r w:rsidR="00C12B04" w:rsidRPr="00C12B04">
        <w:t xml:space="preserve">(Harrison </w:t>
      </w:r>
      <w:r w:rsidR="00C12B04" w:rsidRPr="00C12B04">
        <w:rPr>
          <w:i/>
          <w:iCs/>
        </w:rPr>
        <w:t>et al.</w:t>
      </w:r>
      <w:r w:rsidR="00C12B04" w:rsidRPr="00C12B04">
        <w:t xml:space="preserve"> 2015, 2017; Harrison &amp; LaForgia 2019)</w:t>
      </w:r>
      <w:r w:rsidR="00764B66">
        <w:fldChar w:fldCharType="end"/>
      </w:r>
      <w:r w:rsidR="00BC7785" w:rsidRPr="00BC7785">
        <w:t xml:space="preserve">. </w:t>
      </w:r>
      <w:r w:rsidR="0044436A">
        <w:t>While it is possible that such declines also occurred in the distant past, it is alternatively possible that the arrival of exotic annual grasses since the early 19</w:t>
      </w:r>
      <w:r w:rsidR="0044436A" w:rsidRPr="00352702">
        <w:rPr>
          <w:vertAlign w:val="superscript"/>
        </w:rPr>
        <w:t>th</w:t>
      </w:r>
      <w:r w:rsidR="0044436A">
        <w:t xml:space="preserve"> century has reduced the resilience of this community to its fluctuating environment. D</w:t>
      </w:r>
      <w:r w:rsidR="00BC7785" w:rsidRPr="00BC7785">
        <w:t>uring the extreme drought</w:t>
      </w:r>
      <w:r w:rsidR="0044436A">
        <w:t xml:space="preserve"> of 2012-2014</w:t>
      </w:r>
      <w:r w:rsidR="00BC7785" w:rsidRPr="00BC7785">
        <w:t xml:space="preserve">, native annual forb abundance in the seed bank increased while </w:t>
      </w:r>
      <w:r w:rsidR="007114B5">
        <w:t xml:space="preserve">dominant exotic annual </w:t>
      </w:r>
      <w:r w:rsidR="00BC7785" w:rsidRPr="00BC7785">
        <w:t xml:space="preserve">grasses decreased substantially both in cover aboveground and seed abundance in the seed bank </w:t>
      </w:r>
      <w:r w:rsidR="00801061">
        <w:fldChar w:fldCharType="begin"/>
      </w:r>
      <w:r w:rsidR="00801061">
        <w:instrText xml:space="preserve"> ADDIN ZOTERO_ITEM CSL_CITATION {"citationID":"D6ZlK1Bz","properties":{"formattedCitation":"(Copeland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801061">
        <w:fldChar w:fldCharType="separate"/>
      </w:r>
      <w:r w:rsidR="00801061" w:rsidRPr="00801061">
        <w:t xml:space="preserve">(Copeland </w:t>
      </w:r>
      <w:r w:rsidR="00801061" w:rsidRPr="00801061">
        <w:rPr>
          <w:i/>
          <w:iCs/>
        </w:rPr>
        <w:t>et al.</w:t>
      </w:r>
      <w:r w:rsidR="00801061" w:rsidRPr="00801061">
        <w:t xml:space="preserve"> 2016; LaForgia </w:t>
      </w:r>
      <w:r w:rsidR="00801061" w:rsidRPr="00801061">
        <w:rPr>
          <w:i/>
          <w:iCs/>
        </w:rPr>
        <w:t>et al.</w:t>
      </w:r>
      <w:r w:rsidR="00801061" w:rsidRPr="00801061">
        <w:t xml:space="preserve"> 2018)</w:t>
      </w:r>
      <w:r w:rsidR="00801061">
        <w:fldChar w:fldCharType="end"/>
      </w:r>
      <w:r w:rsidR="00AD07EA">
        <w:t>, suggestin</w:t>
      </w:r>
      <w:r w:rsidR="00B418EE">
        <w:t xml:space="preserve">g that </w:t>
      </w:r>
      <w:r w:rsidR="002046ED">
        <w:t>forbs benefitted during the drought from the reduced grass competition</w:t>
      </w:r>
      <w:r w:rsidR="00BC7785" w:rsidRPr="00BC7785">
        <w:t xml:space="preserve">. </w:t>
      </w:r>
      <w:r w:rsidR="00B1755A">
        <w:t xml:space="preserve">While all forbs increased </w:t>
      </w:r>
      <w:r w:rsidR="0044436A">
        <w:t>in</w:t>
      </w:r>
      <w:r w:rsidR="00B1755A">
        <w:t xml:space="preserve"> abundance</w:t>
      </w:r>
      <w:r w:rsidR="0044436A">
        <w:t xml:space="preserve"> in the seed bank</w:t>
      </w:r>
      <w:r w:rsidR="00B1755A">
        <w:t>, drought tolerant forbs increased more than twice as much as drought avoidant forbs</w:t>
      </w:r>
      <w:r w:rsidR="00DB4E9D">
        <w:t>, suggesting that the strength of these interactive effects vary by drought tolerance</w:t>
      </w:r>
      <w:r w:rsidR="0044436A">
        <w:t xml:space="preserve"> (LaForgia et al 2018)</w:t>
      </w:r>
      <w:r w:rsidR="00DB4E9D">
        <w:t>.</w:t>
      </w:r>
    </w:p>
    <w:p w14:paraId="1897DE44" w14:textId="74BA00AD" w:rsidR="00EF714F" w:rsidRPr="005B032C" w:rsidRDefault="00EF714F" w:rsidP="005B032C">
      <w:pPr>
        <w:spacing w:line="480" w:lineRule="auto"/>
        <w:ind w:firstLine="720"/>
        <w:rPr>
          <w:rFonts w:ascii="TimesNewRomanPSMT" w:hAnsi="TimesNewRomanPSMT"/>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r w:rsidR="00E31565">
        <w:rPr>
          <w:rFonts w:ascii="TimesNewRomanPSMT" w:hAnsi="TimesNewRomanPSMT"/>
        </w:rPr>
        <w:t>invasive annual grasses</w:t>
      </w:r>
      <w:r w:rsidRPr="00F60F7B">
        <w:rPr>
          <w:rFonts w:ascii="TimesNewRomanPSMT" w:hAnsi="TimesNewRomanPSMT"/>
        </w:rPr>
        <w:t xml:space="preserve"> will have differential effects on the relative success of drought avoid</w:t>
      </w:r>
      <w:r w:rsidR="00E31565">
        <w:rPr>
          <w:rFonts w:ascii="TimesNewRomanPSMT" w:hAnsi="TimesNewRomanPSMT"/>
        </w:rPr>
        <w:t>ing</w:t>
      </w:r>
      <w:r w:rsidRPr="00F60F7B">
        <w:rPr>
          <w:rFonts w:ascii="TimesNewRomanPSMT" w:hAnsi="TimesNewRomanPSMT"/>
        </w:rPr>
        <w:t xml:space="preserve"> and drought tolera</w:t>
      </w:r>
      <w:r w:rsidR="00E31565">
        <w:rPr>
          <w:rFonts w:ascii="TimesNewRomanPSMT" w:hAnsi="TimesNewRomanPSMT"/>
        </w:rPr>
        <w:t>nt native annual forbs</w:t>
      </w:r>
      <w:r w:rsidRPr="00F60F7B">
        <w:rPr>
          <w:rFonts w:ascii="TimesNewRomanPSMT" w:hAnsi="TimesNewRomanPSMT"/>
        </w:rPr>
        <w:t>,</w:t>
      </w:r>
      <w:r w:rsidR="00E31565">
        <w:rPr>
          <w:rFonts w:ascii="TimesNewRomanPSMT" w:hAnsi="TimesNewRomanPSMT"/>
        </w:rPr>
        <w:t xml:space="preserve"> and that these differential effects </w:t>
      </w:r>
      <w:r w:rsidRPr="00F60F7B">
        <w:rPr>
          <w:rFonts w:ascii="TimesNewRomanPSMT" w:hAnsi="TimesNewRomanPSMT"/>
        </w:rPr>
        <w:t xml:space="preserve">will be most strongly manifested under </w:t>
      </w:r>
      <w:r w:rsidR="00E31565">
        <w:rPr>
          <w:rFonts w:ascii="TimesNewRomanPSMT" w:hAnsi="TimesNewRomanPSMT"/>
        </w:rPr>
        <w:t>exacerbated water stress</w:t>
      </w:r>
      <w:r w:rsidRPr="00F60F7B">
        <w:rPr>
          <w:rFonts w:ascii="TimesNewRomanPSMT" w:hAnsi="TimesNewRomanPSMT"/>
        </w:rPr>
        <w:t>. We tested this using demographic analyses</w:t>
      </w:r>
      <w:r w:rsidR="00E31565">
        <w:rPr>
          <w:rFonts w:ascii="TimesNewRomanPSMT" w:hAnsi="TimesNewRomanPSMT"/>
        </w:rPr>
        <w:t xml:space="preserve"> of six native annuals planted into plots where water supply was increased by watering or decreased by shelters and grass competition was either maintained or removed.</w:t>
      </w:r>
      <w:r w:rsidRPr="00F60F7B">
        <w:rPr>
          <w:rFonts w:ascii="TimesNewRomanPSMT" w:hAnsi="TimesNewRomanPSMT"/>
        </w:rPr>
        <w:t xml:space="preserve"> </w:t>
      </w:r>
    </w:p>
    <w:p w14:paraId="493EAE31" w14:textId="6DE5D907" w:rsidR="00095941" w:rsidRDefault="00095941" w:rsidP="006832C8">
      <w:pPr>
        <w:spacing w:line="480" w:lineRule="auto"/>
        <w:rPr>
          <w:b/>
        </w:rPr>
      </w:pPr>
      <w:r>
        <w:t>Compared with drought tolerators, w</w:t>
      </w:r>
      <w:r w:rsidRPr="00F20CED">
        <w:t xml:space="preserve">e </w:t>
      </w:r>
      <w:r>
        <w:t>expected</w:t>
      </w:r>
      <w:r w:rsidRPr="00F20CED">
        <w:t xml:space="preserve"> drought avoiders </w:t>
      </w:r>
      <w:r>
        <w:t>to</w:t>
      </w:r>
      <w:r w:rsidRPr="00F20CED">
        <w:t xml:space="preserve"> </w:t>
      </w:r>
      <w:r>
        <w:t>be affected more negatively by</w:t>
      </w:r>
      <w:r w:rsidRPr="00F20CED">
        <w:t xml:space="preserve"> drought</w:t>
      </w:r>
      <w:r>
        <w:t>,</w:t>
      </w:r>
      <w:r w:rsidRPr="00F20CED">
        <w:t xml:space="preserve"> </w:t>
      </w:r>
      <w:r>
        <w:t xml:space="preserve">more positively by watering, </w:t>
      </w:r>
      <w:r w:rsidRPr="00F20CED">
        <w:t>and</w:t>
      </w:r>
      <w:r>
        <w:t xml:space="preserve"> more negatively by</w:t>
      </w:r>
      <w:r w:rsidRPr="00F20CED">
        <w:t xml:space="preserve"> grass competition</w:t>
      </w:r>
      <w:r>
        <w:t xml:space="preserve"> under drought than under watering. Compared with drought avoiders, w</w:t>
      </w:r>
      <w:r w:rsidRPr="00F20CED">
        <w:t xml:space="preserve">e </w:t>
      </w:r>
      <w:r>
        <w:t>expected</w:t>
      </w:r>
      <w:r w:rsidRPr="00F20CED">
        <w:t xml:space="preserve"> drought tolera</w:t>
      </w:r>
      <w:r>
        <w:t>tors to be affected less negatively by drought, less positively by watering, and more negatively by grass competition under watering than under drought.</w:t>
      </w:r>
    </w:p>
    <w:p w14:paraId="1DA89844" w14:textId="60E4EC00" w:rsidR="009F5CD1" w:rsidRDefault="000C6500" w:rsidP="006832C8">
      <w:pPr>
        <w:spacing w:line="480" w:lineRule="auto"/>
        <w:rPr>
          <w:b/>
        </w:rPr>
      </w:pPr>
      <w:r>
        <w:rPr>
          <w:b/>
        </w:rPr>
        <w:t>Materials and m</w:t>
      </w:r>
      <w:r w:rsidR="009F5CD1" w:rsidRPr="00912DE0">
        <w:rPr>
          <w:b/>
        </w:rPr>
        <w:t>ethods</w:t>
      </w:r>
    </w:p>
    <w:p w14:paraId="67E6319B" w14:textId="77777777" w:rsidR="009F5CD1" w:rsidRPr="00912DE0" w:rsidRDefault="009F5CD1" w:rsidP="00912DE0">
      <w:pPr>
        <w:spacing w:line="480" w:lineRule="auto"/>
        <w:rPr>
          <w:i/>
        </w:rPr>
      </w:pPr>
      <w:r w:rsidRPr="00912DE0">
        <w:rPr>
          <w:i/>
        </w:rPr>
        <w:t>Field Site</w:t>
      </w:r>
    </w:p>
    <w:p w14:paraId="0509FD66" w14:textId="53BFAB78" w:rsidR="002760B1" w:rsidRPr="00912DE0" w:rsidRDefault="002760B1" w:rsidP="00912DE0">
      <w:pPr>
        <w:spacing w:line="480" w:lineRule="auto"/>
        <w:ind w:firstLine="720"/>
      </w:pPr>
      <w:r w:rsidRPr="00912DE0">
        <w:lastRenderedPageBreak/>
        <w:t xml:space="preserve">This study took place in an annual-dominated grassland at </w:t>
      </w:r>
      <w:r w:rsidR="00072181">
        <w:t xml:space="preserve">the </w:t>
      </w:r>
      <w:r w:rsidRPr="00912DE0">
        <w:t>University of California McLaughlin Natural Reserve (</w:t>
      </w:r>
      <w:hyperlink r:id="rId11" w:history="1">
        <w:r w:rsidRPr="00912DE0">
          <w:rPr>
            <w:rStyle w:val="Hyperlink"/>
          </w:rPr>
          <w:t>https://naturalreserves.ucdavis.edu/mclaughlin-reserve</w:t>
        </w:r>
      </w:hyperlink>
      <w:r w:rsidRPr="00912DE0">
        <w:t>) in the Inner North Coast Range (N 38°52’, W 122°26’). The site has a Mediterranean cl</w:t>
      </w:r>
      <w:r w:rsidR="00072181">
        <w:t>imate with cool</w:t>
      </w:r>
      <w:r w:rsidR="00B4235D">
        <w:t>,</w:t>
      </w:r>
      <w:r w:rsidR="00072181">
        <w:t xml:space="preserve"> wet winters and dry</w:t>
      </w:r>
      <w:r w:rsidR="00B4235D">
        <w:t>,</w:t>
      </w:r>
      <w:r w:rsidR="00072181" w:rsidRPr="00F601DC">
        <w:t xml:space="preserve"> hot summers</w:t>
      </w:r>
      <w:r w:rsidR="00E9330A" w:rsidRPr="00F601DC">
        <w:t xml:space="preserve"> </w:t>
      </w:r>
      <w:r w:rsidR="00DE7EA5">
        <w:t xml:space="preserve">with </w:t>
      </w:r>
      <w:r w:rsidR="00B12253">
        <w:t>a</w:t>
      </w:r>
      <w:r w:rsidR="00EF714F">
        <w:t xml:space="preserve"> 30-yr</w:t>
      </w:r>
      <w:r w:rsidR="00B12253">
        <w:t xml:space="preserve"> average annual precipitation of 732 mm. </w:t>
      </w:r>
      <w:r w:rsidR="00C21480" w:rsidRPr="00F601DC">
        <w:t>Plant</w:t>
      </w:r>
      <w:r w:rsidR="00C21480" w:rsidRPr="00912DE0">
        <w:t xml:space="preserve"> biomass in this community is dominated by exotic </w:t>
      </w:r>
      <w:r w:rsidR="00072181">
        <w:t xml:space="preserve">(Eurasian) </w:t>
      </w:r>
      <w:r w:rsidR="00C21480" w:rsidRPr="00912DE0">
        <w:t>annual grasses with a smaller component of native and exotic annual forbs that germinate in the fall (Oct-Dec) shortly after rains begin, are present as seedlings during the winter (Dec-Feb), and flower in spring (Mar-May) with a few species flowering later in the summer (Jun-Sep).</w:t>
      </w:r>
      <w:r w:rsidR="00912DE0">
        <w:t xml:space="preserve"> </w:t>
      </w:r>
    </w:p>
    <w:p w14:paraId="6B4AEFB8" w14:textId="77777777" w:rsidR="009F5CD1" w:rsidRPr="00912DE0" w:rsidRDefault="009F5CD1" w:rsidP="00912DE0">
      <w:pPr>
        <w:spacing w:line="480" w:lineRule="auto"/>
        <w:rPr>
          <w:i/>
        </w:rPr>
      </w:pPr>
      <w:r w:rsidRPr="00912DE0">
        <w:rPr>
          <w:i/>
        </w:rPr>
        <w:t>Watering experiment</w:t>
      </w:r>
    </w:p>
    <w:p w14:paraId="5258254C" w14:textId="2CFAE6FA" w:rsidR="00483A0D" w:rsidRDefault="00AF0840" w:rsidP="009E286E">
      <w:pPr>
        <w:spacing w:line="480" w:lineRule="auto"/>
        <w:ind w:firstLine="720"/>
      </w:pPr>
      <w:r w:rsidRPr="00912DE0">
        <w:t xml:space="preserve">The experiment </w:t>
      </w:r>
      <w:r w:rsidR="00345D97">
        <w:t>was conducted</w:t>
      </w:r>
      <w:r w:rsidRPr="00912DE0">
        <w:t xml:space="preserve"> on a</w:t>
      </w:r>
      <w:r w:rsidR="00C21480" w:rsidRPr="00912DE0">
        <w:t xml:space="preserve"> </w:t>
      </w:r>
      <w:r w:rsidRPr="00912DE0">
        <w:t>hillside of the reserve with deep, serpentine-derived soils (high Mg, low Ca)</w:t>
      </w:r>
      <w:r w:rsidR="00882499">
        <w:t xml:space="preserve"> over the course of two growing seasons</w:t>
      </w:r>
      <w:r w:rsidR="00072181">
        <w:t xml:space="preserve">. </w:t>
      </w:r>
      <w:r w:rsidRPr="00912DE0">
        <w:t xml:space="preserve">In </w:t>
      </w:r>
      <w:r w:rsidR="00095941">
        <w:t>s</w:t>
      </w:r>
      <w:r w:rsidRPr="00912DE0">
        <w:t xml:space="preserve">pring 2015, </w:t>
      </w:r>
      <w:r w:rsidR="00EF714F">
        <w:t>1</w:t>
      </w:r>
      <w:r w:rsidRPr="00912DE0">
        <w:t xml:space="preserve">0 watered plots </w:t>
      </w:r>
      <w:r w:rsidR="00C21480" w:rsidRPr="00912DE0">
        <w:t xml:space="preserve">were established along </w:t>
      </w:r>
      <w:r w:rsidRPr="00912DE0">
        <w:t>three</w:t>
      </w:r>
      <w:r w:rsidR="00C21480" w:rsidRPr="00912DE0">
        <w:t xml:space="preserve"> watering lines emanating f</w:t>
      </w:r>
      <w:r w:rsidRPr="00912DE0">
        <w:t>rom a rainfall catchment system with each plot centered on a sprinkler that cast water over a 3-m radius (Mini Rotor Drip Emitters, Olson Irrigation</w:t>
      </w:r>
      <w:r w:rsidR="00D75C4A">
        <w:t>, Santee, CA, USA</w:t>
      </w:r>
      <w:r w:rsidRPr="00912DE0">
        <w:t xml:space="preserve">). </w:t>
      </w:r>
      <w:r w:rsidR="00483A0D">
        <w:t>From 1 Dec – 1 Mar 2016 and 2017</w:t>
      </w:r>
      <w:r w:rsidR="00483A0D" w:rsidRPr="0052283E">
        <w:t>,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our study landscape</w:t>
      </w:r>
      <w:r w:rsidR="00483A0D">
        <w:t>.</w:t>
      </w:r>
      <w:r w:rsidR="00483A0D" w:rsidRPr="0052283E">
        <w:t xml:space="preserve"> </w:t>
      </w:r>
      <w:r w:rsidR="00483A0D">
        <w:t>S</w:t>
      </w:r>
      <w:r w:rsidR="00483A0D" w:rsidRPr="0052283E">
        <w:t>upplemental rainfall was estimated by hours of watering times the measured application rate of 25 mm h</w:t>
      </w:r>
      <w:r w:rsidR="00483A0D" w:rsidRPr="002E22DD">
        <w:rPr>
          <w:vertAlign w:val="superscript"/>
        </w:rPr>
        <w:t>-1</w:t>
      </w:r>
      <w:r w:rsidR="00483A0D" w:rsidRPr="0052283E">
        <w:t>.</w:t>
      </w:r>
    </w:p>
    <w:p w14:paraId="34DB527E" w14:textId="2663CBC2" w:rsidR="0052283E" w:rsidRDefault="00483A0D" w:rsidP="00483A0D">
      <w:pPr>
        <w:spacing w:line="480" w:lineRule="auto"/>
        <w:ind w:firstLine="720"/>
      </w:pPr>
      <w:r>
        <w:t>Also in spring 2015</w:t>
      </w:r>
      <w:r w:rsidR="00AF0840" w:rsidRPr="00912DE0">
        <w:t>, 10 sheltered plots were set up interspersed with watered plots</w:t>
      </w:r>
      <w:r w:rsidR="007B3C4B" w:rsidRPr="00912DE0">
        <w:t>. These 3 x 3 m drought shelters were constructed foll</w:t>
      </w:r>
      <w:r w:rsidR="00912DE0">
        <w:t xml:space="preserve">owing the design of </w:t>
      </w:r>
      <w:proofErr w:type="spellStart"/>
      <w:r w:rsidR="00912DE0">
        <w:t>DroughtNet</w:t>
      </w:r>
      <w:proofErr w:type="spellEnd"/>
      <w:r w:rsidR="00912DE0">
        <w:t xml:space="preserve"> </w:t>
      </w:r>
      <w:r w:rsidR="007B3C4B" w:rsidRPr="00912DE0">
        <w:t>(wp.natsci.colostate.edu/</w:t>
      </w:r>
      <w:proofErr w:type="spellStart"/>
      <w:r w:rsidR="007B3C4B" w:rsidRPr="00912DE0">
        <w:t>droughtnet</w:t>
      </w:r>
      <w:proofErr w:type="spellEnd"/>
      <w:r w:rsidR="007B3C4B" w:rsidRPr="00912DE0">
        <w:t xml:space="preserve">) except that the removable roofs intercepted 100% of rainfall. Roofs were placed on the shelters from approximately 1 December to 1 March 2016 and </w:t>
      </w:r>
      <w:r w:rsidR="007B3C4B" w:rsidRPr="00912DE0">
        <w:lastRenderedPageBreak/>
        <w:t>2017</w:t>
      </w:r>
      <w:r w:rsidR="00F601DC">
        <w:t xml:space="preserve"> to reduce winter rainfall</w:t>
      </w:r>
      <w:r w:rsidR="00B4235D">
        <w:t>, the period</w:t>
      </w:r>
      <w:r w:rsidR="00F601DC">
        <w:t xml:space="preserve"> when roughly 60% of annual precipitation occurs</w:t>
      </w:r>
      <w:r w:rsidR="007B3C4B" w:rsidRPr="00912DE0">
        <w:t>.</w:t>
      </w:r>
      <w:r>
        <w:t xml:space="preserve"> Natural r</w:t>
      </w:r>
      <w:r w:rsidRPr="00912DE0">
        <w:t xml:space="preserve">ainfall during the 2015-2016 </w:t>
      </w:r>
      <w:r>
        <w:t>year</w:t>
      </w:r>
      <w:r w:rsidRPr="00912DE0">
        <w:t xml:space="preserve"> was close to average at 701.26 mm while the 2016-2017 year was one the wettest years </w:t>
      </w:r>
      <w:r>
        <w:t>recorded in California</w:t>
      </w:r>
      <w:r w:rsidRPr="00912DE0">
        <w:t xml:space="preserve">, with rainfall at our site totaling 1297.87 mm. </w:t>
      </w:r>
      <w:r>
        <w:t xml:space="preserve">Shelters were not effective in this extremely high rainfall year, so we focus our analysis on drought effects in 2015-2016 and watering effects in both years. </w:t>
      </w:r>
      <w:r w:rsidR="00B4235D">
        <w:t>Ten c</w:t>
      </w:r>
      <w:r w:rsidR="007B3C4B" w:rsidRPr="00912DE0">
        <w:t xml:space="preserve">ontrol </w:t>
      </w:r>
      <w:r w:rsidR="001462ED">
        <w:t xml:space="preserve">plots </w:t>
      </w:r>
      <w:r w:rsidR="001F489B">
        <w:t xml:space="preserve">with ambient rainfall </w:t>
      </w:r>
      <w:r w:rsidR="007B3C4B" w:rsidRPr="00912DE0">
        <w:t>were</w:t>
      </w:r>
      <w:r w:rsidR="00B4235D">
        <w:t xml:space="preserve"> </w:t>
      </w:r>
      <w:r w:rsidR="007B3C4B" w:rsidRPr="00912DE0">
        <w:t>interspersed with treatment plot</w:t>
      </w:r>
      <w:r>
        <w:t>s and a</w:t>
      </w:r>
      <w:r w:rsidR="007B3C4B" w:rsidRPr="00912DE0">
        <w:t xml:space="preserve">ll plots were </w:t>
      </w:r>
      <w:r w:rsidR="00095941">
        <w:t>&gt;</w:t>
      </w:r>
      <w:r w:rsidR="00095941" w:rsidRPr="00912DE0">
        <w:t xml:space="preserve"> 4 </w:t>
      </w:r>
      <w:r w:rsidR="00095941">
        <w:t>m</w:t>
      </w:r>
      <w:r w:rsidR="00095941" w:rsidRPr="00912DE0">
        <w:t xml:space="preserve"> </w:t>
      </w:r>
      <w:r w:rsidR="007B3C4B" w:rsidRPr="00912DE0">
        <w:t xml:space="preserve"> from each other.</w:t>
      </w:r>
      <w:r w:rsidR="00912DE0">
        <w:t xml:space="preserve"> </w:t>
      </w:r>
    </w:p>
    <w:p w14:paraId="71D2A8B1" w14:textId="0B5A48F8" w:rsidR="008111FB" w:rsidRDefault="008111FB" w:rsidP="00AA754B">
      <w:pPr>
        <w:spacing w:line="480" w:lineRule="auto"/>
        <w:ind w:firstLine="720"/>
      </w:pPr>
      <w:r w:rsidRPr="00912DE0">
        <w:t xml:space="preserve">Nested within each plot we placed two 30 x 30 cm subplots in which to track native annual forb </w:t>
      </w:r>
      <w:r w:rsidR="004E473A">
        <w:t>vital</w:t>
      </w:r>
      <w:r w:rsidRPr="00912DE0">
        <w:t xml:space="preserve"> rates</w:t>
      </w:r>
      <w:r>
        <w:t xml:space="preserve"> with and without grass</w:t>
      </w:r>
      <w:r w:rsidR="00095941">
        <w:t xml:space="preserve"> removal</w:t>
      </w:r>
      <w:r w:rsidRPr="00912DE0">
        <w:t xml:space="preserve">. </w:t>
      </w:r>
      <w:r>
        <w:t xml:space="preserve">Throughout each growing season, one subplot in each plot was weeded </w:t>
      </w:r>
      <w:r w:rsidR="00483A0D">
        <w:t>monthly</w:t>
      </w:r>
      <w:r>
        <w:t xml:space="preserve"> </w:t>
      </w:r>
      <w:r w:rsidR="00095941">
        <w:t>of all</w:t>
      </w:r>
      <w:r>
        <w:t xml:space="preserve"> background species to estimate demographic rates</w:t>
      </w:r>
      <w:r w:rsidR="00463951">
        <w:t xml:space="preserve"> of forbs</w:t>
      </w:r>
      <w:r>
        <w:t xml:space="preserve"> in the absence of grasses (“no grass” treatment) and the second subplot was weeded </w:t>
      </w:r>
      <w:r w:rsidR="00483A0D">
        <w:t>monthly</w:t>
      </w:r>
      <w:r>
        <w:t xml:space="preserve"> to remove only background </w:t>
      </w:r>
      <w:proofErr w:type="spellStart"/>
      <w:r>
        <w:t>forb</w:t>
      </w:r>
      <w:proofErr w:type="spellEnd"/>
      <w:r>
        <w:t xml:space="preserve"> species, allowing the abundant grasses in the area to germinate and grow naturally (“grass” treatment). </w:t>
      </w:r>
      <w:r w:rsidR="00095941">
        <w:t>Dominant e</w:t>
      </w:r>
      <w:r>
        <w:t xml:space="preserve">xotic grasses in our study site included </w:t>
      </w:r>
      <w:proofErr w:type="spellStart"/>
      <w:r w:rsidRPr="002D4BAE">
        <w:rPr>
          <w:i/>
        </w:rPr>
        <w:t>Avena</w:t>
      </w:r>
      <w:proofErr w:type="spellEnd"/>
      <w:r w:rsidRPr="002D4BAE">
        <w:rPr>
          <w:i/>
        </w:rPr>
        <w:t xml:space="preserve"> </w:t>
      </w:r>
      <w:proofErr w:type="spellStart"/>
      <w:r w:rsidRPr="002D4BAE">
        <w:rPr>
          <w:i/>
        </w:rPr>
        <w:t>fatua</w:t>
      </w:r>
      <w:proofErr w:type="spellEnd"/>
      <w:r>
        <w:t xml:space="preserve">, </w:t>
      </w:r>
      <w:r w:rsidRPr="002D4BAE">
        <w:rPr>
          <w:i/>
        </w:rPr>
        <w:t xml:space="preserve">Festuca </w:t>
      </w:r>
      <w:proofErr w:type="spellStart"/>
      <w:r w:rsidRPr="002D4BAE">
        <w:rPr>
          <w:i/>
        </w:rPr>
        <w:t>perennis</w:t>
      </w:r>
      <w:proofErr w:type="spellEnd"/>
      <w:r w:rsidR="007C5F9F">
        <w:t>,</w:t>
      </w:r>
      <w:r>
        <w:t xml:space="preserve"> </w:t>
      </w:r>
      <w:proofErr w:type="spellStart"/>
      <w:r>
        <w:rPr>
          <w:i/>
        </w:rPr>
        <w:t>Bromus</w:t>
      </w:r>
      <w:proofErr w:type="spellEnd"/>
      <w:r>
        <w:rPr>
          <w:i/>
        </w:rPr>
        <w:t xml:space="preserve"> </w:t>
      </w:r>
      <w:proofErr w:type="spellStart"/>
      <w:r>
        <w:rPr>
          <w:i/>
        </w:rPr>
        <w:t>hordeaceus</w:t>
      </w:r>
      <w:proofErr w:type="spellEnd"/>
      <w:r>
        <w:t xml:space="preserve">, </w:t>
      </w:r>
      <w:r w:rsidR="007C5F9F">
        <w:t xml:space="preserve">and </w:t>
      </w:r>
      <w:proofErr w:type="spellStart"/>
      <w:r w:rsidRPr="002D4BAE">
        <w:rPr>
          <w:i/>
        </w:rPr>
        <w:t>Elymus</w:t>
      </w:r>
      <w:proofErr w:type="spellEnd"/>
      <w:r w:rsidRPr="002D4BAE">
        <w:rPr>
          <w:i/>
        </w:rPr>
        <w:t xml:space="preserve"> caput-medusae</w:t>
      </w:r>
      <w:r>
        <w:t>.</w:t>
      </w:r>
    </w:p>
    <w:p w14:paraId="399E7F98" w14:textId="77777777" w:rsidR="007B3C4B" w:rsidRPr="00912DE0" w:rsidRDefault="007B3C4B" w:rsidP="00912DE0">
      <w:pPr>
        <w:spacing w:line="480" w:lineRule="auto"/>
        <w:rPr>
          <w:i/>
        </w:rPr>
      </w:pPr>
      <w:r w:rsidRPr="00912DE0">
        <w:rPr>
          <w:i/>
        </w:rPr>
        <w:t xml:space="preserve">Demographic data collection </w:t>
      </w:r>
    </w:p>
    <w:p w14:paraId="26D8A8FA" w14:textId="0C5F0CDA" w:rsidR="00602EF0" w:rsidRDefault="00C359A0" w:rsidP="00602EF0">
      <w:pPr>
        <w:spacing w:line="480" w:lineRule="auto"/>
        <w:ind w:firstLine="720"/>
      </w:pPr>
      <w:r w:rsidRPr="00912DE0">
        <w:t xml:space="preserve">Six common native forbs were chosen </w:t>
      </w:r>
      <w:r w:rsidR="004E473A">
        <w:t xml:space="preserve">based on seed availability and </w:t>
      </w:r>
      <w:r w:rsidR="00EF714F">
        <w:t>SLA (Table 1)</w:t>
      </w:r>
      <w:r w:rsidRPr="00912DE0">
        <w:t xml:space="preserve">. </w:t>
      </w:r>
      <w:r w:rsidR="00062849" w:rsidRPr="00912DE0">
        <w:t xml:space="preserve">In the fall of 2015 and 2016, just before the first significant rainfall event, </w:t>
      </w:r>
      <w:r w:rsidR="00602EF0" w:rsidRPr="00912DE0">
        <w:t xml:space="preserve">aboveground vegetation from both subplots was clipped </w:t>
      </w:r>
      <w:r w:rsidR="00602EF0">
        <w:t xml:space="preserve">and </w:t>
      </w:r>
      <w:r w:rsidR="00FA3AF0" w:rsidRPr="00912DE0">
        <w:t xml:space="preserve">50 - </w:t>
      </w:r>
      <w:r w:rsidR="00062849" w:rsidRPr="00912DE0">
        <w:t>100 seeds of each species</w:t>
      </w:r>
      <w:r w:rsidR="00EF714F">
        <w:t xml:space="preserve"> </w:t>
      </w:r>
      <w:r w:rsidR="00062849" w:rsidRPr="00912DE0">
        <w:t xml:space="preserve">were </w:t>
      </w:r>
      <w:r w:rsidR="00095941">
        <w:t>sown</w:t>
      </w:r>
      <w:r w:rsidR="00095941" w:rsidRPr="00912DE0">
        <w:t xml:space="preserve"> </w:t>
      </w:r>
      <w:r w:rsidR="00062849" w:rsidRPr="00912DE0">
        <w:t xml:space="preserve">into each </w:t>
      </w:r>
      <w:r w:rsidR="007C5F9F">
        <w:t>sub</w:t>
      </w:r>
      <w:r w:rsidR="00062849" w:rsidRPr="00912DE0">
        <w:t>plot.</w:t>
      </w:r>
      <w:r w:rsidR="00A25487" w:rsidRPr="00912DE0">
        <w:t xml:space="preserve"> For t</w:t>
      </w:r>
      <w:r w:rsidR="00D52438" w:rsidRPr="00912DE0">
        <w:t>he 2015-2016 year</w:t>
      </w:r>
      <w:r w:rsidR="00463951">
        <w:t>,</w:t>
      </w:r>
      <w:r w:rsidR="00D52438" w:rsidRPr="00912DE0">
        <w:t xml:space="preserve"> </w:t>
      </w:r>
      <w:r w:rsidR="007C5F9F">
        <w:t>species</w:t>
      </w:r>
      <w:r w:rsidR="00D52438" w:rsidRPr="00912DE0">
        <w:t xml:space="preserve"> included</w:t>
      </w:r>
      <w:r w:rsidR="00A25487" w:rsidRPr="00912DE0">
        <w:t xml:space="preserve"> </w:t>
      </w:r>
      <w:proofErr w:type="spellStart"/>
      <w:r w:rsidR="00A25487" w:rsidRPr="00912DE0">
        <w:rPr>
          <w:i/>
        </w:rPr>
        <w:t>Agoseris</w:t>
      </w:r>
      <w:proofErr w:type="spellEnd"/>
      <w:r w:rsidR="00A25487" w:rsidRPr="00912DE0">
        <w:rPr>
          <w:i/>
        </w:rPr>
        <w:t xml:space="preserve"> </w:t>
      </w:r>
      <w:proofErr w:type="spellStart"/>
      <w:r w:rsidR="00A25487" w:rsidRPr="00912DE0">
        <w:rPr>
          <w:i/>
        </w:rPr>
        <w:t>hererophylla</w:t>
      </w:r>
      <w:proofErr w:type="spellEnd"/>
      <w:r w:rsidR="00A25487" w:rsidRPr="00912DE0">
        <w:t xml:space="preserve">, </w:t>
      </w:r>
      <w:r w:rsidR="00A25487" w:rsidRPr="00912DE0">
        <w:rPr>
          <w:i/>
        </w:rPr>
        <w:t xml:space="preserve">Clarkia </w:t>
      </w:r>
      <w:proofErr w:type="spellStart"/>
      <w:r w:rsidR="00A25487" w:rsidRPr="00912DE0">
        <w:rPr>
          <w:i/>
        </w:rPr>
        <w:t>purpurea</w:t>
      </w:r>
      <w:proofErr w:type="spellEnd"/>
      <w:r w:rsidR="00A25487" w:rsidRPr="00912DE0">
        <w:t xml:space="preserve">, </w:t>
      </w:r>
      <w:proofErr w:type="spellStart"/>
      <w:r w:rsidR="00A25487" w:rsidRPr="00912DE0">
        <w:rPr>
          <w:i/>
        </w:rPr>
        <w:t>Lasthenia</w:t>
      </w:r>
      <w:proofErr w:type="spellEnd"/>
      <w:r w:rsidR="00A25487" w:rsidRPr="00912DE0">
        <w:rPr>
          <w:i/>
        </w:rPr>
        <w:t xml:space="preserve"> </w:t>
      </w:r>
      <w:proofErr w:type="spellStart"/>
      <w:r w:rsidR="00A25487" w:rsidRPr="00912DE0">
        <w:rPr>
          <w:i/>
        </w:rPr>
        <w:t>californica</w:t>
      </w:r>
      <w:proofErr w:type="spellEnd"/>
      <w:r w:rsidR="00A25487" w:rsidRPr="00912DE0">
        <w:t xml:space="preserve">, </w:t>
      </w:r>
      <w:proofErr w:type="spellStart"/>
      <w:r w:rsidR="00A25487" w:rsidRPr="00912DE0">
        <w:rPr>
          <w:i/>
        </w:rPr>
        <w:t>Plantago</w:t>
      </w:r>
      <w:proofErr w:type="spellEnd"/>
      <w:r w:rsidR="00A25487" w:rsidRPr="00912DE0">
        <w:rPr>
          <w:i/>
        </w:rPr>
        <w:t xml:space="preserve"> </w:t>
      </w:r>
      <w:proofErr w:type="spellStart"/>
      <w:r w:rsidR="00A25487" w:rsidRPr="00912DE0">
        <w:rPr>
          <w:i/>
        </w:rPr>
        <w:t>erecta</w:t>
      </w:r>
      <w:proofErr w:type="spellEnd"/>
      <w:r w:rsidR="00A25487" w:rsidRPr="00912DE0">
        <w:t xml:space="preserve">, and </w:t>
      </w:r>
      <w:proofErr w:type="spellStart"/>
      <w:r w:rsidR="00A25487" w:rsidRPr="00912DE0">
        <w:rPr>
          <w:i/>
        </w:rPr>
        <w:t>Hemizonia</w:t>
      </w:r>
      <w:proofErr w:type="spellEnd"/>
      <w:r w:rsidR="00A25487" w:rsidRPr="00912DE0">
        <w:rPr>
          <w:i/>
        </w:rPr>
        <w:t xml:space="preserve"> </w:t>
      </w:r>
      <w:proofErr w:type="spellStart"/>
      <w:r w:rsidR="00A25487" w:rsidRPr="00912DE0">
        <w:rPr>
          <w:i/>
        </w:rPr>
        <w:t>congesta</w:t>
      </w:r>
      <w:proofErr w:type="spellEnd"/>
      <w:r w:rsidR="00A25487" w:rsidRPr="00912DE0">
        <w:t>.</w:t>
      </w:r>
      <w:r w:rsidR="00FA3AF0" w:rsidRPr="00912DE0">
        <w:t xml:space="preserve"> During the 2016-2017 year, we added a sixth species, </w:t>
      </w:r>
      <w:proofErr w:type="spellStart"/>
      <w:r w:rsidR="00FA3AF0" w:rsidRPr="00912DE0">
        <w:rPr>
          <w:i/>
        </w:rPr>
        <w:t>Calycadenia</w:t>
      </w:r>
      <w:proofErr w:type="spellEnd"/>
      <w:r w:rsidR="00FA3AF0" w:rsidRPr="00912DE0">
        <w:rPr>
          <w:i/>
        </w:rPr>
        <w:t xml:space="preserve"> </w:t>
      </w:r>
      <w:proofErr w:type="spellStart"/>
      <w:r w:rsidR="00FA3AF0" w:rsidRPr="00912DE0">
        <w:rPr>
          <w:i/>
        </w:rPr>
        <w:t>pauciflora</w:t>
      </w:r>
      <w:proofErr w:type="spellEnd"/>
      <w:r w:rsidR="00FA3AF0" w:rsidRPr="00912DE0">
        <w:t xml:space="preserve">. </w:t>
      </w:r>
    </w:p>
    <w:p w14:paraId="410A5CEB" w14:textId="27D00113" w:rsidR="007C5F9F" w:rsidRPr="00E77BCC" w:rsidRDefault="00F44694" w:rsidP="00602EF0">
      <w:pPr>
        <w:spacing w:line="480" w:lineRule="auto"/>
        <w:ind w:firstLine="720"/>
      </w:pPr>
      <w:r>
        <w:t>We counted number of</w:t>
      </w:r>
      <w:r w:rsidR="00D52438" w:rsidRPr="00912DE0">
        <w:t xml:space="preserve"> </w:t>
      </w:r>
      <w:proofErr w:type="spellStart"/>
      <w:r>
        <w:t>germinants</w:t>
      </w:r>
      <w:proofErr w:type="spellEnd"/>
      <w:r>
        <w:t xml:space="preserve"> </w:t>
      </w:r>
      <w:r w:rsidR="00D52438" w:rsidRPr="00912DE0">
        <w:t xml:space="preserve">before thinning </w:t>
      </w:r>
      <w:r w:rsidR="00602EF0">
        <w:t>all</w:t>
      </w:r>
      <w:r w:rsidR="00602EF0" w:rsidRPr="00912DE0">
        <w:t xml:space="preserve"> </w:t>
      </w:r>
      <w:r w:rsidR="007A7FAB">
        <w:t>sub</w:t>
      </w:r>
      <w:r w:rsidR="00D52438" w:rsidRPr="00912DE0">
        <w:t>plot</w:t>
      </w:r>
      <w:r w:rsidR="00602EF0">
        <w:t>s</w:t>
      </w:r>
      <w:r w:rsidR="00D52438" w:rsidRPr="00912DE0">
        <w:t xml:space="preserve"> to </w:t>
      </w:r>
      <w:r w:rsidR="00095941">
        <w:sym w:font="Symbol" w:char="F0A3"/>
      </w:r>
      <w:r w:rsidR="00095941">
        <w:t xml:space="preserve"> </w:t>
      </w:r>
      <w:r w:rsidR="00D52438" w:rsidRPr="00912DE0">
        <w:t>20 individuals per species</w:t>
      </w:r>
      <w:r w:rsidR="00602EF0">
        <w:t xml:space="preserve">, each marked with a toothpick. </w:t>
      </w:r>
      <w:r w:rsidR="00D52438" w:rsidRPr="00912DE0">
        <w:t xml:space="preserve">Throughout the growing season, plots were visited 1-2 times a month and monitored for </w:t>
      </w:r>
      <w:r w:rsidR="007C5F9F">
        <w:t xml:space="preserve">further </w:t>
      </w:r>
      <w:r w:rsidR="00D52438" w:rsidRPr="00912DE0">
        <w:t xml:space="preserve">germination and mortality. </w:t>
      </w:r>
    </w:p>
    <w:p w14:paraId="459B73C5" w14:textId="782ACF4B" w:rsidR="00912DE0" w:rsidRDefault="00EE4299" w:rsidP="00EE4299">
      <w:pPr>
        <w:spacing w:line="480" w:lineRule="auto"/>
        <w:ind w:firstLine="720"/>
      </w:pPr>
      <w:r>
        <w:lastRenderedPageBreak/>
        <w:t xml:space="preserve">To estimate seed set, </w:t>
      </w:r>
      <w:r w:rsidRPr="00912DE0">
        <w:t xml:space="preserve">flowers </w:t>
      </w:r>
      <w:r>
        <w:t>were counted</w:t>
      </w:r>
      <w:r w:rsidRPr="00912DE0">
        <w:t xml:space="preserve"> on </w:t>
      </w:r>
      <w:r>
        <w:t>1-</w:t>
      </w:r>
      <w:r w:rsidRPr="00912DE0">
        <w:t xml:space="preserve">5 individuals per species </w:t>
      </w:r>
      <w:r>
        <w:t>and</w:t>
      </w:r>
      <w:r w:rsidRPr="00912DE0">
        <w:t xml:space="preserve"> </w:t>
      </w:r>
      <w:r>
        <w:t xml:space="preserve">seeds were counted on </w:t>
      </w:r>
      <w:r w:rsidRPr="00B14301">
        <w:t>1-30</w:t>
      </w:r>
      <w:r w:rsidRPr="00912DE0">
        <w:t xml:space="preserve"> flowers per species</w:t>
      </w:r>
      <w:r>
        <w:t xml:space="preserve"> in each subplot; these means were multiplied to obtain a subplot-level estimate of seeds per individual</w:t>
      </w:r>
      <w:r w:rsidRPr="00912DE0">
        <w:t xml:space="preserve">. </w:t>
      </w:r>
    </w:p>
    <w:p w14:paraId="77B52295" w14:textId="322AD1FC" w:rsidR="00FA3AF0" w:rsidRPr="00912DE0" w:rsidRDefault="00EE4299" w:rsidP="001C1C93">
      <w:pPr>
        <w:spacing w:line="480" w:lineRule="auto"/>
        <w:ind w:firstLine="720"/>
      </w:pPr>
      <w:r>
        <w:t>T</w:t>
      </w:r>
      <w:r w:rsidR="007C5F9F">
        <w:t>o measure b</w:t>
      </w:r>
      <w:r w:rsidR="00BC7B09" w:rsidRPr="00912DE0">
        <w:t xml:space="preserve">elowground seed survival </w:t>
      </w:r>
      <w:r w:rsidR="007C5F9F">
        <w:t>we</w:t>
      </w:r>
      <w:r>
        <w:t xml:space="preserve"> </w:t>
      </w:r>
      <w:r w:rsidR="00602EF0">
        <w:t xml:space="preserve">buried </w:t>
      </w:r>
      <w:r w:rsidR="00F44694">
        <w:t xml:space="preserve">one </w:t>
      </w:r>
      <w:r w:rsidR="007C5F9F">
        <w:t>mesh bag</w:t>
      </w:r>
      <w:r>
        <w:t xml:space="preserve"> per species</w:t>
      </w:r>
      <w:r w:rsidR="007C5F9F">
        <w:t>,</w:t>
      </w:r>
      <w:r>
        <w:t xml:space="preserve"> </w:t>
      </w:r>
      <w:r w:rsidR="007C5F9F">
        <w:t>filled with 50-100 seed</w:t>
      </w:r>
      <w:r w:rsidR="009977E8">
        <w:t>s</w:t>
      </w:r>
      <w:r w:rsidR="00CD161A">
        <w:t xml:space="preserve"> </w:t>
      </w:r>
      <w:r w:rsidR="00602EF0">
        <w:t xml:space="preserve">mixed with </w:t>
      </w:r>
      <w:r w:rsidR="007C5F9F">
        <w:t>sand</w:t>
      </w:r>
      <w:r w:rsidR="00602EF0">
        <w:t>,</w:t>
      </w:r>
      <w:r w:rsidR="007C5F9F">
        <w:t xml:space="preserve"> </w:t>
      </w:r>
      <w:r w:rsidR="00BC7B09" w:rsidRPr="00912DE0">
        <w:t xml:space="preserve">5-10 cm belowground in each plot </w:t>
      </w:r>
      <w:r w:rsidR="007C5F9F">
        <w:t xml:space="preserve">prior to </w:t>
      </w:r>
      <w:r w:rsidR="00CD161A">
        <w:t>the onset of fall rains</w:t>
      </w:r>
      <w:r w:rsidR="00602EF0">
        <w:t>. We dug up the bags the following summer</w:t>
      </w:r>
      <w:r w:rsidR="00A5582D">
        <w:t xml:space="preserve"> </w:t>
      </w:r>
      <w:r w:rsidR="00602EF0">
        <w:t xml:space="preserve">and counted the </w:t>
      </w:r>
      <w:r w:rsidR="00BC7B09" w:rsidRPr="00912DE0">
        <w:t xml:space="preserve">number of viable seeds by inspecting embryos under a dissecting scope. </w:t>
      </w:r>
      <w:r w:rsidR="00FA3AF0" w:rsidRPr="00912DE0">
        <w:t>Seed</w:t>
      </w:r>
      <w:r w:rsidR="00A5582D">
        <w:t>s</w:t>
      </w:r>
      <w:r w:rsidR="00FA3AF0" w:rsidRPr="00912DE0">
        <w:t xml:space="preserve"> </w:t>
      </w:r>
      <w:r w:rsidR="00A5582D">
        <w:t>were</w:t>
      </w:r>
      <w:r w:rsidR="00FA3AF0" w:rsidRPr="00912DE0">
        <w:t xml:space="preserve"> tested for viability in a growth chamber to adjust </w:t>
      </w:r>
      <w:r w:rsidR="001F489B">
        <w:t xml:space="preserve">number of viable seeds </w:t>
      </w:r>
      <w:r w:rsidR="00870265">
        <w:t xml:space="preserve">in </w:t>
      </w:r>
      <w:r w:rsidR="00A5582D">
        <w:t xml:space="preserve">our estimates of </w:t>
      </w:r>
      <w:r w:rsidR="00FA3AF0" w:rsidRPr="00912DE0">
        <w:t xml:space="preserve">germination </w:t>
      </w:r>
      <w:r w:rsidR="00730B34">
        <w:t>rates,</w:t>
      </w:r>
      <w:r w:rsidR="00FA3AF0" w:rsidRPr="00912DE0">
        <w:t xml:space="preserve"> seed set</w:t>
      </w:r>
      <w:r w:rsidR="00730B34">
        <w:t>, and belowground seed survival</w:t>
      </w:r>
      <w:r w:rsidR="00FA3AF0" w:rsidRPr="00912DE0">
        <w:t>.</w:t>
      </w:r>
      <w:r w:rsidR="00345D97">
        <w:t xml:space="preserve"> </w:t>
      </w:r>
    </w:p>
    <w:p w14:paraId="7AFC9C0C" w14:textId="0904D7F7" w:rsidR="009F5CD1" w:rsidRPr="00912DE0" w:rsidRDefault="00A5582D" w:rsidP="00912DE0">
      <w:pPr>
        <w:spacing w:line="480" w:lineRule="auto"/>
        <w:rPr>
          <w:i/>
        </w:rPr>
      </w:pPr>
      <w:r>
        <w:rPr>
          <w:i/>
        </w:rPr>
        <w:t>Functional Strategy</w:t>
      </w:r>
      <w:r w:rsidRPr="00912DE0">
        <w:rPr>
          <w:i/>
        </w:rPr>
        <w:t xml:space="preserve"> </w:t>
      </w:r>
      <w:r w:rsidR="009F5CD1" w:rsidRPr="00912DE0">
        <w:rPr>
          <w:i/>
        </w:rPr>
        <w:t>Measurement</w:t>
      </w:r>
    </w:p>
    <w:p w14:paraId="40284927" w14:textId="404FB7BB" w:rsidR="00777DDB" w:rsidRDefault="007A7FAB" w:rsidP="001C7FFD">
      <w:pPr>
        <w:spacing w:line="480" w:lineRule="auto"/>
        <w:ind w:firstLine="720"/>
      </w:pPr>
      <w:r>
        <w:t xml:space="preserve">To </w:t>
      </w:r>
      <w:r w:rsidR="00A5582D">
        <w:t>characterize</w:t>
      </w:r>
      <w:r>
        <w:t xml:space="preserve"> the drought strategies of our species we measured</w:t>
      </w:r>
      <w:r w:rsidR="00024A06">
        <w:t xml:space="preserve"> relative growth rate </w:t>
      </w:r>
      <w:r w:rsidR="00A5582D">
        <w:t xml:space="preserve">(RGR) </w:t>
      </w:r>
      <w:r w:rsidR="00024A06">
        <w:t>and water use efficiency</w:t>
      </w:r>
      <w:r w:rsidR="00A5582D">
        <w:t xml:space="preserve"> (WUE)</w:t>
      </w:r>
      <w:r w:rsidR="00024A06">
        <w:t>, two</w:t>
      </w:r>
      <w:r w:rsidR="00A5582D">
        <w:t>, two key performance measures that are correlated with widely studied morphological traits (</w:t>
      </w:r>
      <w:r w:rsidR="00024A06">
        <w:t>SLA, seed size</w:t>
      </w:r>
      <w:r w:rsidR="009A12BB">
        <w:t>, and specific root length</w:t>
      </w:r>
      <w:r w:rsidR="00A5582D">
        <w:t>) and</w:t>
      </w:r>
      <w:r w:rsidR="009A12BB">
        <w:t xml:space="preserve"> </w:t>
      </w:r>
      <w:r w:rsidR="00A5582D">
        <w:t xml:space="preserve">that have been </w:t>
      </w:r>
      <w:r w:rsidR="00024A06">
        <w:t>strongly linked to demographic rate changes</w:t>
      </w:r>
      <w:r w:rsidR="00752164">
        <w:t xml:space="preserve"> in other annual systems</w:t>
      </w:r>
      <w:r w:rsidR="00024A06">
        <w:t xml:space="preserve"> </w:t>
      </w:r>
      <w:r w:rsidR="00024A06" w:rsidRPr="001C597B">
        <w:t>(</w:t>
      </w:r>
      <w:proofErr w:type="spellStart"/>
      <w:r w:rsidR="00024A06" w:rsidRPr="001C597B">
        <w:t>Huxman</w:t>
      </w:r>
      <w:proofErr w:type="spellEnd"/>
      <w:r w:rsidR="00024A06" w:rsidRPr="001C597B">
        <w:t xml:space="preserve">, Kimball, </w:t>
      </w:r>
      <w:proofErr w:type="spellStart"/>
      <w:r w:rsidR="00024A06" w:rsidRPr="001C597B">
        <w:t>Angert</w:t>
      </w:r>
      <w:proofErr w:type="spellEnd"/>
      <w:r w:rsidR="00024A06" w:rsidRPr="001C597B">
        <w:t xml:space="preserve"> papers </w:t>
      </w:r>
      <w:proofErr w:type="spellStart"/>
      <w:r w:rsidR="00024A06" w:rsidRPr="001C597B">
        <w:t>etc</w:t>
      </w:r>
      <w:proofErr w:type="spellEnd"/>
      <w:r w:rsidR="00024A06" w:rsidRPr="001C597B">
        <w:t>).</w:t>
      </w:r>
      <w:r w:rsidR="00024A06">
        <w:t xml:space="preserve"> </w:t>
      </w:r>
      <w:r w:rsidR="00752164">
        <w:t xml:space="preserve">To quantify </w:t>
      </w:r>
      <w:r w:rsidR="00A5582D">
        <w:t>RGR</w:t>
      </w:r>
      <w:r w:rsidR="00752164">
        <w:t>, we monitored total leaf area accumulation over</w:t>
      </w:r>
      <w:r w:rsidR="00A5582D">
        <w:t xml:space="preserve"> the 2016-2017 growing season</w:t>
      </w:r>
      <w:r w:rsidR="00752164">
        <w:t xml:space="preserve">. </w:t>
      </w:r>
      <w:r w:rsidR="00A5582D">
        <w:t>T</w:t>
      </w:r>
      <w:r w:rsidR="00CA4106" w:rsidRPr="000B656C">
        <w:t>wo individuals per species were tagged in control plots just after germination</w:t>
      </w:r>
      <w:r w:rsidR="00A5582D">
        <w:t>. Leaves were counted monthly,</w:t>
      </w:r>
      <w:r w:rsidR="007B55E6" w:rsidRPr="000B656C">
        <w:t xml:space="preserve"> </w:t>
      </w:r>
      <w:r w:rsidR="00A5582D">
        <w:t>their sizes were recorded</w:t>
      </w:r>
      <w:r w:rsidR="00A5582D" w:rsidRPr="000B656C">
        <w:t xml:space="preserve"> </w:t>
      </w:r>
      <w:r w:rsidR="007B55E6" w:rsidRPr="000B656C">
        <w:t>as small, average, or large</w:t>
      </w:r>
      <w:r w:rsidR="00A5582D">
        <w:t>,</w:t>
      </w:r>
      <w:r w:rsidR="002605E1">
        <w:t xml:space="preserve"> and the length and width of a leaf representative of each size class was measured</w:t>
      </w:r>
      <w:r w:rsidR="007B55E6" w:rsidRPr="000B656C">
        <w:t xml:space="preserve">. </w:t>
      </w:r>
      <w:r w:rsidR="002605E1">
        <w:t xml:space="preserve">From this we calculated total leaf area and </w:t>
      </w:r>
      <w:r w:rsidR="00A5582D">
        <w:t xml:space="preserve">parameterized standard models describing </w:t>
      </w:r>
      <w:r w:rsidR="000B656C">
        <w:t xml:space="preserve">leaf area accumulation over time </w:t>
      </w:r>
      <w:r w:rsidR="001C7FFD">
        <w:t>(</w:t>
      </w:r>
      <w:r w:rsidR="000B656C">
        <w:t xml:space="preserve">Paine et al. </w:t>
      </w:r>
      <w:r w:rsidR="00CB0F46">
        <w:fldChar w:fldCharType="begin"/>
      </w:r>
      <w:r w:rsidR="00CB0F46">
        <w:instrText xml:space="preserve"> ADDIN ZOTERO_ITEM CSL_CITATION {"citationID":"itqrvVLY","properties":{"formattedCitation":"(2012)","plainCitation":"(2012)","noteIndex":0},"citationItems":[{"id":290,"uris":["http://zotero.org/users/1207110/items/D8RJM8LF"],"uri":["http://zotero.org/users/1207110/items/D8RJM8LF"],"itemData":{"id":290,"type":"article-journal","title":"How to fit nonlinear plant growth models and calculate growth rates: an update for ecologists","container-title":"Methods in Ecology and Evolution","page":"245-256","volume":"3","abstract":"1. Plant growth is a fundamental ecological process, integrating across scales from physiology to community dynamics and ecosystem properties. Recent improvements in plant growth modelling have allowed deeper understanding and more accurate predictions for a wide range of ecological issues, including competition among plants, plant–herbivore interactions and ecosystem functioning. 2. One challenge in modelling plant growth is that, for a variety of reasons, relative growth rate (RGR) almost universally decreases with increasing size, although traditional calculations assume that RGR is constant. Nonlinear growth models are flexible enough to account for varying growth rates. 3. We demonstrate a variety of nonlinear models that are appropriate for modelling plant growth and, for each, show how to calculate function-derived growth rates, which allow unbiased comparisons among species at a common time or size. We show how to propagate uncertainty in estimated parameters to express uncertainty in growth rates. Fitting nonlinear models can be challenging, so we present extensive worked examples and practical recommendations, all implemented in R. 4. The use of nonlinear models coupled with function-derived growth rates can facilitate the testing of novel hypotheses in population and community ecology. For example, the use of such techniques has allowed better understanding of the components of RGR, the costs of rapid growth and the linkage between host and parasite growth rates. We hope this contribution will demystify nonlinear modelling and persuade more ecologists to use these techniques.","DOI":"10.1111/j.2041-210X.2011.00155.x","ISSN":"2041-210X","author":[{"family":"Paine","given":"C. E. Timothy"},{"family":"Marthews","given":"Toby R."},{"family":"Vogt","given":"Deborah R."},{"family":"Purves","given":"Drew"},{"family":"Rees","given":"Mark"},{"family":"Hector","given":"Andy"},{"family":"Turnbull","given":"Lindsay A."}],"issued":{"date-parts":[["2012"]]}},"suppress-author":true}],"schema":"https://github.com/citation-style-language/schema/raw/master/csl-citation.json"} </w:instrText>
      </w:r>
      <w:r w:rsidR="00CB0F46">
        <w:fldChar w:fldCharType="separate"/>
      </w:r>
      <w:r w:rsidR="00CB0F46">
        <w:rPr>
          <w:noProof/>
        </w:rPr>
        <w:t>2012)</w:t>
      </w:r>
      <w:r w:rsidR="00CB0F46">
        <w:fldChar w:fldCharType="end"/>
      </w:r>
      <w:r w:rsidR="000B656C">
        <w:t>.</w:t>
      </w:r>
      <w:r w:rsidR="009977E8">
        <w:t xml:space="preserve"> </w:t>
      </w:r>
      <w:r w:rsidR="001C7FFD">
        <w:t>To quantify WUE we used l</w:t>
      </w:r>
      <w:r w:rsidR="00D84874">
        <w:t xml:space="preserve">eaf carbon isotope discrimination </w:t>
      </w:r>
      <w:r w:rsidR="004A5CF3">
        <w:fldChar w:fldCharType="begin"/>
      </w:r>
      <w:r w:rsidR="00BE118C">
        <w:instrText xml:space="preserve"> ADDIN ZOTERO_ITEM CSL_CITATION {"citationID":"j1oullnS","properties":{"formattedCitation":"(Dawson {\\i{}et al.} 2002)","plainCitation":"(Dawson et al. 2002)","noteIndex":0},"citationItems":[{"id":2904,"uris":["http://zotero.org/users/1207110/items/7DXI2BYV"],"uri":["http://zotero.org/users/1207110/items/7DXI2BYV"],"itemData":{"id":2904,"type":"article-journal","title":"Stable Isotopes in Plant Ecology","container-title":"Annual Review of Ecology and Systematics","page":"507-559","volume":"33","issue":"1","source":"Annual Reviews","abstract":"The use of stable isotope techniques in plant ecological research has grown steadily during the past two decades. This trend will continue as investigators realize that stable isotopes can serve as valuable nonradioactive tracers and nondestructive integrators of how plants today and in the past have interacted with and responded to their abiotic and biotic environments. At the center of nearly all plant ecological research which has made use of stable isotope methods are the notions of interactions and the resources that mediate or influence them. Our review, therefore, highlights recent advances in plant ecology that have embraced these notions, particularly at different spatial and temporal scales. Specifically, we review how isotope measurements associated with the critical plant resources carbon, water, and nitrogen have helped deepen our understanding of plant-resource acquisition, plant interactions with other organisms, and the role of plants in ecosystem studies. Where possible we also introduce how stable isotope information has provided insights into plant ecological research being done in a paleontological context. Progress in our understanding of plants in natural environments has shown that the future of plant ecological research will continue to see some of its greatest advances when stable isotope methods are applied.","DOI":"10.1146/annurev.ecolsys.33.020602.095451","author":[{"family":"Dawson","given":"Todd E."},{"family":"Mambelli","given":"Stefania"},{"family":"Plamboeck","given":"Agneta H."},{"family":"Templer","given":"Pamela H."},{"family":"Tu","given":"Kevin P."}],"issued":{"date-parts":[["2002"]]}}}],"schema":"https://github.com/citation-style-language/schema/raw/master/csl-citation.json"} </w:instrText>
      </w:r>
      <w:r w:rsidR="004A5CF3">
        <w:fldChar w:fldCharType="separate"/>
      </w:r>
      <w:r w:rsidR="00BE118C" w:rsidRPr="00BE118C">
        <w:t xml:space="preserve">(Dawson </w:t>
      </w:r>
      <w:r w:rsidR="00BE118C" w:rsidRPr="00BE118C">
        <w:rPr>
          <w:i/>
          <w:iCs/>
        </w:rPr>
        <w:t>et al.</w:t>
      </w:r>
      <w:r w:rsidR="00BE118C" w:rsidRPr="00BE118C">
        <w:t xml:space="preserve"> 2002)</w:t>
      </w:r>
      <w:r w:rsidR="004A5CF3">
        <w:fldChar w:fldCharType="end"/>
      </w:r>
      <w:r w:rsidR="00D84874">
        <w:t xml:space="preserve">. </w:t>
      </w:r>
      <w:r w:rsidR="001C7FFD">
        <w:t>J</w:t>
      </w:r>
      <w:r w:rsidR="00463951">
        <w:t xml:space="preserve">ust before peak flowering, </w:t>
      </w:r>
      <w:r w:rsidR="00CF60F7">
        <w:t>young but fully mature</w:t>
      </w:r>
      <w:r w:rsidR="00CC2901">
        <w:t xml:space="preserve"> leaves</w:t>
      </w:r>
      <w:r w:rsidR="00CF60F7">
        <w:t xml:space="preserve"> </w:t>
      </w:r>
      <w:r w:rsidR="00CC2901">
        <w:t xml:space="preserve">from </w:t>
      </w:r>
      <w:r w:rsidR="009977E8">
        <w:t>five</w:t>
      </w:r>
      <w:r w:rsidR="00752164">
        <w:t xml:space="preserve"> </w:t>
      </w:r>
      <w:r w:rsidR="00CC2901">
        <w:t xml:space="preserve">individuals </w:t>
      </w:r>
      <w:r w:rsidR="00CF60F7">
        <w:t>per</w:t>
      </w:r>
      <w:r w:rsidR="00CC2901">
        <w:t xml:space="preserve"> species</w:t>
      </w:r>
      <w:r w:rsidR="00463951">
        <w:t xml:space="preserve"> were collected</w:t>
      </w:r>
      <w:r w:rsidR="00A6034E">
        <w:t>,</w:t>
      </w:r>
      <w:r w:rsidR="00777DDB">
        <w:t xml:space="preserve"> dried</w:t>
      </w:r>
      <w:r w:rsidR="00282273">
        <w:t xml:space="preserve">, ground, </w:t>
      </w:r>
      <w:r w:rsidR="00CC2901">
        <w:t xml:space="preserve">and analyzed at the UC Davis Stable Isotope </w:t>
      </w:r>
      <w:r w:rsidR="00CC2901" w:rsidRPr="00D84874">
        <w:t>Facility (</w:t>
      </w:r>
      <w:hyperlink r:id="rId12" w:history="1">
        <w:r w:rsidR="009D6F10" w:rsidRPr="00D84874">
          <w:t>https://stableisotopefacility.ucdavis.edu/</w:t>
        </w:r>
      </w:hyperlink>
      <w:r w:rsidR="009D6F10" w:rsidRPr="00D84874">
        <w:t>).</w:t>
      </w:r>
      <w:r w:rsidR="009D6F10">
        <w:t xml:space="preserve"> </w:t>
      </w:r>
      <w:r w:rsidR="00CF60F7">
        <w:t xml:space="preserve">Carbon isotope delta values were converted to discrimination (∆, </w:t>
      </w:r>
      <w:r w:rsidR="00CF60F7" w:rsidRPr="009F6495">
        <w:rPr>
          <w:vertAlign w:val="superscript"/>
        </w:rPr>
        <w:t>0</w:t>
      </w:r>
      <w:r w:rsidR="00CF60F7">
        <w:t>/</w:t>
      </w:r>
      <w:r w:rsidR="00CF60F7">
        <w:softHyphen/>
      </w:r>
      <w:r w:rsidR="00CF60F7">
        <w:softHyphen/>
      </w:r>
      <w:r w:rsidR="00CF60F7">
        <w:softHyphen/>
      </w:r>
      <w:r w:rsidR="00CF60F7" w:rsidRPr="009F6495">
        <w:rPr>
          <w:vertAlign w:val="subscript"/>
        </w:rPr>
        <w:t>00</w:t>
      </w:r>
      <w:r w:rsidR="00CF60F7">
        <w:t>) by the equation:</w:t>
      </w:r>
    </w:p>
    <w:p w14:paraId="648B2818" w14:textId="77777777" w:rsidR="00CF60F7" w:rsidRDefault="00CF60F7" w:rsidP="00CF60F7">
      <w:pPr>
        <w:spacing w:line="480" w:lineRule="auto"/>
        <w:ind w:left="360"/>
        <w:jc w:val="center"/>
      </w:pPr>
      <w:r>
        <w:lastRenderedPageBreak/>
        <w:t>∆ = (</w:t>
      </w:r>
      <w:r w:rsidRPr="00D106F7">
        <w:rPr>
          <w:i/>
        </w:rPr>
        <w:sym w:font="Symbol" w:char="F064"/>
      </w:r>
      <w:r w:rsidRPr="001A71C8">
        <w:rPr>
          <w:i/>
        </w:rPr>
        <w:t>a</w:t>
      </w:r>
      <w:r>
        <w:t xml:space="preserve"> - </w:t>
      </w:r>
      <w:r w:rsidRPr="00D106F7">
        <w:rPr>
          <w:i/>
        </w:rPr>
        <w:sym w:font="Symbol" w:char="F064"/>
      </w:r>
      <w:r w:rsidRPr="001A71C8">
        <w:rPr>
          <w:i/>
        </w:rPr>
        <w:t>p</w:t>
      </w:r>
      <w:r>
        <w:t xml:space="preserve">)/(1 + </w:t>
      </w:r>
      <w:r w:rsidRPr="00D106F7">
        <w:rPr>
          <w:i/>
        </w:rPr>
        <w:sym w:font="Symbol" w:char="F064"/>
      </w:r>
      <w:r w:rsidRPr="001A71C8">
        <w:rPr>
          <w:i/>
        </w:rPr>
        <w:t>p</w:t>
      </w:r>
      <w:r>
        <w:t>/1000)</w:t>
      </w:r>
    </w:p>
    <w:p w14:paraId="498E1322" w14:textId="0ADC9337" w:rsidR="001A71C8" w:rsidRPr="00983E63" w:rsidRDefault="001C7FFD" w:rsidP="00983E63">
      <w:pPr>
        <w:spacing w:line="480" w:lineRule="auto"/>
      </w:pPr>
      <w:r>
        <w:fldChar w:fldCharType="begin"/>
      </w:r>
      <w:r>
        <w:instrText xml:space="preserve"> ADDIN ZOTERO_ITEM CSL_CITATION {"citationID":"nqqqA7Xf","properties":{"formattedCitation":"(Farquhar {\\i{}et al.} 1989)","plainCitation":"(Farquhar et al. 1989)","noteIndex":0},"citationItems":[{"id":3040,"uris":["http://zotero.org/users/1207110/items/WEM2D5KF"],"uri":["http://zotero.org/users/1207110/items/WEM2D5KF"],"itemData":{"id":3040,"type":"article-journal","title":"Carbon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T"}],"issued":{"date-parts":[["1989"]]}}}],"schema":"https://github.com/citation-style-language/schema/raw/master/csl-citation.json"} </w:instrText>
      </w:r>
      <w:r>
        <w:fldChar w:fldCharType="separate"/>
      </w:r>
      <w:r w:rsidRPr="00BE118C">
        <w:t xml:space="preserve">(Farquhar </w:t>
      </w:r>
      <w:r w:rsidRPr="00BE118C">
        <w:rPr>
          <w:i/>
          <w:iCs/>
        </w:rPr>
        <w:t>et al.</w:t>
      </w:r>
      <w:r w:rsidRPr="00BE118C">
        <w:t xml:space="preserve"> 1989)</w:t>
      </w:r>
      <w:r>
        <w:fldChar w:fldCharType="end"/>
      </w:r>
      <w:r>
        <w:t xml:space="preserve"> </w:t>
      </w:r>
      <w:r w:rsidR="001A71C8">
        <w:t xml:space="preserve">where </w:t>
      </w:r>
      <w:r w:rsidR="00983E63" w:rsidRPr="00AC4DDE">
        <w:rPr>
          <w:i/>
        </w:rPr>
        <w:sym w:font="Symbol" w:char="F064"/>
      </w:r>
      <w:r w:rsidR="00983E63" w:rsidRPr="00463951">
        <w:rPr>
          <w:i/>
        </w:rPr>
        <w:t>a</w:t>
      </w:r>
      <w:r w:rsidR="00983E63" w:rsidRPr="00983E63">
        <w:t xml:space="preserve"> </w:t>
      </w:r>
      <w:r w:rsidR="00983E63">
        <w:t>is the carbon isotope ratio of CO</w:t>
      </w:r>
      <w:r w:rsidR="00983E63" w:rsidRPr="00983E63">
        <w:t>2</w:t>
      </w:r>
      <w:r w:rsidR="00983E63">
        <w:t xml:space="preserve"> in the atmosphere (-8 p</w:t>
      </w:r>
      <w:r w:rsidR="007D20BF">
        <w:t>pm</w:t>
      </w:r>
      <w:r w:rsidR="00983E63">
        <w:t xml:space="preserve">, </w:t>
      </w:r>
      <w:r w:rsidR="007D20BF" w:rsidRPr="009F6495">
        <w:rPr>
          <w:vertAlign w:val="superscript"/>
        </w:rPr>
        <w:t>0</w:t>
      </w:r>
      <w:r w:rsidR="007D20BF">
        <w:t>/</w:t>
      </w:r>
      <w:r w:rsidR="007D20BF">
        <w:softHyphen/>
      </w:r>
      <w:r w:rsidR="007D20BF">
        <w:softHyphen/>
      </w:r>
      <w:r w:rsidR="007D20BF">
        <w:softHyphen/>
      </w:r>
      <w:r w:rsidR="007D20BF" w:rsidRPr="009F6495">
        <w:rPr>
          <w:vertAlign w:val="subscript"/>
        </w:rPr>
        <w:t>00</w:t>
      </w:r>
      <w:r w:rsidR="00983E63">
        <w:t xml:space="preserve">) and </w:t>
      </w:r>
      <w:r w:rsidR="00983E63" w:rsidRPr="00AC4DDE">
        <w:rPr>
          <w:i/>
        </w:rPr>
        <w:sym w:font="Symbol" w:char="F064"/>
      </w:r>
      <w:r w:rsidR="00983E63" w:rsidRPr="00463951">
        <w:rPr>
          <w:i/>
        </w:rPr>
        <w:t>p</w:t>
      </w:r>
      <w:r w:rsidR="00983E63">
        <w:t xml:space="preserve"> is the measured relative delta value of carbon isotope found in leaf tissue</w:t>
      </w:r>
      <w:r w:rsidR="00983E63" w:rsidRPr="00983E63">
        <w:t xml:space="preserve">. </w:t>
      </w:r>
      <w:r w:rsidR="00983E63">
        <w:t xml:space="preserve">Lower ∆  indicates higher integrated </w:t>
      </w:r>
      <w:r w:rsidR="007D20BF">
        <w:t>WUE</w:t>
      </w:r>
      <w:r w:rsidR="00983E63">
        <w:t xml:space="preserve"> </w:t>
      </w:r>
      <w:r w:rsidR="00BE118C">
        <w:fldChar w:fldCharType="begin"/>
      </w:r>
      <w:r w:rsidR="00BE118C">
        <w:instrText xml:space="preserve"> ADDIN ZOTERO_ITEM CSL_CITATION {"citationID":"uFZjiBrK","properties":{"formattedCitation":"(Farquhar {\\i{}et al.} 1989; Seibt {\\i{}et al.} 2008)","plainCitation":"(Farquhar et al. 1989; Seibt et al. 2008)","noteIndex":0},"citationItems":[{"id":3040,"uris":["http://zotero.org/users/1207110/items/WEM2D5KF"],"uri":["http://zotero.org/users/1207110/items/WEM2D5KF"],"itemData":{"id":3040,"type":"article-journal","title":"Carbon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T"}],"issued":{"date-parts":[["1989"]]}}},{"id":621,"uris":["http://zotero.org/users/1207110/items/T3MG4T8D"],"uri":["http://zotero.org/users/1207110/items/T3MG4T8D"],"itemData":{"id":621,"type":"article-journal","title":"Carbon isotopes and water use efficiency: sense and sensitivity","container-title":"Oecologia","page":"441-454","volume":"155","abstract":"We revisit the relationship between plant water use efficiency and carbon isotope signatures (delta(13)C) of plant material. Based on the definitions of intrinsic, instantaneous and integrated water use efficiency, we discuss the implications for interpreting delta(13)C data from leaf to landscape levels, and across diurnal to decadal timescales. Previous studies have often applied a simplified, linear relationship between delta(13)C, ratios of intercellular to ambient CO(2) mole fraction (C(i)/C(a)), and water use efficiency. In contrast, photosynthetic (13)C discrimination (Delta) is sensitive to the ratio of the chloroplast to ambient CO(2) mole fraction, C(c)/C(a) (rather than C(i)/C(a)) and, consequently, to mesophyll conductance. Because mesophyll conductance may differ between species and over time, it is not possible to determine C(c)/C(a) from the same gas exchange measurements as C(i)/C(a). On the other hand, water use efficiency at the leaf level depends on evaporative demand, which does not directly affect Delta. Water use efficiency and Delta can thus vary independently, making it difficult to obtain trends in water use efficiency from delta(13)C data. As an alternative approach, we offer a model available at http://carbonisotopes.googlepages.com to explore how water use efficiency and (13)C discrimination are related across leaf and canopy scales. The model provides a tool to investigate whether trends in Delta indicate changes in leaf functional traits and/or environmental conditions during leaf growth, and how they are associated with trends in plant water use efficiency. The model can be used, for example, to examine whether trends in delta(13)C signatures obtained from tree rings imply changes in tree water use efficiency in response to atmospheric CO(2) increase. This is crucial for predicting how plants may respond to future climate change.","DOI":"10.1007/s00442-007-0932-7","ISSN":"0029-8549","journalAbbreviation":"Oecologia","author":[{"family":"Seibt","given":"U."},{"family":"Rajabi","given":"A."},{"family":"Griffiths","given":"H."},{"family":"Berry","given":"J. A."}],"issued":{"date-parts":[["2008",3]]}}}],"schema":"https://github.com/citation-style-language/schema/raw/master/csl-citation.json"} </w:instrText>
      </w:r>
      <w:r w:rsidR="00BE118C">
        <w:fldChar w:fldCharType="separate"/>
      </w:r>
      <w:r w:rsidR="00BE118C" w:rsidRPr="00BE118C">
        <w:t xml:space="preserve">(Farquhar </w:t>
      </w:r>
      <w:r w:rsidR="00BE118C" w:rsidRPr="00BE118C">
        <w:rPr>
          <w:i/>
          <w:iCs/>
        </w:rPr>
        <w:t>et al.</w:t>
      </w:r>
      <w:r w:rsidR="00BE118C" w:rsidRPr="00BE118C">
        <w:t xml:space="preserve"> 1989; Seibt </w:t>
      </w:r>
      <w:r w:rsidR="00BE118C" w:rsidRPr="00BE118C">
        <w:rPr>
          <w:i/>
          <w:iCs/>
        </w:rPr>
        <w:t>et al.</w:t>
      </w:r>
      <w:r w:rsidR="00BE118C" w:rsidRPr="00BE118C">
        <w:t xml:space="preserve"> 2008)</w:t>
      </w:r>
      <w:r w:rsidR="00BE118C">
        <w:fldChar w:fldCharType="end"/>
      </w:r>
      <w:r w:rsidR="00983E63">
        <w:t>.</w:t>
      </w:r>
    </w:p>
    <w:p w14:paraId="47C680EA" w14:textId="2DF35ECB" w:rsidR="00A25134" w:rsidRDefault="00101A78" w:rsidP="00A25134">
      <w:pPr>
        <w:spacing w:line="480" w:lineRule="auto"/>
        <w:ind w:firstLine="720"/>
      </w:pPr>
      <w:r>
        <w:t xml:space="preserve">The six species showed </w:t>
      </w:r>
      <w:r w:rsidR="00A25134">
        <w:t>the standard</w:t>
      </w:r>
      <w:r>
        <w:t xml:space="preserve"> strong tradeoff between these two </w:t>
      </w:r>
      <w:r w:rsidR="00A25134">
        <w:t xml:space="preserve">measures, </w:t>
      </w:r>
      <w:r>
        <w:t xml:space="preserve">with </w:t>
      </w:r>
      <w:r w:rsidRPr="00101A78">
        <w:rPr>
          <w:i/>
        </w:rPr>
        <w:t xml:space="preserve">L. </w:t>
      </w:r>
      <w:proofErr w:type="spellStart"/>
      <w:r w:rsidRPr="00101A78">
        <w:rPr>
          <w:i/>
        </w:rPr>
        <w:t>californica</w:t>
      </w:r>
      <w:proofErr w:type="spellEnd"/>
      <w:r>
        <w:t xml:space="preserve">, </w:t>
      </w:r>
      <w:r w:rsidRPr="00101A78">
        <w:rPr>
          <w:i/>
        </w:rPr>
        <w:t xml:space="preserve">A. </w:t>
      </w:r>
      <w:proofErr w:type="spellStart"/>
      <w:r w:rsidRPr="00101A78">
        <w:rPr>
          <w:i/>
        </w:rPr>
        <w:t>heterophylla</w:t>
      </w:r>
      <w:proofErr w:type="spellEnd"/>
      <w:r>
        <w:t xml:space="preserve">, and </w:t>
      </w:r>
      <w:r w:rsidRPr="00101A78">
        <w:rPr>
          <w:i/>
        </w:rPr>
        <w:t xml:space="preserve">P. </w:t>
      </w:r>
      <w:proofErr w:type="spellStart"/>
      <w:r w:rsidRPr="00101A78">
        <w:rPr>
          <w:i/>
        </w:rPr>
        <w:t>erecta</w:t>
      </w:r>
      <w:proofErr w:type="spellEnd"/>
      <w:r>
        <w:t xml:space="preserve"> displaying </w:t>
      </w:r>
      <w:r w:rsidR="00A25134">
        <w:t xml:space="preserve">the high RGR and low WUE </w:t>
      </w:r>
      <w:r>
        <w:t>typical of drought avoiders</w:t>
      </w:r>
      <w:r w:rsidR="00A25134">
        <w:t>,</w:t>
      </w:r>
      <w:r w:rsidR="00A00507">
        <w:t xml:space="preserve"> </w:t>
      </w:r>
      <w:r>
        <w:t xml:space="preserve">and </w:t>
      </w:r>
      <w:r w:rsidRPr="00101A78">
        <w:rPr>
          <w:i/>
        </w:rPr>
        <w:t xml:space="preserve">C. </w:t>
      </w:r>
      <w:proofErr w:type="spellStart"/>
      <w:r w:rsidRPr="00101A78">
        <w:rPr>
          <w:i/>
        </w:rPr>
        <w:t>pupurea</w:t>
      </w:r>
      <w:proofErr w:type="spellEnd"/>
      <w:r>
        <w:t xml:space="preserve">, </w:t>
      </w:r>
      <w:r w:rsidRPr="00101A78">
        <w:rPr>
          <w:i/>
        </w:rPr>
        <w:t xml:space="preserve">C. </w:t>
      </w:r>
      <w:proofErr w:type="spellStart"/>
      <w:r w:rsidRPr="00101A78">
        <w:rPr>
          <w:i/>
        </w:rPr>
        <w:t>pauciflora</w:t>
      </w:r>
      <w:proofErr w:type="spellEnd"/>
      <w:r>
        <w:t xml:space="preserve">, and </w:t>
      </w:r>
      <w:r w:rsidRPr="00101A78">
        <w:rPr>
          <w:i/>
        </w:rPr>
        <w:t xml:space="preserve">H. </w:t>
      </w:r>
      <w:proofErr w:type="spellStart"/>
      <w:r w:rsidRPr="00101A78">
        <w:rPr>
          <w:i/>
        </w:rPr>
        <w:t>congesta</w:t>
      </w:r>
      <w:proofErr w:type="spellEnd"/>
      <w:r>
        <w:t xml:space="preserve"> </w:t>
      </w:r>
      <w:r w:rsidR="00A25134">
        <w:t xml:space="preserve">having the low RGR and high WUE of drought tolerators </w:t>
      </w:r>
      <w:r>
        <w:t>(Fig. 1)</w:t>
      </w:r>
      <w:r w:rsidR="007A7FAB">
        <w:t xml:space="preserve">. </w:t>
      </w:r>
      <w:r w:rsidR="00A25134">
        <w:t>As a single index of drought tolerance we used the first axis of a principal components analysis on RGR and WUE, which explained 90% of the variation.  This index clearly separated the drought avoiders (negative values) and drought tolerators (positive values), which also differed in SLA in the expected direction (Table 1).</w:t>
      </w:r>
    </w:p>
    <w:p w14:paraId="18D1D340" w14:textId="37622D8D" w:rsidR="00D2386A" w:rsidRDefault="009F5CD1" w:rsidP="00117266">
      <w:pPr>
        <w:spacing w:line="480" w:lineRule="auto"/>
      </w:pPr>
      <w:r w:rsidRPr="00912DE0">
        <w:rPr>
          <w:i/>
        </w:rPr>
        <w:t>Analys</w:t>
      </w:r>
      <w:r w:rsidR="00A25134">
        <w:rPr>
          <w:i/>
        </w:rPr>
        <w:t>e</w:t>
      </w:r>
      <w:r w:rsidRPr="00912DE0">
        <w:rPr>
          <w:i/>
        </w:rPr>
        <w:t>s</w:t>
      </w:r>
    </w:p>
    <w:p w14:paraId="563C3D4E" w14:textId="77777777" w:rsidR="00A120A6" w:rsidRPr="00A466BC" w:rsidRDefault="00A120A6" w:rsidP="00A120A6">
      <w:pPr>
        <w:spacing w:line="480" w:lineRule="auto"/>
        <w:ind w:firstLine="720"/>
      </w:pPr>
      <w:r>
        <w:t>To test how annual grass competition interacted with water and drought treatments to affect the relative success of avoiders and tolerators, we estimated per capita growth rates (λ) from individual vital rate models in each treatment combination. To understand the causes of  changes in λ</w:t>
      </w:r>
      <w:r w:rsidDel="00942712">
        <w:t xml:space="preserve"> </w:t>
      </w:r>
      <w:r>
        <w:t xml:space="preserve">, we conducted parallel analyses on individual vital rates. </w:t>
      </w:r>
    </w:p>
    <w:p w14:paraId="52C1C86B" w14:textId="6F99878C" w:rsidR="00A76D21" w:rsidRDefault="00DC385C" w:rsidP="001954E7">
      <w:pPr>
        <w:spacing w:line="480" w:lineRule="auto"/>
        <w:ind w:firstLine="720"/>
      </w:pPr>
      <w:r>
        <w:t>W</w:t>
      </w:r>
      <w:r w:rsidR="00C6269D">
        <w:t xml:space="preserve">e first built individual vital rate models for mortality, seed set, and germination. </w:t>
      </w:r>
      <w:r w:rsidR="00EF7E60">
        <w:t xml:space="preserve">For mortality, we used </w:t>
      </w:r>
      <w:r w:rsidR="00422446">
        <w:t xml:space="preserve">generalized linear </w:t>
      </w:r>
      <w:r w:rsidR="008D47A4" w:rsidRPr="00912DE0">
        <w:t xml:space="preserve">mixed effect models with </w:t>
      </w:r>
      <w:r w:rsidR="00422446">
        <w:t>a</w:t>
      </w:r>
      <w:r w:rsidR="00435391">
        <w:t xml:space="preserve"> </w:t>
      </w:r>
      <w:r w:rsidR="00422446">
        <w:t>binomial response variable reflecting success (number dead) and failures (number survived)</w:t>
      </w:r>
      <w:r w:rsidR="00B44B63">
        <w:t>,</w:t>
      </w:r>
      <w:r w:rsidR="00CC41B6">
        <w:t xml:space="preserve"> </w:t>
      </w:r>
      <w:r w:rsidR="00DB21DF">
        <w:t xml:space="preserve">and included </w:t>
      </w:r>
      <w:r w:rsidR="008D47A4" w:rsidRPr="00912DE0">
        <w:t>watering</w:t>
      </w:r>
      <w:r w:rsidR="00422446">
        <w:t xml:space="preserve"> treatment, grass </w:t>
      </w:r>
      <w:r w:rsidR="00A120A6">
        <w:t>treatment</w:t>
      </w:r>
      <w:r w:rsidR="00422446">
        <w:t>, PC s</w:t>
      </w:r>
      <w:r w:rsidR="008D47A4" w:rsidRPr="00912DE0">
        <w:t>core</w:t>
      </w:r>
      <w:r w:rsidR="00422446">
        <w:t>, and their interactions</w:t>
      </w:r>
      <w:r w:rsidR="008D47A4" w:rsidRPr="00912DE0">
        <w:t xml:space="preserve"> </w:t>
      </w:r>
      <w:r w:rsidR="00CC41B6">
        <w:t>as our predictors</w:t>
      </w:r>
      <w:r w:rsidR="004A7C6A">
        <w:t xml:space="preserve"> and a random intercept for species nested within plots within years</w:t>
      </w:r>
      <w:r w:rsidR="00CC41B6">
        <w:t>.</w:t>
      </w:r>
      <w:r w:rsidR="00422446">
        <w:t xml:space="preserve"> </w:t>
      </w:r>
      <w:r w:rsidR="00EF7E60">
        <w:t>For s</w:t>
      </w:r>
      <w:r w:rsidR="00422446">
        <w:t>eed set</w:t>
      </w:r>
      <w:r w:rsidR="00EF7E60">
        <w:t>,</w:t>
      </w:r>
      <w:r w:rsidR="00422446">
        <w:t xml:space="preserve"> </w:t>
      </w:r>
      <w:r w:rsidR="00A120A6">
        <w:t>log-transformed values were</w:t>
      </w:r>
      <w:r w:rsidR="00422446">
        <w:t xml:space="preserve"> modeled with watering treatment, grass </w:t>
      </w:r>
      <w:r w:rsidR="00A120A6">
        <w:t>treatment</w:t>
      </w:r>
      <w:r w:rsidR="00422446">
        <w:t xml:space="preserve">, PC </w:t>
      </w:r>
      <w:r w:rsidR="00422446" w:rsidRPr="009D19B0">
        <w:t xml:space="preserve">score, and </w:t>
      </w:r>
      <w:r w:rsidR="00294DE5">
        <w:t>all two way</w:t>
      </w:r>
      <w:r w:rsidR="00422446" w:rsidRPr="009D19B0">
        <w:t xml:space="preserve"> interaction</w:t>
      </w:r>
      <w:r w:rsidR="005C691A" w:rsidRPr="009D19B0">
        <w:t>s</w:t>
      </w:r>
      <w:r w:rsidR="00422446" w:rsidRPr="009D19B0">
        <w:t xml:space="preserve"> as predictors</w:t>
      </w:r>
      <w:r w:rsidR="00294DE5">
        <w:t xml:space="preserve">. This model was determined </w:t>
      </w:r>
      <w:r w:rsidR="004D3157">
        <w:t xml:space="preserve">through AIC </w:t>
      </w:r>
      <w:r w:rsidR="00294DE5">
        <w:t xml:space="preserve">to be better than a model that included </w:t>
      </w:r>
      <w:r w:rsidR="004D3157">
        <w:t>the three-way interactions. We</w:t>
      </w:r>
      <w:r w:rsidR="005026DD">
        <w:t xml:space="preserve"> also included a</w:t>
      </w:r>
      <w:r w:rsidR="005C691A" w:rsidRPr="009D19B0">
        <w:t xml:space="preserve"> </w:t>
      </w:r>
      <w:r w:rsidR="004A7C6A" w:rsidRPr="009D19B0">
        <w:t>random intercept for species nested withi</w:t>
      </w:r>
      <w:r w:rsidR="004A7C6A">
        <w:t xml:space="preserve">n plots </w:t>
      </w:r>
      <w:r w:rsidR="004A7C6A">
        <w:lastRenderedPageBreak/>
        <w:t>within years</w:t>
      </w:r>
      <w:r w:rsidR="00422446">
        <w:t>.</w:t>
      </w:r>
      <w:r w:rsidR="00B44B63">
        <w:t xml:space="preserve"> </w:t>
      </w:r>
      <w:r w:rsidR="00B44B63" w:rsidRPr="00435391">
        <w:t xml:space="preserve">We did not analyze </w:t>
      </w:r>
      <w:r w:rsidR="00A120A6">
        <w:t>treatment effects on</w:t>
      </w:r>
      <w:r w:rsidR="00A120A6" w:rsidRPr="00435391">
        <w:t xml:space="preserve"> </w:t>
      </w:r>
      <w:r w:rsidR="00B44B63" w:rsidRPr="00435391">
        <w:t>germination</w:t>
      </w:r>
      <w:r w:rsidR="00A120A6">
        <w:t>,</w:t>
      </w:r>
      <w:r w:rsidR="00B44B63" w:rsidRPr="00435391">
        <w:t xml:space="preserve"> </w:t>
      </w:r>
      <w:r w:rsidR="00A120A6">
        <w:t>since grasses were absent and watering treatments not yet initiated at the time of germination</w:t>
      </w:r>
      <w:r w:rsidR="00B44B63" w:rsidRPr="00435391">
        <w:t xml:space="preserve">. </w:t>
      </w:r>
      <w:r w:rsidR="00B46A52" w:rsidRPr="00435391">
        <w:t xml:space="preserve">Instead, germination rates were </w:t>
      </w:r>
      <w:r w:rsidR="00435391" w:rsidRPr="00435391">
        <w:t>modeled using a binomial model with PC score as the only predictor</w:t>
      </w:r>
      <w:r w:rsidR="004A7C6A">
        <w:t xml:space="preserve"> and a random intercept for each species nested in subplots within plots within years</w:t>
      </w:r>
      <w:r w:rsidR="00FA3529">
        <w:t>.</w:t>
      </w:r>
    </w:p>
    <w:p w14:paraId="4C815779" w14:textId="57B030A9" w:rsidR="00422446" w:rsidRDefault="00B46A52" w:rsidP="00C6269D">
      <w:pPr>
        <w:spacing w:line="480" w:lineRule="auto"/>
        <w:ind w:firstLine="720"/>
      </w:pPr>
      <w:r>
        <w:t>We then used</w:t>
      </w:r>
      <w:r w:rsidR="00BA3F26">
        <w:t xml:space="preserve"> </w:t>
      </w:r>
      <w:r w:rsidR="00DC6855">
        <w:t>individual vital rate</w:t>
      </w:r>
      <w:r w:rsidR="00BA3F26">
        <w:t xml:space="preserve"> models to </w:t>
      </w:r>
      <w:r w:rsidR="00CF4F79">
        <w:t>estimate parameter</w:t>
      </w:r>
      <w:r w:rsidR="00DC6855">
        <w:t xml:space="preserve"> </w:t>
      </w:r>
      <w:r w:rsidR="00BA3F26">
        <w:t xml:space="preserve">distributions for each watering/grass/species combination using 1000 simulated bootstraps for each model with the </w:t>
      </w:r>
      <w:proofErr w:type="spellStart"/>
      <w:r w:rsidR="00BA3F26">
        <w:t>bootMer</w:t>
      </w:r>
      <w:proofErr w:type="spellEnd"/>
      <w:r w:rsidR="00BA3F26">
        <w:t xml:space="preserve"> function in the lme4 library </w:t>
      </w:r>
      <w:r w:rsidR="00BE118C">
        <w:fldChar w:fldCharType="begin"/>
      </w:r>
      <w:r w:rsidR="00BE118C">
        <w:instrText xml:space="preserve"> ADDIN ZOTERO_ITEM CSL_CITATION {"citationID":"n8VboHkU","properties":{"formattedCitation":"(Bates {\\i{}et al.} 2015)","plainCitation":"(Bates et al. 2015)","noteIndex":0},"citationItems":[{"id":3042,"uris":["http://zotero.org/users/1207110/items/7AN8LYXL"],"uri":["http://zotero.org/users/1207110/items/7AN8LYXL"],"itemData":{"id":3042,"type":"article-journal","title":"Fitting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BE118C">
        <w:fldChar w:fldCharType="separate"/>
      </w:r>
      <w:r w:rsidR="00BE118C" w:rsidRPr="00BE118C">
        <w:t xml:space="preserve">(Bates </w:t>
      </w:r>
      <w:r w:rsidR="00BE118C" w:rsidRPr="00BE118C">
        <w:rPr>
          <w:i/>
          <w:iCs/>
        </w:rPr>
        <w:t>et al.</w:t>
      </w:r>
      <w:r w:rsidR="00BE118C" w:rsidRPr="00BE118C">
        <w:t xml:space="preserve"> 2015)</w:t>
      </w:r>
      <w:r w:rsidR="00BE118C">
        <w:fldChar w:fldCharType="end"/>
      </w:r>
      <w:r w:rsidR="00BA3F26">
        <w:t xml:space="preserve">. We </w:t>
      </w:r>
      <w:r w:rsidR="00DC6855">
        <w:t xml:space="preserve">constructed simulated per capita growth rate values by sampling from </w:t>
      </w:r>
      <w:r w:rsidR="00BA3F26">
        <w:t>the</w:t>
      </w:r>
      <w:r w:rsidR="00721CA2">
        <w:t>se</w:t>
      </w:r>
      <w:r w:rsidR="00842387">
        <w:t xml:space="preserve"> </w:t>
      </w:r>
      <w:r w:rsidR="00721CA2">
        <w:t>bootstrapped</w:t>
      </w:r>
      <w:r w:rsidR="00BA3F26">
        <w:t xml:space="preserve"> distributions </w:t>
      </w:r>
      <w:r w:rsidR="00842387">
        <w:t>of</w:t>
      </w:r>
      <w:r w:rsidR="00DC6855">
        <w:t xml:space="preserve"> individual rates and calculating </w:t>
      </w:r>
      <w:r w:rsidR="00842387">
        <w:t>per capita growth rate</w:t>
      </w:r>
      <w:r w:rsidR="00DB21DF">
        <w:t xml:space="preserve">, </w:t>
      </w:r>
      <w:r w:rsidR="00DB21DF">
        <w:sym w:font="Symbol" w:char="F06C"/>
      </w:r>
      <w:r w:rsidR="00DB21DF">
        <w:t>,</w:t>
      </w:r>
      <w:r w:rsidR="00DC6855">
        <w:t xml:space="preserve"> for each species</w:t>
      </w:r>
      <w:r w:rsidR="00101A78">
        <w:t xml:space="preserve"> in each </w:t>
      </w:r>
      <w:r w:rsidR="00DC6855">
        <w:t>treatment</w:t>
      </w:r>
      <w:r w:rsidR="00C6269D">
        <w:t xml:space="preserve"> </w:t>
      </w:r>
      <w:r w:rsidR="00DC6855">
        <w:t xml:space="preserve">combination </w:t>
      </w:r>
      <w:r w:rsidR="00860FA5">
        <w:t xml:space="preserve">using the annual plant model, adapted from Levine et al. </w:t>
      </w:r>
      <w:r w:rsidR="00BE118C">
        <w:fldChar w:fldCharType="begin"/>
      </w:r>
      <w:r w:rsidR="00BE118C">
        <w:instrText xml:space="preserve"> ADDIN ZOTERO_ITEM CSL_CITATION {"citationID":"fVH5vDMR","properties":{"formattedCitation":"(2008)","plainCitation":"(2008)","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Kathryn"},{"family":"Cowan","given":"Clark"}],"issued":{"date-parts":[["2008",7]]}},"suppress-author":true}],"schema":"https://github.com/citation-style-language/schema/raw/master/csl-citation.json"} </w:instrText>
      </w:r>
      <w:r w:rsidR="00BE118C">
        <w:fldChar w:fldCharType="separate"/>
      </w:r>
      <w:r w:rsidR="00BE118C">
        <w:rPr>
          <w:noProof/>
        </w:rPr>
        <w:t>(2008)</w:t>
      </w:r>
      <w:r w:rsidR="00BE118C">
        <w:fldChar w:fldCharType="end"/>
      </w:r>
      <w:r w:rsidR="00860FA5">
        <w:t>:</w:t>
      </w:r>
    </w:p>
    <w:p w14:paraId="57AB068F" w14:textId="67DE9E2B" w:rsidR="00C6269D" w:rsidRDefault="00860FA5" w:rsidP="00C6269D">
      <w:pPr>
        <w:spacing w:line="480" w:lineRule="auto"/>
        <w:jc w:val="center"/>
      </w:pPr>
      <w:r>
        <w:sym w:font="Symbol" w:char="F06C"/>
      </w:r>
      <w:r>
        <w:t xml:space="preserve"> = </w:t>
      </w:r>
      <w:r w:rsidRPr="00195403">
        <w:rPr>
          <w:i/>
        </w:rPr>
        <w:t>s</w:t>
      </w:r>
      <w:r>
        <w:t xml:space="preserve">(1 – </w:t>
      </w:r>
      <w:r w:rsidRPr="00195403">
        <w:rPr>
          <w:i/>
        </w:rPr>
        <w:t>g</w:t>
      </w:r>
      <w:r>
        <w:t xml:space="preserve">) + </w:t>
      </w:r>
      <w:r w:rsidRPr="00195403">
        <w:rPr>
          <w:i/>
        </w:rPr>
        <w:t>g</w:t>
      </w:r>
      <w:r>
        <w:t>(1-</w:t>
      </w:r>
      <w:r w:rsidRPr="00195403">
        <w:rPr>
          <w:i/>
        </w:rPr>
        <w:t>m</w:t>
      </w:r>
      <w:r>
        <w:t>)</w:t>
      </w:r>
      <w:r w:rsidRPr="00195403">
        <w:rPr>
          <w:i/>
        </w:rPr>
        <w:t>F</w:t>
      </w:r>
    </w:p>
    <w:p w14:paraId="5B8A9250" w14:textId="782B213C" w:rsidR="00BA3F26" w:rsidRPr="008A61CB" w:rsidRDefault="00195403" w:rsidP="00F12F9C">
      <w:pPr>
        <w:spacing w:line="480" w:lineRule="auto"/>
        <w:ind w:firstLine="720"/>
      </w:pPr>
      <w:r>
        <w:t>w</w:t>
      </w:r>
      <w:r w:rsidR="00860FA5">
        <w:t xml:space="preserve">here </w:t>
      </w:r>
      <w:r>
        <w:rPr>
          <w:i/>
        </w:rPr>
        <w:t>s</w:t>
      </w:r>
      <w:r>
        <w:t xml:space="preserve"> is the annual seed survival rate, </w:t>
      </w:r>
      <w:r w:rsidR="008A61CB">
        <w:rPr>
          <w:i/>
        </w:rPr>
        <w:t>g</w:t>
      </w:r>
      <w:r w:rsidR="008A61CB">
        <w:t xml:space="preserve"> is the proportion of germinated seeds, </w:t>
      </w:r>
      <w:r w:rsidR="008A61CB">
        <w:rPr>
          <w:i/>
        </w:rPr>
        <w:t>m</w:t>
      </w:r>
      <w:r w:rsidR="008A61CB">
        <w:t xml:space="preserve"> is the mortality rate, and </w:t>
      </w:r>
      <w:r w:rsidR="008A61CB">
        <w:rPr>
          <w:i/>
        </w:rPr>
        <w:t>F</w:t>
      </w:r>
      <w:r w:rsidR="008A61CB">
        <w:t xml:space="preserve"> is the number of viable seeds produced per survived germinant. </w:t>
      </w:r>
      <w:r w:rsidR="009528EC">
        <w:t xml:space="preserve">Seed survival </w:t>
      </w:r>
      <w:r w:rsidR="00A120A6">
        <w:t xml:space="preserve">varied strongly among species but not among plots or by drought tolerance </w:t>
      </w:r>
      <w:r w:rsidR="00DB21DF" w:rsidRPr="002F39C1">
        <w:t>(Table 1)</w:t>
      </w:r>
      <w:r w:rsidR="009528EC" w:rsidRPr="002F39C1">
        <w:t>, so we used species</w:t>
      </w:r>
      <w:r w:rsidR="00A120A6">
        <w:t>-</w:t>
      </w:r>
      <w:r w:rsidR="009528EC" w:rsidRPr="002F39C1">
        <w:t xml:space="preserve">level seed survival </w:t>
      </w:r>
      <w:r w:rsidR="001954E7">
        <w:t>estimates in the calculation of</w:t>
      </w:r>
      <w:r w:rsidR="00A120A6">
        <w:t xml:space="preserve"> </w:t>
      </w:r>
      <w:r w:rsidR="00A120A6">
        <w:sym w:font="Symbol" w:char="F06C"/>
      </w:r>
      <w:r w:rsidR="009528EC" w:rsidRPr="002F39C1">
        <w:t>.</w:t>
      </w:r>
      <w:r w:rsidR="009528EC">
        <w:t xml:space="preserve"> </w:t>
      </w:r>
      <w:r w:rsidR="008A61CB">
        <w:t>The first term thus describe</w:t>
      </w:r>
      <w:r w:rsidR="00D84874">
        <w:t>s</w:t>
      </w:r>
      <w:r w:rsidR="008A61CB">
        <w:t xml:space="preserve"> the contribution of the seed bank to the annual </w:t>
      </w:r>
      <w:r w:rsidR="00D84874">
        <w:t xml:space="preserve">per capita </w:t>
      </w:r>
      <w:r w:rsidR="008A61CB">
        <w:t>growth rate while the second term is the per</w:t>
      </w:r>
      <w:r w:rsidR="00A120A6">
        <w:t>-</w:t>
      </w:r>
      <w:r w:rsidR="008A61CB">
        <w:t>seed production of germinated individuals.</w:t>
      </w:r>
      <w:r w:rsidR="00BA3F26">
        <w:t xml:space="preserve"> </w:t>
      </w:r>
      <w:r w:rsidR="00A120A6">
        <w:t>V</w:t>
      </w:r>
      <w:r w:rsidR="00A77ADD">
        <w:t xml:space="preserve">alues </w:t>
      </w:r>
      <w:r w:rsidR="00A120A6">
        <w:t xml:space="preserve">of </w:t>
      </w:r>
      <w:r w:rsidR="00A120A6">
        <w:sym w:font="Symbol" w:char="F06C"/>
      </w:r>
      <w:r w:rsidR="00A120A6">
        <w:t xml:space="preserve"> </w:t>
      </w:r>
      <w:r w:rsidR="00A77ADD">
        <w:t>were log</w:t>
      </w:r>
      <w:r w:rsidR="00A120A6">
        <w:t>-</w:t>
      </w:r>
      <w:r w:rsidR="00A77ADD">
        <w:t xml:space="preserve">transformed to meet assumptions of normality and </w:t>
      </w:r>
      <w:r w:rsidR="00EE0012">
        <w:t xml:space="preserve">modeled with watering treatment, grass </w:t>
      </w:r>
      <w:r w:rsidR="00A120A6">
        <w:t>treatment</w:t>
      </w:r>
      <w:r w:rsidR="00EE0012">
        <w:t>, drought tolerance and their interactions as predictors.</w:t>
      </w:r>
      <w:r w:rsidR="000C5307" w:rsidRPr="000C5307">
        <w:t xml:space="preserve"> </w:t>
      </w:r>
      <w:r w:rsidR="000C5307">
        <w:t>All data analyses were done in R version 3.4.4</w:t>
      </w:r>
      <w:r w:rsidR="00303E51">
        <w:t xml:space="preserve"> </w:t>
      </w:r>
      <w:r w:rsidR="00303E51">
        <w:fldChar w:fldCharType="begin"/>
      </w:r>
      <w:r w:rsidR="00303E51">
        <w:instrText xml:space="preserve"> ADDIN ZOTERO_ITEM CSL_CITATION {"citationID":"0i7ESfOQ","properties":{"formattedCitation":"(R Core Team 2018)","plainCitation":"(R Core Team 2018)","noteIndex":0},"citationItems":[{"id":318,"uris":["http://zotero.org/users/1207110/items/S9LL52Z7"],"uri":["http://zotero.org/users/1207110/items/S9LL52Z7"],"itemData":{"id":318,"type":"book","title":"R: A language and environment for statistical computing","publisher":"R Foundation for Statistical Computing","publisher-place":"Vienna, Austria","event-place":"Vienna, Austria","author":[{"family":"R Core Team","given":""}],"issued":{"date-parts":[["2018"]]}}}],"schema":"https://github.com/citation-style-language/schema/raw/master/csl-citation.json"} </w:instrText>
      </w:r>
      <w:r w:rsidR="00303E51">
        <w:fldChar w:fldCharType="separate"/>
      </w:r>
      <w:r w:rsidR="00303E51">
        <w:rPr>
          <w:noProof/>
        </w:rPr>
        <w:t>(R Core Team 2018)</w:t>
      </w:r>
      <w:r w:rsidR="00303E51">
        <w:fldChar w:fldCharType="end"/>
      </w:r>
      <w:r w:rsidR="000C5307">
        <w:t>.</w:t>
      </w:r>
    </w:p>
    <w:p w14:paraId="1F7B6E0C" w14:textId="7C9FCE6F" w:rsidR="00FC01C4" w:rsidRPr="00C0077C" w:rsidRDefault="001C1087" w:rsidP="00412E89">
      <w:pPr>
        <w:spacing w:line="480" w:lineRule="auto"/>
        <w:rPr>
          <w:b/>
        </w:rPr>
      </w:pPr>
      <w:r w:rsidRPr="001C1087">
        <w:rPr>
          <w:b/>
        </w:rPr>
        <w:t>Results</w:t>
      </w:r>
    </w:p>
    <w:p w14:paraId="272F1EC6" w14:textId="25DA4EA9" w:rsidR="00D84874" w:rsidRDefault="006E63F6" w:rsidP="00412E89">
      <w:pPr>
        <w:spacing w:line="480" w:lineRule="auto"/>
        <w:rPr>
          <w:i/>
        </w:rPr>
      </w:pPr>
      <w:r>
        <w:rPr>
          <w:i/>
        </w:rPr>
        <w:t xml:space="preserve">Effects of </w:t>
      </w:r>
      <w:r w:rsidR="001954E7">
        <w:rPr>
          <w:i/>
        </w:rPr>
        <w:t xml:space="preserve">competition </w:t>
      </w:r>
      <w:r w:rsidR="00A120A6">
        <w:rPr>
          <w:i/>
        </w:rPr>
        <w:t>and climate</w:t>
      </w:r>
      <w:r w:rsidR="001954E7">
        <w:rPr>
          <w:i/>
        </w:rPr>
        <w:t xml:space="preserve"> on </w:t>
      </w:r>
      <w:r w:rsidR="00A120A6">
        <w:sym w:font="Symbol" w:char="F06C"/>
      </w:r>
      <w:r w:rsidR="00A120A6">
        <w:t xml:space="preserve"> in avoiders and tolerators</w:t>
      </w:r>
    </w:p>
    <w:p w14:paraId="4D940E8A" w14:textId="2E2B2259" w:rsidR="00986AC3" w:rsidRPr="001F489B" w:rsidRDefault="00986AC3" w:rsidP="001F489B">
      <w:pPr>
        <w:spacing w:line="480" w:lineRule="auto"/>
        <w:ind w:firstLine="720"/>
      </w:pPr>
      <w:r>
        <w:t>In the absence of grass competition, drought avoiders had higher λ values than drought tolerators, although this advantage was substantially diminished</w:t>
      </w:r>
      <w:r w:rsidRPr="00281AC4">
        <w:t xml:space="preserve"> </w:t>
      </w:r>
      <w:r>
        <w:t xml:space="preserve">under the drought treatment </w:t>
      </w:r>
      <w:r>
        <w:lastRenderedPageBreak/>
        <w:t xml:space="preserve">compared to the control or watered treatments (Fig. 2; Table 2).  However, grass competition not only reduced λ considerably for all species under all treatments, but as predicted, exerted an especially negative effect on avoiders under the drought treatment. In watered plots, the presence of grass competition largely eliminated the small positive effect of watering on λ, and again as predicted, this interactive effect was marginally stronger on drought tolerators than drought avoiders. </w:t>
      </w:r>
    </w:p>
    <w:p w14:paraId="43FEAAA3" w14:textId="77777777" w:rsidR="00986AC3" w:rsidRDefault="00986AC3" w:rsidP="00986AC3">
      <w:pPr>
        <w:spacing w:line="480" w:lineRule="auto"/>
        <w:rPr>
          <w:i/>
        </w:rPr>
      </w:pPr>
      <w:r>
        <w:rPr>
          <w:i/>
        </w:rPr>
        <w:t>Effects</w:t>
      </w:r>
      <w:r w:rsidRPr="00281AC4">
        <w:rPr>
          <w:i/>
        </w:rPr>
        <w:t xml:space="preserve"> </w:t>
      </w:r>
      <w:r>
        <w:rPr>
          <w:i/>
        </w:rPr>
        <w:t>of competition and climate on individual vital rates</w:t>
      </w:r>
      <w:r>
        <w:t xml:space="preserve"> </w:t>
      </w:r>
      <w:r>
        <w:rPr>
          <w:i/>
        </w:rPr>
        <w:t>in avoiders vs. tolerators</w:t>
      </w:r>
    </w:p>
    <w:p w14:paraId="1BE4F546" w14:textId="390DADEE" w:rsidR="00986AC3" w:rsidRPr="00D15E3D" w:rsidRDefault="00986AC3" w:rsidP="001F489B">
      <w:pPr>
        <w:spacing w:line="480" w:lineRule="auto"/>
        <w:ind w:firstLine="720"/>
        <w:rPr>
          <w:i/>
        </w:rPr>
      </w:pPr>
      <w:r>
        <w:t>Changes in λ</w:t>
      </w:r>
      <w:r w:rsidDel="00281AC4">
        <w:t xml:space="preserve"> </w:t>
      </w:r>
      <w:r>
        <w:t>were predominantly driven by mortality, which varied by drought strategy and in response to the interacting treatments (Fig. 3; Table 3a). Mortality was significantly higher in tolerators than avoiders except in the drought and grass removal treatment, where avoiders were more negatively affected by drought than tolerators. The drought and grass competition treatment caused the highest mortality in all species, but this effect was also strongest in avoiders. In the watering treatment, mortality was reduced in tolerators but only in the absence of grass, while watering had little effect on mortality in avoiders.</w:t>
      </w:r>
    </w:p>
    <w:p w14:paraId="39A251E7" w14:textId="77777777" w:rsidR="00986AC3" w:rsidRDefault="00986AC3" w:rsidP="00986AC3">
      <w:pPr>
        <w:spacing w:line="480" w:lineRule="auto"/>
        <w:ind w:firstLine="720"/>
      </w:pPr>
      <w:r>
        <w:t xml:space="preserve">Fecundity responded primarily to grass removal, with avoiders responding more than tolerators, and responding more strongly under drought (Fig. 4; Table 3b). Grass removal only affected tolerators when interacting with drought. </w:t>
      </w:r>
    </w:p>
    <w:p w14:paraId="232CCBBC" w14:textId="77777777" w:rsidR="00986AC3" w:rsidRDefault="00986AC3" w:rsidP="00986AC3">
      <w:pPr>
        <w:spacing w:line="480" w:lineRule="auto"/>
        <w:ind w:firstLine="720"/>
      </w:pPr>
      <w:r>
        <w:t>Germination was linked to drought tolerance; species with higher drought tolerance had significantly lower germination rates (</w:t>
      </w:r>
      <w:proofErr w:type="spellStart"/>
      <w:r>
        <w:t>est</w:t>
      </w:r>
      <w:proofErr w:type="spellEnd"/>
      <w:r>
        <w:t xml:space="preserve"> = -0.24, z = -3.34, p &lt; 0.001).</w:t>
      </w:r>
      <w:r>
        <w:tab/>
        <w:t xml:space="preserve"> </w:t>
      </w:r>
    </w:p>
    <w:p w14:paraId="5025B6A8" w14:textId="5A7E9CC8" w:rsidR="004C1ABB" w:rsidRDefault="009F5CD1" w:rsidP="004C1ABB">
      <w:pPr>
        <w:spacing w:line="480" w:lineRule="auto"/>
        <w:rPr>
          <w:b/>
        </w:rPr>
      </w:pPr>
      <w:r w:rsidRPr="001C1087">
        <w:rPr>
          <w:b/>
        </w:rPr>
        <w:t>Discussion</w:t>
      </w:r>
    </w:p>
    <w:p w14:paraId="485368C8" w14:textId="305EC0DE" w:rsidR="00F054A8" w:rsidRDefault="00CA29A0" w:rsidP="00BB0F0B">
      <w:pPr>
        <w:spacing w:line="480" w:lineRule="auto"/>
        <w:ind w:firstLine="720"/>
      </w:pPr>
      <w:r>
        <w:t>As predicted, we found that grass competition had a more negative effect on avoiders</w:t>
      </w:r>
      <w:r w:rsidR="00272F93">
        <w:t xml:space="preserve"> than on tolerators, and this</w:t>
      </w:r>
      <w:r>
        <w:t xml:space="preserve"> was strongest</w:t>
      </w:r>
      <w:r w:rsidR="00272F93">
        <w:t xml:space="preserve"> in the</w:t>
      </w:r>
      <w:r>
        <w:t xml:space="preserve"> drought</w:t>
      </w:r>
      <w:r w:rsidR="00272F93">
        <w:t xml:space="preserve"> treatment</w:t>
      </w:r>
      <w:r>
        <w:t xml:space="preserve">. </w:t>
      </w:r>
      <w:r w:rsidR="00B86CA9">
        <w:t xml:space="preserve">Though these </w:t>
      </w:r>
      <w:r w:rsidR="00E81AEC">
        <w:t xml:space="preserve">species </w:t>
      </w:r>
      <w:r w:rsidR="00B86CA9">
        <w:t>are adapted to drought, competition with</w:t>
      </w:r>
      <w:r w:rsidR="00D57CBB">
        <w:t xml:space="preserve"> </w:t>
      </w:r>
      <w:r w:rsidR="00B86CA9">
        <w:t xml:space="preserve">novel </w:t>
      </w:r>
      <w:r w:rsidR="00E27AEC">
        <w:t>invaders</w:t>
      </w:r>
      <w:r w:rsidR="00B86CA9">
        <w:t xml:space="preserve"> intensifie</w:t>
      </w:r>
      <w:r w:rsidR="00073D9D">
        <w:t>d</w:t>
      </w:r>
      <w:r w:rsidR="00B86CA9">
        <w:t xml:space="preserve"> the negative effects of drought</w:t>
      </w:r>
      <w:r w:rsidR="002A29BB">
        <w:t xml:space="preserve"> </w:t>
      </w:r>
      <w:r w:rsidR="00272F93">
        <w:t xml:space="preserve">stress </w:t>
      </w:r>
      <w:r w:rsidR="002A29BB">
        <w:t xml:space="preserve">leading to </w:t>
      </w:r>
      <w:r w:rsidR="00B86CA9">
        <w:t>lower per capita growth rates across species</w:t>
      </w:r>
      <w:r w:rsidR="00F054A8">
        <w:t xml:space="preserve"> with avoiders suffering the largest </w:t>
      </w:r>
      <w:r w:rsidR="00F054A8">
        <w:lastRenderedPageBreak/>
        <w:t>declines</w:t>
      </w:r>
      <w:r w:rsidR="00B86CA9">
        <w:t>.</w:t>
      </w:r>
      <w:r w:rsidR="000D0C8B" w:rsidRPr="00143047">
        <w:t xml:space="preserve"> These findings </w:t>
      </w:r>
      <w:r w:rsidR="002A29BB">
        <w:t>underscore that the</w:t>
      </w:r>
      <w:r w:rsidR="000D0C8B" w:rsidRPr="00143047">
        <w:t xml:space="preserve"> long</w:t>
      </w:r>
      <w:r w:rsidR="00073D9D">
        <w:t>-</w:t>
      </w:r>
      <w:r w:rsidR="000D0C8B" w:rsidRPr="00143047">
        <w:t>term decline in high SLA species observed in this system (</w:t>
      </w:r>
      <w:r w:rsidR="00303E51">
        <w:fldChar w:fldCharType="begin"/>
      </w:r>
      <w:r w:rsidR="00303E51">
        <w:instrText xml:space="preserve"> ADDIN ZOTERO_ITEM CSL_CITATION {"citationID":"6RDHVYhc","properties":{"formattedCitation":"(Harrison {\\i{}et al.} 2015, 2017)","plainCitation":"(Harrison et al. 2015, 2017)","noteIndex":0},"citationItems":[{"id":1071,"uris":["http://zotero.org/users/1207110/items/Y42GQPNK"],"uri":["http://zotero.org/users/1207110/items/Y42GQPNK"],"itemData":{"id":1071,"type":"article-journal","title":"Climate-driven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303E51">
        <w:fldChar w:fldCharType="separate"/>
      </w:r>
      <w:r w:rsidR="00303E51" w:rsidRPr="00303E51">
        <w:t xml:space="preserve">Harrison </w:t>
      </w:r>
      <w:r w:rsidR="00303E51" w:rsidRPr="00303E51">
        <w:rPr>
          <w:i/>
          <w:iCs/>
        </w:rPr>
        <w:t>et al.</w:t>
      </w:r>
      <w:r w:rsidR="00303E51" w:rsidRPr="00303E51">
        <w:t xml:space="preserve"> 2015, 2017)</w:t>
      </w:r>
      <w:r w:rsidR="00303E51">
        <w:fldChar w:fldCharType="end"/>
      </w:r>
      <w:r w:rsidR="00684B5F">
        <w:t xml:space="preserve"> </w:t>
      </w:r>
      <w:r w:rsidR="000D0C8B" w:rsidRPr="00143047">
        <w:t>is n</w:t>
      </w:r>
      <w:r w:rsidR="001E0A25">
        <w:t xml:space="preserve">either a normal fluctuation nor </w:t>
      </w:r>
      <w:r w:rsidR="000D0C8B" w:rsidRPr="00143047">
        <w:t xml:space="preserve">strictly a consequence of </w:t>
      </w:r>
      <w:r w:rsidR="00073D9D">
        <w:t>a drier climate</w:t>
      </w:r>
      <w:r w:rsidR="000D0C8B" w:rsidRPr="00143047">
        <w:t xml:space="preserve">, but </w:t>
      </w:r>
      <w:r w:rsidR="003D4185">
        <w:t xml:space="preserve">rather </w:t>
      </w:r>
      <w:r w:rsidR="006E47F6">
        <w:t xml:space="preserve">a result of </w:t>
      </w:r>
      <w:r w:rsidR="000D0C8B" w:rsidRPr="00143047">
        <w:t>competition with invasive grasses</w:t>
      </w:r>
      <w:r w:rsidR="006E47F6">
        <w:t xml:space="preserve"> </w:t>
      </w:r>
      <w:r w:rsidR="00612CEA">
        <w:t>inhibiting</w:t>
      </w:r>
      <w:r w:rsidR="000D0C8B" w:rsidRPr="00143047">
        <w:t xml:space="preserve"> these species’ abilities to cope with fluctuating climates, especially drought. </w:t>
      </w:r>
      <w:r w:rsidR="00F054A8">
        <w:t xml:space="preserve">While neither strategy responded </w:t>
      </w:r>
      <w:r w:rsidR="000F6423">
        <w:t xml:space="preserve">as </w:t>
      </w:r>
      <w:r w:rsidR="00F054A8">
        <w:t>strongly to watering treatments, the interaction between watering and grass had a relatively stronger effect on tolerators</w:t>
      </w:r>
      <w:r w:rsidR="00BB0F0B">
        <w:t xml:space="preserve"> as predicted</w:t>
      </w:r>
      <w:r w:rsidR="006E6B63">
        <w:t xml:space="preserve">. Population growth rates of both tolerators and avoiders were higher in watered plots, but competition with grasses limited growth rates of tolerators more than avoiders. </w:t>
      </w:r>
      <w:r w:rsidR="009E30C0">
        <w:rPr>
          <w:rFonts w:ascii="TimesNewRomanPSMT" w:hAnsi="TimesNewRomanPSMT"/>
        </w:rPr>
        <w:t>I</w:t>
      </w:r>
      <w:r w:rsidR="00EB482E">
        <w:rPr>
          <w:rFonts w:ascii="TimesNewRomanPSMT" w:hAnsi="TimesNewRomanPSMT"/>
        </w:rPr>
        <w:t xml:space="preserve">n one of the few studies </w:t>
      </w:r>
      <w:r w:rsidR="00EB482E" w:rsidRPr="00A41478">
        <w:rPr>
          <w:rFonts w:ascii="TimesNewRomanPSMT" w:hAnsi="TimesNewRomanPSMT"/>
        </w:rPr>
        <w:t xml:space="preserve">investigating </w:t>
      </w:r>
      <w:r w:rsidR="00EB482E" w:rsidRPr="00A41478">
        <w:t xml:space="preserve">differential responses of </w:t>
      </w:r>
      <w:r w:rsidR="009E30C0">
        <w:t xml:space="preserve">these </w:t>
      </w:r>
      <w:r w:rsidR="00EB482E" w:rsidRPr="00A41478">
        <w:t>functional strategies to climate and competition</w:t>
      </w:r>
      <w:r w:rsidR="00EB482E">
        <w:t xml:space="preserve">, </w:t>
      </w:r>
      <w:proofErr w:type="spellStart"/>
      <w:r w:rsidR="006E6B63">
        <w:rPr>
          <w:rFonts w:ascii="TimesNewRomanPSMT" w:hAnsi="TimesNewRomanPSMT"/>
        </w:rPr>
        <w:t>Gremer</w:t>
      </w:r>
      <w:proofErr w:type="spellEnd"/>
      <w:r w:rsidR="006E6B63">
        <w:rPr>
          <w:rFonts w:ascii="TimesNewRomanPSMT" w:hAnsi="TimesNewRomanPSMT"/>
        </w:rPr>
        <w:t xml:space="preserve"> et al. 2013 </w:t>
      </w:r>
      <w:r w:rsidR="009E30C0">
        <w:rPr>
          <w:rFonts w:ascii="TimesNewRomanPSMT" w:hAnsi="TimesNewRomanPSMT"/>
        </w:rPr>
        <w:t xml:space="preserve">also </w:t>
      </w:r>
      <w:r w:rsidR="006E6B63">
        <w:rPr>
          <w:rFonts w:ascii="TimesNewRomanPSMT" w:hAnsi="TimesNewRomanPSMT"/>
        </w:rPr>
        <w:t>found competition under higher soil moisture to negatively impact tolerators while having less of an effect on avoiders</w:t>
      </w:r>
      <w:r w:rsidR="00F24761">
        <w:rPr>
          <w:rFonts w:ascii="TimesNewRomanPSMT" w:hAnsi="TimesNewRomanPSMT"/>
        </w:rPr>
        <w:t>.</w:t>
      </w:r>
      <w:r w:rsidR="004901C0">
        <w:rPr>
          <w:rFonts w:ascii="TimesNewRomanPSMT" w:hAnsi="TimesNewRomanPSMT"/>
        </w:rPr>
        <w:t xml:space="preserve"> </w:t>
      </w:r>
      <w:r w:rsidR="00BB0F0B" w:rsidRPr="00F24761">
        <w:t>T</w:t>
      </w:r>
      <w:r w:rsidR="00BB0F0B" w:rsidRPr="00110F3C">
        <w:t xml:space="preserve">ogether, </w:t>
      </w:r>
      <w:r w:rsidR="00F24761" w:rsidRPr="009410BF">
        <w:t>our</w:t>
      </w:r>
      <w:r w:rsidR="00BB0F0B" w:rsidRPr="00F24761">
        <w:t xml:space="preserve"> </w:t>
      </w:r>
      <w:r w:rsidR="00BB0F0B" w:rsidRPr="00C16668">
        <w:t>re</w:t>
      </w:r>
      <w:r w:rsidR="00BB0F0B" w:rsidRPr="006A25B3">
        <w:t>s</w:t>
      </w:r>
      <w:r w:rsidR="00BB0F0B" w:rsidRPr="009410BF">
        <w:t xml:space="preserve">ults corroborate that competition with invasive grasses is altering the adaptive advantages of </w:t>
      </w:r>
      <w:r w:rsidR="00F24761" w:rsidRPr="009410BF">
        <w:t>both drought</w:t>
      </w:r>
      <w:r w:rsidR="00BB0F0B" w:rsidRPr="00F24761">
        <w:t xml:space="preserve"> </w:t>
      </w:r>
      <w:r w:rsidR="00BB0F0B" w:rsidRPr="00110F3C">
        <w:t>strategies</w:t>
      </w:r>
      <w:r w:rsidR="00110F3C">
        <w:t xml:space="preserve"> by lowering population growth rates</w:t>
      </w:r>
      <w:r w:rsidR="00BB0F0B" w:rsidRPr="00110F3C">
        <w:t>.</w:t>
      </w:r>
    </w:p>
    <w:p w14:paraId="7F2B2860" w14:textId="15D57FC5" w:rsidR="006E6B63" w:rsidRDefault="00497DAB" w:rsidP="00F6798E">
      <w:pPr>
        <w:spacing w:line="480" w:lineRule="auto"/>
        <w:ind w:firstLine="720"/>
        <w:rPr>
          <w:rFonts w:ascii="TimesNewRomanPSMT" w:hAnsi="TimesNewRomanPSMT"/>
        </w:rPr>
      </w:pPr>
      <w:r w:rsidRPr="00911B31">
        <w:rPr>
          <w:rFonts w:ascii="TimesNewRomanPSMT" w:hAnsi="TimesNewRomanPSMT"/>
        </w:rPr>
        <w:t>M</w:t>
      </w:r>
      <w:r w:rsidR="006E47F6" w:rsidRPr="00911B31">
        <w:rPr>
          <w:rFonts w:ascii="TimesNewRomanPSMT" w:hAnsi="TimesNewRomanPSMT"/>
        </w:rPr>
        <w:t>ortality</w:t>
      </w:r>
      <w:r w:rsidR="00BB0F0B" w:rsidRPr="00911B31">
        <w:rPr>
          <w:rFonts w:ascii="TimesNewRomanPSMT" w:hAnsi="TimesNewRomanPSMT"/>
        </w:rPr>
        <w:t xml:space="preserve"> </w:t>
      </w:r>
      <w:r w:rsidRPr="00911B31">
        <w:rPr>
          <w:rFonts w:ascii="TimesNewRomanPSMT" w:hAnsi="TimesNewRomanPSMT"/>
        </w:rPr>
        <w:t xml:space="preserve">was the main driver of </w:t>
      </w:r>
      <w:r w:rsidR="00AF6E2F">
        <w:rPr>
          <w:rFonts w:ascii="TimesNewRomanPSMT" w:hAnsi="TimesNewRomanPSMT"/>
        </w:rPr>
        <w:t xml:space="preserve">changes in per capita </w:t>
      </w:r>
      <w:r w:rsidR="00BB0F0B" w:rsidRPr="00911B31">
        <w:rPr>
          <w:rFonts w:ascii="TimesNewRomanPSMT" w:hAnsi="TimesNewRomanPSMT"/>
        </w:rPr>
        <w:t xml:space="preserve">population growth </w:t>
      </w:r>
      <w:r w:rsidR="00AF6E2F">
        <w:rPr>
          <w:rFonts w:ascii="TimesNewRomanPSMT" w:hAnsi="TimesNewRomanPSMT"/>
        </w:rPr>
        <w:t>rates</w:t>
      </w:r>
      <w:r w:rsidR="006E47F6" w:rsidRPr="00911B31">
        <w:rPr>
          <w:rFonts w:ascii="TimesNewRomanPSMT" w:hAnsi="TimesNewRomanPSMT"/>
        </w:rPr>
        <w:t xml:space="preserve">, </w:t>
      </w:r>
      <w:r w:rsidR="003D74A8" w:rsidRPr="00911B31">
        <w:rPr>
          <w:rFonts w:ascii="TimesNewRomanPSMT" w:hAnsi="TimesNewRomanPSMT"/>
        </w:rPr>
        <w:t xml:space="preserve">with smaller changes in seed set reinforcing these </w:t>
      </w:r>
      <w:r w:rsidR="00C41337">
        <w:rPr>
          <w:rFonts w:ascii="TimesNewRomanPSMT" w:hAnsi="TimesNewRomanPSMT"/>
        </w:rPr>
        <w:t>responses</w:t>
      </w:r>
      <w:r w:rsidR="003D74A8" w:rsidRPr="00911B31">
        <w:rPr>
          <w:rFonts w:ascii="TimesNewRomanPSMT" w:hAnsi="TimesNewRomanPSMT"/>
        </w:rPr>
        <w:t>.</w:t>
      </w:r>
      <w:r w:rsidR="003D74A8" w:rsidRPr="003D74A8">
        <w:rPr>
          <w:rFonts w:ascii="TimesNewRomanPSMT" w:hAnsi="TimesNewRomanPSMT"/>
        </w:rPr>
        <w:t xml:space="preserve">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effects of drought</w:t>
      </w:r>
      <w:r w:rsidR="00D052B6">
        <w:rPr>
          <w:rFonts w:ascii="TimesNewRomanPSMT" w:hAnsi="TimesNewRomanPSMT"/>
        </w:rPr>
        <w:t xml:space="preserve"> by</w:t>
      </w:r>
      <w:r w:rsidR="002F2451" w:rsidRPr="002F2451">
        <w:rPr>
          <w:rFonts w:ascii="TimesNewRomanPSMT" w:hAnsi="TimesNewRomanPSMT"/>
        </w:rPr>
        <w:t xml:space="preserve">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in both tolerators and avoiders, but with stronger effects for avoiders</w:t>
      </w:r>
      <w:r w:rsidR="002F2451" w:rsidRPr="002F2451">
        <w:rPr>
          <w:rFonts w:ascii="TimesNewRomanPSMT" w:hAnsi="TimesNewRomanPSMT"/>
        </w:rPr>
        <w:t xml:space="preserve">. </w:t>
      </w:r>
      <w:r w:rsidR="00AF6E2F">
        <w:rPr>
          <w:rFonts w:ascii="TimesNewRomanPSMT" w:hAnsi="TimesNewRomanPSMT"/>
        </w:rPr>
        <w:t>These results also match those found by</w:t>
      </w:r>
      <w:r w:rsidR="006F28F6">
        <w:rPr>
          <w:rFonts w:ascii="TimesNewRomanPSMT" w:hAnsi="TimesNewRomanPSMT"/>
        </w:rPr>
        <w:t xml:space="preserve"> </w:t>
      </w:r>
      <w:proofErr w:type="spellStart"/>
      <w:r w:rsidR="006F28F6" w:rsidRPr="00870857">
        <w:t>Gremer</w:t>
      </w:r>
      <w:proofErr w:type="spellEnd"/>
      <w:r w:rsidR="006F28F6" w:rsidRPr="00870857">
        <w:t xml:space="preserve"> et al. (2013)</w:t>
      </w:r>
      <w:r w:rsidR="00AF6E2F">
        <w:t>, who</w:t>
      </w:r>
      <w:r w:rsidR="006F28F6" w:rsidRPr="00870857">
        <w:t xml:space="preserve"> found competition</w:t>
      </w:r>
      <w:r w:rsidR="006F28F6">
        <w:t xml:space="preserve"> under low soil moisture</w:t>
      </w:r>
      <w:r w:rsidR="006F28F6" w:rsidRPr="00870857">
        <w:t xml:space="preserve"> to be more limiting of seed set in </w:t>
      </w:r>
      <w:r w:rsidR="006F28F6">
        <w:t xml:space="preserve">an </w:t>
      </w:r>
      <w:r w:rsidR="006F28F6" w:rsidRPr="00870857">
        <w:t>avoider</w:t>
      </w:r>
      <w:r w:rsidR="00E1223D">
        <w:t xml:space="preserve"> </w:t>
      </w:r>
      <w:r w:rsidR="006F28F6" w:rsidRPr="00870857">
        <w:t xml:space="preserve">than in </w:t>
      </w:r>
      <w:r w:rsidR="006F28F6">
        <w:t xml:space="preserve">a </w:t>
      </w:r>
      <w:proofErr w:type="spellStart"/>
      <w:r w:rsidR="006F28F6" w:rsidRPr="00870857">
        <w:t>tolerator</w:t>
      </w:r>
      <w:proofErr w:type="spellEnd"/>
      <w:r w:rsidR="006F28F6" w:rsidRPr="00870857">
        <w:t xml:space="preserve">. </w:t>
      </w:r>
      <w:r w:rsidR="00120E09">
        <w:t xml:space="preserve">Though </w:t>
      </w:r>
      <w:r w:rsidR="00144330">
        <w:t xml:space="preserve">both </w:t>
      </w:r>
      <w:r w:rsidR="00120E09" w:rsidRPr="00144330">
        <w:rPr>
          <w:rFonts w:ascii="TimesNewRomanPSMT" w:hAnsi="TimesNewRomanPSMT"/>
        </w:rPr>
        <w:t>d</w:t>
      </w:r>
      <w:r w:rsidR="00CC73CA" w:rsidRPr="00144330">
        <w:rPr>
          <w:rFonts w:ascii="TimesNewRomanPSMT" w:hAnsi="TimesNewRomanPSMT"/>
        </w:rPr>
        <w:t xml:space="preserve">rought-induced mortality (Harrison et al 2017, others) and </w:t>
      </w:r>
      <w:r w:rsidR="00120E09" w:rsidRPr="00144330">
        <w:rPr>
          <w:rFonts w:ascii="TimesNewRomanPSMT" w:hAnsi="TimesNewRomanPSMT"/>
        </w:rPr>
        <w:t>lower seed set in the presence of competitors (</w:t>
      </w:r>
      <w:r w:rsidR="00120E09" w:rsidRPr="00144330">
        <w:t>MacDougall &amp; Turkington 2005,</w:t>
      </w:r>
      <w:r w:rsidR="00120E09" w:rsidRPr="00144330">
        <w:rPr>
          <w:rFonts w:ascii="TimesNewRomanPSMT" w:hAnsi="TimesNewRomanPSMT"/>
        </w:rPr>
        <w:t xml:space="preserve"> Goldberg et al. 2001, Latimer and Jacobs 2010) are well-documented, </w:t>
      </w:r>
      <w:r w:rsidR="00144330" w:rsidRPr="00144330">
        <w:rPr>
          <w:rFonts w:ascii="TimesNewRomanPSMT" w:hAnsi="TimesNewRomanPSMT"/>
        </w:rPr>
        <w:t>support</w:t>
      </w:r>
      <w:r w:rsidR="00120E09" w:rsidRPr="00144330">
        <w:rPr>
          <w:rFonts w:ascii="TimesNewRomanPSMT" w:hAnsi="TimesNewRomanPSMT"/>
        </w:rPr>
        <w:t xml:space="preserve"> for </w:t>
      </w:r>
      <w:r w:rsidR="009B6563" w:rsidRPr="00144330">
        <w:rPr>
          <w:rFonts w:ascii="TimesNewRomanPSMT" w:hAnsi="TimesNewRomanPSMT"/>
        </w:rPr>
        <w:t>competition-induced mortality</w:t>
      </w:r>
      <w:r w:rsidR="00110F3C">
        <w:rPr>
          <w:rFonts w:ascii="TimesNewRomanPSMT" w:hAnsi="TimesNewRomanPSMT"/>
        </w:rPr>
        <w:t xml:space="preserve"> </w:t>
      </w:r>
      <w:r w:rsidR="00120E09" w:rsidRPr="00144330">
        <w:rPr>
          <w:rFonts w:ascii="TimesNewRomanPSMT" w:hAnsi="TimesNewRomanPSMT"/>
        </w:rPr>
        <w:t xml:space="preserve">is less </w:t>
      </w:r>
      <w:r w:rsidR="00110F3C">
        <w:rPr>
          <w:rFonts w:ascii="TimesNewRomanPSMT" w:hAnsi="TimesNewRomanPSMT"/>
        </w:rPr>
        <w:t>common</w:t>
      </w:r>
      <w:r w:rsidR="00120E09" w:rsidRPr="00144330">
        <w:rPr>
          <w:rFonts w:ascii="TimesNewRomanPSMT" w:hAnsi="TimesNewRomanPSMT"/>
        </w:rPr>
        <w:t>.</w:t>
      </w:r>
      <w:r w:rsidR="006F28F6" w:rsidRPr="00144330">
        <w:rPr>
          <w:rFonts w:ascii="TimesNewRomanPSMT" w:hAnsi="TimesNewRomanPSMT"/>
        </w:rPr>
        <w:t xml:space="preserve"> </w:t>
      </w:r>
      <w:r w:rsidR="00120E09" w:rsidRPr="00144330">
        <w:rPr>
          <w:rFonts w:ascii="TimesNewRomanPSMT" w:hAnsi="TimesNewRomanPSMT"/>
        </w:rPr>
        <w:t xml:space="preserve">There is some </w:t>
      </w:r>
      <w:r w:rsidR="00DC5AF3" w:rsidRPr="00144330">
        <w:rPr>
          <w:rFonts w:ascii="TimesNewRomanPSMT" w:hAnsi="TimesNewRomanPSMT"/>
        </w:rPr>
        <w:t xml:space="preserve">evidence for </w:t>
      </w:r>
      <w:r w:rsidR="003E2C05">
        <w:rPr>
          <w:rFonts w:ascii="TimesNewRomanPSMT" w:hAnsi="TimesNewRomanPSMT"/>
        </w:rPr>
        <w:t>lower mortality</w:t>
      </w:r>
      <w:r w:rsidR="00CA616B" w:rsidRPr="00144330">
        <w:rPr>
          <w:rFonts w:ascii="TimesNewRomanPSMT" w:hAnsi="TimesNewRomanPSMT"/>
        </w:rPr>
        <w:t xml:space="preserve"> in the absence of </w:t>
      </w:r>
      <w:r w:rsidR="003F402B" w:rsidRPr="00144330">
        <w:rPr>
          <w:rFonts w:ascii="TimesNewRomanPSMT" w:hAnsi="TimesNewRomanPSMT"/>
        </w:rPr>
        <w:t>competition</w:t>
      </w:r>
      <w:r w:rsidR="007A3456" w:rsidRPr="00144330">
        <w:rPr>
          <w:rFonts w:ascii="TimesNewRomanPSMT" w:hAnsi="TimesNewRomanPSMT"/>
        </w:rPr>
        <w:t xml:space="preserve"> (Thomson et al. 2017</w:t>
      </w:r>
      <w:r w:rsidR="00CA616B" w:rsidRPr="00144330">
        <w:rPr>
          <w:rFonts w:ascii="TimesNewRomanPSMT" w:hAnsi="TimesNewRomanPSMT"/>
        </w:rPr>
        <w:t>)</w:t>
      </w:r>
      <w:r w:rsidR="007A3456" w:rsidRPr="00144330">
        <w:rPr>
          <w:rFonts w:ascii="TimesNewRomanPSMT" w:hAnsi="TimesNewRomanPSMT"/>
        </w:rPr>
        <w:t xml:space="preserve">, </w:t>
      </w:r>
      <w:r w:rsidR="00EF5425">
        <w:rPr>
          <w:rFonts w:ascii="TimesNewRomanPSMT" w:hAnsi="TimesNewRomanPSMT"/>
        </w:rPr>
        <w:t>but</w:t>
      </w:r>
      <w:r w:rsidR="00120E09" w:rsidRPr="00144330">
        <w:rPr>
          <w:rFonts w:ascii="TimesNewRomanPSMT" w:hAnsi="TimesNewRomanPSMT"/>
        </w:rPr>
        <w:t xml:space="preserve"> other studies </w:t>
      </w:r>
      <w:r w:rsidR="009B6563" w:rsidRPr="00144330">
        <w:rPr>
          <w:rFonts w:ascii="TimesNewRomanPSMT" w:hAnsi="TimesNewRomanPSMT"/>
        </w:rPr>
        <w:t>find</w:t>
      </w:r>
      <w:r w:rsidR="00120E09" w:rsidRPr="00144330">
        <w:rPr>
          <w:rFonts w:ascii="TimesNewRomanPSMT" w:hAnsi="TimesNewRomanPSMT"/>
        </w:rPr>
        <w:t xml:space="preserve"> no effects of competition on </w:t>
      </w:r>
      <w:r w:rsidR="003E2C05">
        <w:rPr>
          <w:rFonts w:ascii="TimesNewRomanPSMT" w:hAnsi="TimesNewRomanPSMT"/>
        </w:rPr>
        <w:t>mortal</w:t>
      </w:r>
      <w:r w:rsidR="00BE5066">
        <w:rPr>
          <w:rFonts w:ascii="TimesNewRomanPSMT" w:hAnsi="TimesNewRomanPSMT"/>
        </w:rPr>
        <w:t>it</w:t>
      </w:r>
      <w:r w:rsidR="003E2C05">
        <w:rPr>
          <w:rFonts w:ascii="TimesNewRomanPSMT" w:hAnsi="TimesNewRomanPSMT"/>
        </w:rPr>
        <w:t>y</w:t>
      </w:r>
      <w:r w:rsidR="003E2C05" w:rsidRPr="00144330">
        <w:rPr>
          <w:rFonts w:ascii="TimesNewRomanPSMT" w:hAnsi="TimesNewRomanPSMT"/>
        </w:rPr>
        <w:t xml:space="preserve"> </w:t>
      </w:r>
      <w:r w:rsidR="00120E09" w:rsidRPr="00144330">
        <w:rPr>
          <w:rFonts w:ascii="TimesNewRomanPSMT" w:hAnsi="TimesNewRomanPSMT"/>
        </w:rPr>
        <w:t xml:space="preserve">(Thomson et al. 2018, Goldberg et al. 2001). </w:t>
      </w:r>
      <w:r w:rsidR="00C41337">
        <w:rPr>
          <w:rFonts w:ascii="TimesNewRomanPSMT" w:hAnsi="TimesNewRomanPSMT"/>
        </w:rPr>
        <w:t xml:space="preserve">The competition-induced mortality that we found may have been driven by </w:t>
      </w:r>
      <w:r w:rsidR="00C41337" w:rsidRPr="00144330">
        <w:rPr>
          <w:rFonts w:ascii="TimesNewRomanPSMT" w:hAnsi="TimesNewRomanPSMT"/>
        </w:rPr>
        <w:t xml:space="preserve">good germinating </w:t>
      </w:r>
      <w:r w:rsidR="00C41337" w:rsidRPr="00144330">
        <w:rPr>
          <w:rFonts w:ascii="TimesNewRomanPSMT" w:hAnsi="TimesNewRomanPSMT"/>
        </w:rPr>
        <w:lastRenderedPageBreak/>
        <w:t>rains</w:t>
      </w:r>
      <w:r w:rsidR="00C41337">
        <w:rPr>
          <w:rFonts w:ascii="TimesNewRomanPSMT" w:hAnsi="TimesNewRomanPSMT"/>
        </w:rPr>
        <w:t xml:space="preserve"> </w:t>
      </w:r>
      <w:r w:rsidR="00985A3D">
        <w:rPr>
          <w:rFonts w:ascii="TimesNewRomanPSMT" w:hAnsi="TimesNewRomanPSMT"/>
        </w:rPr>
        <w:t>creating</w:t>
      </w:r>
      <w:r w:rsidR="00C41337">
        <w:rPr>
          <w:rFonts w:ascii="TimesNewRomanPSMT" w:hAnsi="TimesNewRomanPSMT"/>
        </w:rPr>
        <w:t xml:space="preserve"> higher densities of plants </w:t>
      </w:r>
      <w:r w:rsidR="00C41337" w:rsidRPr="00144330">
        <w:rPr>
          <w:rFonts w:ascii="TimesNewRomanPSMT" w:hAnsi="TimesNewRomanPSMT"/>
        </w:rPr>
        <w:t>(Thomson et al. 2018, Levine et al. 2008)</w:t>
      </w:r>
      <w:r w:rsidR="00C41337">
        <w:rPr>
          <w:rFonts w:ascii="TimesNewRomanPSMT" w:hAnsi="TimesNewRomanPSMT"/>
        </w:rPr>
        <w:t>, w</w:t>
      </w:r>
      <w:r w:rsidR="00C41337" w:rsidRPr="00144330">
        <w:rPr>
          <w:rFonts w:ascii="TimesNewRomanPSMT" w:hAnsi="TimesNewRomanPSMT"/>
        </w:rPr>
        <w:t>hich</w:t>
      </w:r>
      <w:r w:rsidR="00B23578">
        <w:rPr>
          <w:rFonts w:ascii="TimesNewRomanPSMT" w:hAnsi="TimesNewRomanPSMT"/>
        </w:rPr>
        <w:t xml:space="preserve"> non-additively</w:t>
      </w:r>
      <w:r w:rsidR="00C41337" w:rsidRPr="00144330">
        <w:rPr>
          <w:rFonts w:ascii="TimesNewRomanPSMT" w:hAnsi="TimesNewRomanPSMT"/>
        </w:rPr>
        <w:t xml:space="preserve"> intensif</w:t>
      </w:r>
      <w:r w:rsidR="00C41337">
        <w:rPr>
          <w:rFonts w:ascii="TimesNewRomanPSMT" w:hAnsi="TimesNewRomanPSMT"/>
        </w:rPr>
        <w:t>ied</w:t>
      </w:r>
      <w:r w:rsidR="00C41337" w:rsidRPr="00144330">
        <w:rPr>
          <w:rFonts w:ascii="TimesNewRomanPSMT" w:hAnsi="TimesNewRomanPSMT"/>
        </w:rPr>
        <w:t xml:space="preserve"> drought-induced mortality</w:t>
      </w:r>
      <w:r w:rsidR="00B23578">
        <w:rPr>
          <w:rFonts w:ascii="TimesNewRomanPSMT" w:hAnsi="TimesNewRomanPSMT"/>
        </w:rPr>
        <w:t xml:space="preserve"> later in the season</w:t>
      </w:r>
      <w:r w:rsidR="00CC463A" w:rsidRPr="00144330">
        <w:rPr>
          <w:rFonts w:ascii="TimesNewRomanPSMT" w:hAnsi="TimesNewRomanPSMT"/>
        </w:rPr>
        <w:t>.</w:t>
      </w:r>
      <w:r w:rsidR="00CA616B" w:rsidRPr="00144330">
        <w:rPr>
          <w:rFonts w:ascii="TimesNewRomanPSMT" w:hAnsi="TimesNewRomanPSMT"/>
        </w:rPr>
        <w:t xml:space="preserve"> </w:t>
      </w:r>
      <w:r w:rsidR="000F2A6B">
        <w:rPr>
          <w:rFonts w:ascii="TimesNewRomanPSMT" w:hAnsi="TimesNewRomanPSMT"/>
        </w:rPr>
        <w:t>Conversely, w</w:t>
      </w:r>
      <w:r w:rsidR="00F6798E">
        <w:rPr>
          <w:rFonts w:ascii="TimesNewRomanPSMT" w:hAnsi="TimesNewRomanPSMT"/>
        </w:rPr>
        <w:t xml:space="preserve">atering </w:t>
      </w:r>
      <w:r>
        <w:rPr>
          <w:rFonts w:ascii="TimesNewRomanPSMT" w:hAnsi="TimesNewRomanPSMT"/>
        </w:rPr>
        <w:t xml:space="preserve">and its interaction with grass </w:t>
      </w:r>
      <w:r w:rsidR="00F6798E">
        <w:rPr>
          <w:rFonts w:ascii="TimesNewRomanPSMT" w:hAnsi="TimesNewRomanPSMT"/>
        </w:rPr>
        <w:t>did not alter</w:t>
      </w:r>
      <w:r>
        <w:rPr>
          <w:rFonts w:ascii="TimesNewRomanPSMT" w:hAnsi="TimesNewRomanPSMT"/>
        </w:rPr>
        <w:t xml:space="preserve"> seed set in either strategy. Instead, c</w:t>
      </w:r>
      <w:r w:rsidR="006E6B63">
        <w:rPr>
          <w:rFonts w:ascii="TimesNewRomanPSMT" w:hAnsi="TimesNewRomanPSMT"/>
        </w:rPr>
        <w:t xml:space="preserve">ompetitive pressure in watered plots negated the beneficial effects of </w:t>
      </w:r>
      <w:r w:rsidR="00B23578">
        <w:rPr>
          <w:rFonts w:ascii="TimesNewRomanPSMT" w:hAnsi="TimesNewRomanPSMT"/>
        </w:rPr>
        <w:t>a higher resource environment</w:t>
      </w:r>
      <w:r w:rsidR="006E6B63">
        <w:rPr>
          <w:rFonts w:ascii="TimesNewRomanPSMT" w:hAnsi="TimesNewRomanPSMT"/>
        </w:rPr>
        <w:t>, leading to increased mortality in tolerators</w:t>
      </w:r>
      <w:r w:rsidR="00D82E90">
        <w:rPr>
          <w:rFonts w:ascii="TimesNewRomanPSMT" w:hAnsi="TimesNewRomanPSMT"/>
        </w:rPr>
        <w:t xml:space="preserve"> while having no effect on avoiders</w:t>
      </w:r>
      <w:r w:rsidR="006E6B63" w:rsidRPr="00C001A4">
        <w:rPr>
          <w:rFonts w:ascii="TimesNewRomanPSMT" w:hAnsi="TimesNewRomanPSMT"/>
        </w:rPr>
        <w:t>.</w:t>
      </w:r>
      <w:r>
        <w:rPr>
          <w:rFonts w:ascii="TimesNewRomanPSMT" w:hAnsi="TimesNewRomanPSMT"/>
        </w:rPr>
        <w:t xml:space="preserve"> </w:t>
      </w:r>
      <w:r w:rsidR="00985A3D">
        <w:rPr>
          <w:rFonts w:ascii="TimesNewRomanPSMT" w:hAnsi="TimesNewRomanPSMT"/>
        </w:rPr>
        <w:t>The effects of n</w:t>
      </w:r>
      <w:r w:rsidR="000F2A6B" w:rsidRPr="003B69E5">
        <w:rPr>
          <w:rFonts w:ascii="TimesNewRomanPSMT" w:hAnsi="TimesNewRomanPSMT"/>
        </w:rPr>
        <w:t xml:space="preserve">ovel competition </w:t>
      </w:r>
      <w:r w:rsidR="00B23578" w:rsidRPr="003B69E5">
        <w:rPr>
          <w:rFonts w:ascii="TimesNewRomanPSMT" w:hAnsi="TimesNewRomanPSMT"/>
        </w:rPr>
        <w:t xml:space="preserve">and its interaction with climate </w:t>
      </w:r>
      <w:r w:rsidR="00557F98">
        <w:rPr>
          <w:rFonts w:ascii="TimesNewRomanPSMT" w:hAnsi="TimesNewRomanPSMT"/>
        </w:rPr>
        <w:t xml:space="preserve">are </w:t>
      </w:r>
      <w:r w:rsidR="00EB43A8">
        <w:rPr>
          <w:rFonts w:ascii="TimesNewRomanPSMT" w:hAnsi="TimesNewRomanPSMT"/>
        </w:rPr>
        <w:t xml:space="preserve">thus </w:t>
      </w:r>
      <w:r w:rsidR="00557F98">
        <w:rPr>
          <w:rFonts w:ascii="TimesNewRomanPSMT" w:hAnsi="TimesNewRomanPSMT"/>
        </w:rPr>
        <w:t xml:space="preserve">greater for avoiders, as they </w:t>
      </w:r>
      <w:r w:rsidR="00985A3D">
        <w:rPr>
          <w:rFonts w:ascii="TimesNewRomanPSMT" w:hAnsi="TimesNewRomanPSMT"/>
        </w:rPr>
        <w:t>permeate</w:t>
      </w:r>
      <w:r w:rsidR="00B23578" w:rsidRPr="003B69E5">
        <w:rPr>
          <w:rFonts w:ascii="TimesNewRomanPSMT" w:hAnsi="TimesNewRomanPSMT"/>
        </w:rPr>
        <w:t xml:space="preserve"> across </w:t>
      </w:r>
      <w:r w:rsidR="00D655A9" w:rsidRPr="003B69E5">
        <w:rPr>
          <w:rFonts w:ascii="TimesNewRomanPSMT" w:hAnsi="TimesNewRomanPSMT"/>
        </w:rPr>
        <w:t>multiple life stages</w:t>
      </w:r>
      <w:r w:rsidR="00EB43A8">
        <w:rPr>
          <w:rFonts w:ascii="TimesNewRomanPSMT" w:hAnsi="TimesNewRomanPSMT"/>
        </w:rPr>
        <w:t xml:space="preserve"> while </w:t>
      </w:r>
      <w:r w:rsidR="0019348E">
        <w:rPr>
          <w:rFonts w:ascii="TimesNewRomanPSMT" w:hAnsi="TimesNewRomanPSMT"/>
        </w:rPr>
        <w:t xml:space="preserve">only </w:t>
      </w:r>
      <w:r w:rsidR="00EB43A8">
        <w:rPr>
          <w:rFonts w:ascii="TimesNewRomanPSMT" w:hAnsi="TimesNewRomanPSMT"/>
        </w:rPr>
        <w:t>affect</w:t>
      </w:r>
      <w:r w:rsidR="0019348E">
        <w:rPr>
          <w:rFonts w:ascii="TimesNewRomanPSMT" w:hAnsi="TimesNewRomanPSMT"/>
        </w:rPr>
        <w:t>ing</w:t>
      </w:r>
      <w:r w:rsidR="00EB43A8">
        <w:rPr>
          <w:rFonts w:ascii="TimesNewRomanPSMT" w:hAnsi="TimesNewRomanPSMT"/>
        </w:rPr>
        <w:t xml:space="preserve"> mortality in tolerators. </w:t>
      </w:r>
    </w:p>
    <w:p w14:paraId="009A92A7" w14:textId="70F759F9" w:rsidR="00D82E90" w:rsidRPr="0030229B" w:rsidRDefault="00317FEA" w:rsidP="0030229B">
      <w:pPr>
        <w:spacing w:line="480" w:lineRule="auto"/>
        <w:ind w:firstLine="720"/>
      </w:pPr>
      <w:r>
        <w:t>Although the per capita population growth rates we obtained were relatively high,</w:t>
      </w:r>
      <w:r w:rsidRPr="00D1775B">
        <w:t xml:space="preserve"> </w:t>
      </w:r>
      <w:r w:rsidR="00C624DA" w:rsidRPr="00D1775B">
        <w:t xml:space="preserve">the directional changes </w:t>
      </w:r>
      <w:r w:rsidR="00C624DA">
        <w:t>in tolerators and avoiders in</w:t>
      </w:r>
      <w:r w:rsidR="00C624DA" w:rsidRPr="00D1775B">
        <w:t xml:space="preserve"> response to watering and grass treatments </w:t>
      </w:r>
      <w:r w:rsidR="00C624DA">
        <w:t xml:space="preserve">are qualitatively </w:t>
      </w:r>
      <w:r w:rsidR="00C624DA" w:rsidRPr="00D1775B">
        <w:t xml:space="preserve">consistent with observed changes </w:t>
      </w:r>
      <w:r w:rsidR="00C624DA">
        <w:t xml:space="preserve">in </w:t>
      </w:r>
      <w:r w:rsidR="00C624DA" w:rsidRPr="00D1775B">
        <w:t>this community</w:t>
      </w:r>
      <w:r w:rsidR="00D82E90">
        <w:t xml:space="preserve">. </w:t>
      </w:r>
      <w:r w:rsidR="00D4027D">
        <w:t xml:space="preserve">In addition to </w:t>
      </w:r>
      <w:r w:rsidR="00653D2E">
        <w:t xml:space="preserve">the changes in avoiders supporting </w:t>
      </w:r>
      <w:r w:rsidR="00D4027D">
        <w:t>the long-term decline in high SLA forbs (Harrison et al. 2015)</w:t>
      </w:r>
      <w:r w:rsidR="00D220FE">
        <w:t xml:space="preserve">, </w:t>
      </w:r>
      <w:r w:rsidR="00EC40FD">
        <w:t xml:space="preserve">we also found </w:t>
      </w:r>
      <w:r w:rsidR="003B69E5">
        <w:t>support for other recently observed patterns in this system. T</w:t>
      </w:r>
      <w:r>
        <w:t xml:space="preserve">olerators displayed high </w:t>
      </w:r>
      <w:r w:rsidR="00EC40FD">
        <w:t xml:space="preserve">per capita </w:t>
      </w:r>
      <w:r>
        <w:t xml:space="preserve">growth rates in </w:t>
      </w:r>
      <w:r w:rsidR="00EC40FD">
        <w:t xml:space="preserve">the </w:t>
      </w:r>
      <w:r>
        <w:t xml:space="preserve">drought </w:t>
      </w:r>
      <w:r w:rsidR="00EC40FD">
        <w:t xml:space="preserve">treatment </w:t>
      </w:r>
      <w:r>
        <w:t>without grass</w:t>
      </w:r>
      <w:r w:rsidR="003B69E5">
        <w:t xml:space="preserve"> and, wh</w:t>
      </w:r>
      <w:r w:rsidR="00D4027D">
        <w:t xml:space="preserve">ile </w:t>
      </w:r>
      <w:r w:rsidR="00EC40FD">
        <w:t>the magnitude of this increase</w:t>
      </w:r>
      <w:r w:rsidR="00D4027D">
        <w:t xml:space="preserve"> </w:t>
      </w:r>
      <w:r>
        <w:t xml:space="preserve">could be due in part to increased temperatures within sheltered plots (see </w:t>
      </w:r>
      <w:r>
        <w:fldChar w:fldCharType="begin"/>
      </w:r>
      <w:r>
        <w:instrText xml:space="preserve"> ADDIN ZOTERO_ITEM CSL_CITATION {"citationID":"8xmhV6IM","properties":{"formattedCitation":"(Lucas {\\i{}et al.} 2008)","plainCitation":"(Lucas et al. 2008)","noteIndex":0},"citationItems":[{"id":2988,"uris":["http://zotero.org/users/1207110/items/2LZ5L76W"],"uri":["http://zotero.org/users/1207110/items/2LZ5L76W"],"itemData":{"id":2988,"type":"article-journal","title":"Using rainout shelters to evaluate climate change effects on the demography of Cryptantha flava","container-title":"Journal of Ecology","page":"514-522","volume":"96","issue":"3","source":"Wiley Online Library","abstract":"1 Precipitation in arid regions is temporally variable with much of it arriving in discrete, unpredictable pulses. Climate change models predict an increase in the variation of precipitation, with longer droughts and larger rainfall events, in addition to increased temperatures. 2 A life table response experiment (LTRE) was conducted with the herbaceous arid-land perennial Cryptantha flava (Boraginaceae) from 1997 to 2000, in order to determine how variation in precipitation affects asymptotic population growth (l) and vital rates. Variation in precipitation took two forms, through rainout shelters erected just before and during the 1999 spring growing season, and through naturally occurring variation over the 4 years. 3 An unexpected effect of rainout shelters on l was observed that could not be attributed to drought. The l value decreased greatly in control census plots in the 1998–99 transition but did not decrease in sheltered of plots. The 1999 spring, when shelters were in place, was unusually cold, resulting in frost damage to unsheltered plants. Plants under shelters experienced elevated nighttime temperatures and escaped frost damage. The greater value of l in the sheltered plots is attributable almost entirely to greater contributions of survival, growth and stasis. 4 There were residual effects of the 1999 drought treatment in the 1999–2000 transition as l decreased in the sheltered populations while l increased in control populations. Compared to controls, there were large negative effects of survival, growth, and stasis and a large positive effect of retrogression in the droughted plots. 5 Natural variation in fecundity contributed considerably to inter-annual variation in l in control plots. Annual variation in fecundity strongly paralleled annual variation in seedling establishment. The relative contributions of other vital rates varied greatly among the annual transitions. 6 Synthesis. The study illustrates the sensitivity of this arid-land species to early season frost events and to variation in precipitation. It suggests the importance of considering the seasonal timing of precipitation events when projecting the population-level consequences of global climate change, with particular attention given to precipitation that triggers germination and seedling establishment. Researchers using shelters to create drought treatments should consider their nighttime warming effects.","DOI":"10.1111/j.1365-2745.2007.01350.x","ISSN":"1365-2745","language":"en","author":[{"family":"Lucas","given":"Richard W."},{"family":"Forseth","given":"Irwin N."},{"family":"Casper","given":"Brenda B."}],"issued":{"date-parts":[["2008"]]}}}],"schema":"https://github.com/citation-style-language/schema/raw/master/csl-citation.json"} </w:instrText>
      </w:r>
      <w:r>
        <w:fldChar w:fldCharType="separate"/>
      </w:r>
      <w:r w:rsidRPr="0069599D">
        <w:t xml:space="preserve">Lucas </w:t>
      </w:r>
      <w:r w:rsidRPr="0069599D">
        <w:rPr>
          <w:i/>
          <w:iCs/>
        </w:rPr>
        <w:t>et al.</w:t>
      </w:r>
      <w:r w:rsidRPr="0069599D">
        <w:t xml:space="preserve"> 2008)</w:t>
      </w:r>
      <w:r>
        <w:fldChar w:fldCharType="end"/>
      </w:r>
      <w:r>
        <w:t xml:space="preserve">, these patterns reinforce previous findings that </w:t>
      </w:r>
      <w:r w:rsidR="00D4027D">
        <w:t>low-SLA forbs</w:t>
      </w:r>
      <w:r>
        <w:t xml:space="preserve"> increased in abundance during the recent extreme drought, with the concurrent reduction in grass likely contributing to this increase </w:t>
      </w:r>
      <w:r>
        <w:fldChar w:fldCharType="begin"/>
      </w:r>
      <w:r>
        <w:instrText xml:space="preserve"> ADDIN ZOTERO_ITEM CSL_CITATION {"citationID":"Y7G0xzYb","properties":{"formattedCitation":"(Copeland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fldChar w:fldCharType="separate"/>
      </w:r>
      <w:r w:rsidRPr="0069599D">
        <w:t xml:space="preserve">(Copeland </w:t>
      </w:r>
      <w:r w:rsidRPr="0069599D">
        <w:rPr>
          <w:i/>
          <w:iCs/>
        </w:rPr>
        <w:t>et al.</w:t>
      </w:r>
      <w:r w:rsidRPr="0069599D">
        <w:t xml:space="preserve"> 2016; LaForgia </w:t>
      </w:r>
      <w:r w:rsidRPr="0069599D">
        <w:rPr>
          <w:i/>
          <w:iCs/>
        </w:rPr>
        <w:t>et al.</w:t>
      </w:r>
      <w:r w:rsidRPr="0069599D">
        <w:t xml:space="preserve"> 2018)</w:t>
      </w:r>
      <w:r>
        <w:fldChar w:fldCharType="end"/>
      </w:r>
      <w:r>
        <w:t xml:space="preserve">. </w:t>
      </w:r>
      <w:r w:rsidR="00EC40FD">
        <w:t>Additionally, o</w:t>
      </w:r>
      <w:r w:rsidR="00D82E90">
        <w:t xml:space="preserve">ne key rate we did not measure that could have reduced the estimated population growth rates is summer seed predation by granivores, which act as both consumers and dispersers of seed, and have been shown to depress forbs species abundance in this system (Grasslands </w:t>
      </w:r>
      <w:proofErr w:type="spellStart"/>
      <w:r w:rsidR="00D82E90">
        <w:t>pg</w:t>
      </w:r>
      <w:proofErr w:type="spellEnd"/>
      <w:r w:rsidR="00D82E90">
        <w:t xml:space="preserve"> 186, Hobbs 1985)</w:t>
      </w:r>
      <w:r w:rsidR="00D82E90" w:rsidRPr="00D1775B">
        <w:t xml:space="preserve">. </w:t>
      </w:r>
      <w:r w:rsidR="00D65B31">
        <w:t>Finally</w:t>
      </w:r>
      <w:r w:rsidR="00D82E90">
        <w:t>, per capita growth rates are likely sensitive to germination rates, which in turn are influenced by temperature after a large rainfall event (Levine) and thatch buildup (Reynolds, Thomson)</w:t>
      </w:r>
      <w:r>
        <w:t>, both of which</w:t>
      </w:r>
      <w:r w:rsidR="00D82E90">
        <w:t xml:space="preserve"> differentially affect tolerators and avoiders (Huang). </w:t>
      </w:r>
      <w:r w:rsidR="003B69E5">
        <w:t xml:space="preserve">The lack of drought early in the season may have induced higher numbers of plants to germinate than in an average drought year, </w:t>
      </w:r>
      <w:r w:rsidR="003B69E5">
        <w:lastRenderedPageBreak/>
        <w:t>however the pattern of fall rains followed by winter drought is becoming more prevalent</w:t>
      </w:r>
      <w:r w:rsidR="00814139">
        <w:t xml:space="preserve"> (Harrison et al. 2015)</w:t>
      </w:r>
      <w:r w:rsidR="003B69E5">
        <w:t xml:space="preserve">, and therefore </w:t>
      </w:r>
      <w:r w:rsidR="00814139">
        <w:t xml:space="preserve">these </w:t>
      </w:r>
      <w:r w:rsidR="003B69E5">
        <w:t xml:space="preserve">findings may </w:t>
      </w:r>
      <w:r w:rsidR="00814139">
        <w:t xml:space="preserve">actually </w:t>
      </w:r>
      <w:r w:rsidR="003B69E5">
        <w:t xml:space="preserve">better represent </w:t>
      </w:r>
      <w:r w:rsidR="00814139">
        <w:t>environmental response in future drought</w:t>
      </w:r>
      <w:r w:rsidR="003B69E5">
        <w:t xml:space="preserve"> </w:t>
      </w:r>
      <w:r w:rsidR="00814139">
        <w:t xml:space="preserve">years </w:t>
      </w:r>
      <w:r w:rsidR="003B69E5">
        <w:t xml:space="preserve">(ref). </w:t>
      </w:r>
      <w:r w:rsidR="00D82E90" w:rsidRPr="0042444D">
        <w:t xml:space="preserve">Even with these high population growth rates, </w:t>
      </w:r>
      <w:r w:rsidR="00D65B31" w:rsidRPr="0042444D">
        <w:t>the relative changes in per capita growth rates</w:t>
      </w:r>
      <w:r w:rsidR="00D655A9" w:rsidRPr="0042444D">
        <w:t xml:space="preserve"> we found</w:t>
      </w:r>
      <w:r w:rsidR="00D65B31" w:rsidRPr="0042444D">
        <w:t xml:space="preserve"> </w:t>
      </w:r>
      <w:r w:rsidR="00D82E90" w:rsidRPr="0042444D">
        <w:t xml:space="preserve">reinforce the large </w:t>
      </w:r>
      <w:r w:rsidR="00C624DA" w:rsidRPr="0042444D">
        <w:t xml:space="preserve">interactive </w:t>
      </w:r>
      <w:r w:rsidR="00D82E90" w:rsidRPr="0042444D">
        <w:t xml:space="preserve">effect </w:t>
      </w:r>
      <w:r w:rsidR="00D65B31" w:rsidRPr="0042444D">
        <w:t xml:space="preserve">rainfall </w:t>
      </w:r>
      <w:r w:rsidR="00D82E90" w:rsidRPr="0042444D">
        <w:t>and competition has on the</w:t>
      </w:r>
      <w:r w:rsidR="00D65B31" w:rsidRPr="0042444D">
        <w:t xml:space="preserve"> success of these</w:t>
      </w:r>
      <w:r w:rsidR="00D82E90" w:rsidRPr="0042444D">
        <w:t xml:space="preserve"> </w:t>
      </w:r>
      <w:r w:rsidR="00C624DA" w:rsidRPr="0042444D">
        <w:t>strategies</w:t>
      </w:r>
      <w:r w:rsidR="00D82E90" w:rsidRPr="0042444D">
        <w:t>.</w:t>
      </w:r>
      <w:r w:rsidR="00D82E90">
        <w:t xml:space="preserve"> </w:t>
      </w:r>
    </w:p>
    <w:p w14:paraId="11201FF4" w14:textId="1A0AA71D" w:rsidR="00D84D39" w:rsidRDefault="008444E7" w:rsidP="00F21816">
      <w:pPr>
        <w:spacing w:line="480" w:lineRule="auto"/>
        <w:ind w:firstLine="720"/>
      </w:pPr>
      <w:r w:rsidRPr="00930202">
        <w:rPr>
          <w:rFonts w:ascii="TimesNewRomanPSMT" w:hAnsi="TimesNewRomanPSMT"/>
        </w:rPr>
        <w:t xml:space="preserve">While avoiders are strongly negatively impacted by drought and grass, </w:t>
      </w:r>
      <w:r w:rsidR="004852DF" w:rsidRPr="00930202">
        <w:t>competitively dominant</w:t>
      </w:r>
      <w:r w:rsidR="004852DF" w:rsidRPr="00930202">
        <w:rPr>
          <w:rFonts w:ascii="TimesNewRomanPSMT" w:hAnsi="TimesNewRomanPSMT"/>
        </w:rPr>
        <w:t xml:space="preserve"> grasses limit </w:t>
      </w:r>
      <w:proofErr w:type="spellStart"/>
      <w:r w:rsidR="004852DF" w:rsidRPr="00930202">
        <w:rPr>
          <w:rFonts w:ascii="TimesNewRomanPSMT" w:hAnsi="TimesNewRomanPSMT"/>
        </w:rPr>
        <w:t>tolerators’</w:t>
      </w:r>
      <w:proofErr w:type="spellEnd"/>
      <w:r w:rsidR="004852DF" w:rsidRPr="00930202">
        <w:rPr>
          <w:rFonts w:ascii="TimesNewRomanPSMT" w:hAnsi="TimesNewRomanPSMT"/>
        </w:rPr>
        <w:t xml:space="preserve"> abilities to take advantage of a </w:t>
      </w:r>
      <w:r w:rsidR="004852DF">
        <w:rPr>
          <w:rFonts w:ascii="TimesNewRomanPSMT" w:hAnsi="TimesNewRomanPSMT"/>
        </w:rPr>
        <w:t xml:space="preserve">higher water availability. </w:t>
      </w:r>
      <w:r w:rsidR="004852DF" w:rsidRPr="00930202">
        <w:t>The small but significant effect of grass competition on per capita growth rates in watered plots, driven by increased mortality in tolerators, affirms that competitively dominant</w:t>
      </w:r>
      <w:r w:rsidR="004852DF" w:rsidRPr="00930202">
        <w:rPr>
          <w:rFonts w:ascii="TimesNewRomanPSMT" w:hAnsi="TimesNewRomanPSMT"/>
        </w:rPr>
        <w:t xml:space="preserve"> grasses limit </w:t>
      </w:r>
      <w:proofErr w:type="spellStart"/>
      <w:r w:rsidR="004852DF" w:rsidRPr="00930202">
        <w:rPr>
          <w:rFonts w:ascii="TimesNewRomanPSMT" w:hAnsi="TimesNewRomanPSMT"/>
        </w:rPr>
        <w:t>tolerators’</w:t>
      </w:r>
      <w:proofErr w:type="spellEnd"/>
      <w:r w:rsidR="004852DF" w:rsidRPr="00930202">
        <w:rPr>
          <w:rFonts w:ascii="TimesNewRomanPSMT" w:hAnsi="TimesNewRomanPSMT"/>
        </w:rPr>
        <w:t xml:space="preserve"> abilities to take advantage of a higher resource environment</w:t>
      </w:r>
      <w:r w:rsidR="00F8622F">
        <w:rPr>
          <w:rFonts w:ascii="TimesNewRomanPSMT" w:hAnsi="TimesNewRomanPSMT"/>
        </w:rPr>
        <w:t>. T</w:t>
      </w:r>
      <w:r w:rsidRPr="00930202">
        <w:rPr>
          <w:rFonts w:ascii="TimesNewRomanPSMT" w:hAnsi="TimesNewRomanPSMT"/>
        </w:rPr>
        <w:t>h</w:t>
      </w:r>
      <w:r w:rsidR="00F8622F">
        <w:rPr>
          <w:rFonts w:ascii="TimesNewRomanPSMT" w:hAnsi="TimesNewRomanPSMT"/>
        </w:rPr>
        <w:t>is</w:t>
      </w:r>
      <w:r w:rsidR="00CF5E5D" w:rsidRPr="00930202">
        <w:rPr>
          <w:rFonts w:ascii="TimesNewRomanPSMT" w:hAnsi="TimesNewRomanPSMT"/>
        </w:rPr>
        <w:t xml:space="preserve"> small negative effect can build up over time</w:t>
      </w:r>
      <w:r w:rsidR="00834C93" w:rsidRPr="00930202">
        <w:rPr>
          <w:rFonts w:ascii="TimesNewRomanPSMT" w:hAnsi="TimesNewRomanPSMT"/>
        </w:rPr>
        <w:t xml:space="preserve"> </w:t>
      </w:r>
      <w:r w:rsidR="00790E78">
        <w:t xml:space="preserve">through lagged </w:t>
      </w:r>
      <w:r w:rsidR="00814E55">
        <w:t xml:space="preserve">indirect </w:t>
      </w:r>
      <w:r w:rsidR="00790E78">
        <w:t>effects</w:t>
      </w:r>
      <w:r w:rsidR="00A765B9">
        <w:t xml:space="preserve"> that operate predominantly through thatch</w:t>
      </w:r>
      <w:r w:rsidR="00CD205D">
        <w:t xml:space="preserve"> in this system</w:t>
      </w:r>
      <w:r w:rsidR="00A765B9">
        <w:t xml:space="preserve"> (</w:t>
      </w:r>
      <w:r w:rsidR="00CD205D">
        <w:t xml:space="preserve">Levine and Rees, </w:t>
      </w:r>
      <w:proofErr w:type="spellStart"/>
      <w:r w:rsidR="00DB65DB">
        <w:t>D</w:t>
      </w:r>
      <w:r w:rsidR="00CD205D">
        <w:t>udney</w:t>
      </w:r>
      <w:proofErr w:type="spellEnd"/>
      <w:r w:rsidR="00A765B9">
        <w:t>)</w:t>
      </w:r>
      <w:r w:rsidR="0097561D">
        <w:t xml:space="preserve">. The </w:t>
      </w:r>
      <w:r w:rsidR="009E4F9A">
        <w:t>accumulation of</w:t>
      </w:r>
      <w:r w:rsidR="0097561D">
        <w:t xml:space="preserve"> grass thatch, caused by repeated </w:t>
      </w:r>
      <w:r w:rsidR="00790E78">
        <w:t xml:space="preserve">wet years, </w:t>
      </w:r>
      <w:r w:rsidR="0097561D">
        <w:t xml:space="preserve">has been shown to </w:t>
      </w:r>
      <w:r w:rsidR="00790E78">
        <w:t>depress native forb germination</w:t>
      </w:r>
      <w:r w:rsidR="00CD205D">
        <w:t xml:space="preserve"> (</w:t>
      </w:r>
      <w:r w:rsidR="00DB65DB">
        <w:t>T</w:t>
      </w:r>
      <w:r w:rsidR="00CD205D">
        <w:t>homs</w:t>
      </w:r>
      <w:r w:rsidR="00DB65DB">
        <w:t>o</w:t>
      </w:r>
      <w:r w:rsidR="00CD205D">
        <w:t>n)</w:t>
      </w:r>
      <w:r w:rsidR="0097561D">
        <w:t>,</w:t>
      </w:r>
      <w:r w:rsidR="00D84D39">
        <w:t xml:space="preserve"> </w:t>
      </w:r>
      <w:r w:rsidR="00864328">
        <w:t xml:space="preserve">leading to lower overall </w:t>
      </w:r>
      <w:r w:rsidR="00CD205D">
        <w:t xml:space="preserve">abundance, </w:t>
      </w:r>
      <w:r w:rsidR="00864328">
        <w:t>biomass</w:t>
      </w:r>
      <w:r w:rsidR="00CD205D">
        <w:t>, and</w:t>
      </w:r>
      <w:r w:rsidR="00864328">
        <w:t xml:space="preserve"> seed set (Thoms</w:t>
      </w:r>
      <w:r w:rsidR="00DB65DB">
        <w:t>o</w:t>
      </w:r>
      <w:r w:rsidR="00864328">
        <w:t>n</w:t>
      </w:r>
      <w:r w:rsidR="00620B9D">
        <w:t xml:space="preserve"> </w:t>
      </w:r>
      <w:r w:rsidR="00CD205D">
        <w:t xml:space="preserve">papers, </w:t>
      </w:r>
      <w:proofErr w:type="spellStart"/>
      <w:r w:rsidR="00DB65DB">
        <w:t>S</w:t>
      </w:r>
      <w:r w:rsidR="00CD205D">
        <w:t>uttle</w:t>
      </w:r>
      <w:proofErr w:type="spellEnd"/>
      <w:r w:rsidR="00CD205D">
        <w:t xml:space="preserve">, </w:t>
      </w:r>
      <w:proofErr w:type="spellStart"/>
      <w:r w:rsidR="00DB65DB">
        <w:t>D</w:t>
      </w:r>
      <w:r w:rsidR="00CD205D">
        <w:t>udney</w:t>
      </w:r>
      <w:proofErr w:type="spellEnd"/>
      <w:r w:rsidR="00864328">
        <w:t>)</w:t>
      </w:r>
      <w:r w:rsidR="00790E78">
        <w:t xml:space="preserve">. </w:t>
      </w:r>
      <w:r w:rsidR="00834C93">
        <w:rPr>
          <w:rFonts w:ascii="TimesNewRomanPSMT" w:hAnsi="TimesNewRomanPSMT"/>
        </w:rPr>
        <w:t>M</w:t>
      </w:r>
      <w:r w:rsidR="00807043" w:rsidRPr="00D1775B">
        <w:rPr>
          <w:rFonts w:ascii="TimesNewRomanPSMT" w:hAnsi="TimesNewRomanPSMT"/>
        </w:rPr>
        <w:t xml:space="preserve">ultiple wet years in a row </w:t>
      </w:r>
      <w:r w:rsidR="00834C93">
        <w:rPr>
          <w:rFonts w:ascii="TimesNewRomanPSMT" w:hAnsi="TimesNewRomanPSMT"/>
        </w:rPr>
        <w:t>c</w:t>
      </w:r>
      <w:r w:rsidR="00807043" w:rsidRPr="00D1775B">
        <w:rPr>
          <w:rFonts w:ascii="TimesNewRomanPSMT" w:hAnsi="TimesNewRomanPSMT"/>
        </w:rPr>
        <w:t xml:space="preserve">ould </w:t>
      </w:r>
      <w:r w:rsidR="00CF5E5D">
        <w:rPr>
          <w:rFonts w:ascii="TimesNewRomanPSMT" w:hAnsi="TimesNewRomanPSMT"/>
        </w:rPr>
        <w:t xml:space="preserve">amplify the negative </w:t>
      </w:r>
      <w:r w:rsidR="00620B9D">
        <w:rPr>
          <w:rFonts w:ascii="TimesNewRomanPSMT" w:hAnsi="TimesNewRomanPSMT"/>
        </w:rPr>
        <w:t xml:space="preserve">interaction between grass and watering </w:t>
      </w:r>
      <w:r w:rsidR="009E4F9A">
        <w:rPr>
          <w:rFonts w:ascii="TimesNewRomanPSMT" w:hAnsi="TimesNewRomanPSMT"/>
        </w:rPr>
        <w:t xml:space="preserve">that we found, </w:t>
      </w:r>
      <w:r w:rsidR="00807043" w:rsidRPr="00D1775B">
        <w:rPr>
          <w:rFonts w:ascii="TimesNewRomanPSMT" w:hAnsi="TimesNewRomanPSMT"/>
        </w:rPr>
        <w:t>decreasing per capita growth rates</w:t>
      </w:r>
      <w:r w:rsidR="00620B9D">
        <w:rPr>
          <w:rFonts w:ascii="TimesNewRomanPSMT" w:hAnsi="TimesNewRomanPSMT"/>
        </w:rPr>
        <w:t xml:space="preserve"> of </w:t>
      </w:r>
      <w:r w:rsidR="009E4F9A">
        <w:rPr>
          <w:rFonts w:ascii="TimesNewRomanPSMT" w:hAnsi="TimesNewRomanPSMT"/>
        </w:rPr>
        <w:t xml:space="preserve">competition-intolerant </w:t>
      </w:r>
      <w:r w:rsidR="00620B9D">
        <w:rPr>
          <w:rFonts w:ascii="TimesNewRomanPSMT" w:hAnsi="TimesNewRomanPSMT"/>
        </w:rPr>
        <w:t>tolerators</w:t>
      </w:r>
      <w:r w:rsidR="00000569">
        <w:rPr>
          <w:rFonts w:ascii="TimesNewRomanPSMT" w:hAnsi="TimesNewRomanPSMT"/>
        </w:rPr>
        <w:t xml:space="preserve"> more than avoiders</w:t>
      </w:r>
      <w:r w:rsidR="00215368">
        <w:t>.</w:t>
      </w:r>
      <w:r w:rsidR="00E97BC4" w:rsidRPr="00E97BC4">
        <w:t xml:space="preserve"> </w:t>
      </w:r>
      <w:r w:rsidR="00E97BC4" w:rsidRPr="00930202">
        <w:t>The distribution of extreme events across years will therefore influence which strategy is most affected by the interactive effects of climate and competition</w:t>
      </w:r>
      <w:r w:rsidR="00E97BC4">
        <w:t>.</w:t>
      </w:r>
      <w:r w:rsidR="009410BF">
        <w:t xml:space="preserve"> </w:t>
      </w:r>
      <w:r w:rsidR="009A44F4">
        <w:t>W</w:t>
      </w:r>
      <w:r w:rsidR="009A44F4" w:rsidRPr="00DF2C77">
        <w:t xml:space="preserve">hen water is the main limiting resource, then the effects of drought, </w:t>
      </w:r>
      <w:r w:rsidR="009A44F4">
        <w:t xml:space="preserve">novel </w:t>
      </w:r>
      <w:r w:rsidR="009A44F4" w:rsidRPr="00DF2C77">
        <w:t>competition, and their interaction will</w:t>
      </w:r>
      <w:r w:rsidR="009A44F4" w:rsidRPr="00D57CBB">
        <w:rPr>
          <w:rFonts w:ascii="TimesNewRomanPSMT" w:hAnsi="TimesNewRomanPSMT"/>
        </w:rPr>
        <w:t xml:space="preserve"> be most severe</w:t>
      </w:r>
      <w:r w:rsidR="009A44F4" w:rsidRPr="004C1ABB">
        <w:rPr>
          <w:rFonts w:ascii="TimesNewRomanPSMT" w:hAnsi="TimesNewRomanPSMT"/>
        </w:rPr>
        <w:t xml:space="preserve"> on </w:t>
      </w:r>
      <w:r w:rsidR="009A44F4">
        <w:rPr>
          <w:rFonts w:ascii="TimesNewRomanPSMT" w:hAnsi="TimesNewRomanPSMT"/>
        </w:rPr>
        <w:t>avoiders</w:t>
      </w:r>
      <w:r w:rsidR="009A44F4" w:rsidRPr="004C1ABB">
        <w:rPr>
          <w:rFonts w:ascii="TimesNewRomanPSMT" w:hAnsi="TimesNewRomanPSMT"/>
        </w:rPr>
        <w:t>, hastening their decline</w:t>
      </w:r>
      <w:r w:rsidR="009A44F4">
        <w:rPr>
          <w:rFonts w:ascii="TimesNewRomanPSMT" w:hAnsi="TimesNewRomanPSMT"/>
        </w:rPr>
        <w:t xml:space="preserve"> through increased mortality and lower fecundity. </w:t>
      </w:r>
      <w:r w:rsidR="009A44F4" w:rsidRPr="00D1775B">
        <w:rPr>
          <w:rFonts w:ascii="TimesNewRomanPSMT" w:hAnsi="TimesNewRomanPSMT"/>
        </w:rPr>
        <w:t xml:space="preserve">Alternatively, if </w:t>
      </w:r>
      <w:r w:rsidR="009A44F4">
        <w:rPr>
          <w:rFonts w:ascii="TimesNewRomanPSMT" w:hAnsi="TimesNewRomanPSMT"/>
        </w:rPr>
        <w:t xml:space="preserve">invaders are </w:t>
      </w:r>
      <w:r w:rsidR="009A44F4" w:rsidRPr="00D1775B">
        <w:rPr>
          <w:rFonts w:ascii="TimesNewRomanPSMT" w:hAnsi="TimesNewRomanPSMT"/>
        </w:rPr>
        <w:t xml:space="preserve">mainly competing for light, </w:t>
      </w:r>
      <w:r w:rsidR="009A44F4">
        <w:rPr>
          <w:rFonts w:ascii="TimesNewRomanPSMT" w:hAnsi="TimesNewRomanPSMT"/>
        </w:rPr>
        <w:t>then</w:t>
      </w:r>
      <w:r w:rsidR="009A44F4" w:rsidRPr="00D1775B">
        <w:rPr>
          <w:rFonts w:ascii="TimesNewRomanPSMT" w:hAnsi="TimesNewRomanPSMT"/>
        </w:rPr>
        <w:t xml:space="preserve"> the effects of competition </w:t>
      </w:r>
      <w:r w:rsidR="009A44F4">
        <w:rPr>
          <w:rFonts w:ascii="TimesNewRomanPSMT" w:hAnsi="TimesNewRomanPSMT"/>
        </w:rPr>
        <w:t xml:space="preserve">may </w:t>
      </w:r>
      <w:r w:rsidR="009A44F4" w:rsidRPr="00D1775B">
        <w:rPr>
          <w:rFonts w:ascii="TimesNewRomanPSMT" w:hAnsi="TimesNewRomanPSMT"/>
        </w:rPr>
        <w:t>be worst on the drought tolerators</w:t>
      </w:r>
      <w:r w:rsidR="009A44F4">
        <w:rPr>
          <w:rFonts w:ascii="TimesNewRomanPSMT" w:hAnsi="TimesNewRomanPSMT"/>
        </w:rPr>
        <w:t>.</w:t>
      </w:r>
      <w:r w:rsidR="00F75E5A" w:rsidRPr="00F75E5A">
        <w:t xml:space="preserve"> </w:t>
      </w:r>
      <w:r w:rsidR="009A44F4">
        <w:t>The</w:t>
      </w:r>
      <w:r w:rsidR="00326961" w:rsidRPr="00930202">
        <w:t xml:space="preserve"> predicted </w:t>
      </w:r>
      <w:r w:rsidR="008C19D9">
        <w:t>a</w:t>
      </w:r>
      <w:r w:rsidR="0097561D">
        <w:t xml:space="preserve">ridification </w:t>
      </w:r>
      <w:r w:rsidR="00F21816">
        <w:t>combined</w:t>
      </w:r>
      <w:r w:rsidR="008C19D9">
        <w:t xml:space="preserve"> </w:t>
      </w:r>
      <w:r w:rsidR="0097561D">
        <w:t>increased variability</w:t>
      </w:r>
      <w:r w:rsidR="000D6DB1">
        <w:t xml:space="preserve"> </w:t>
      </w:r>
      <w:r w:rsidR="00455961">
        <w:t>(</w:t>
      </w:r>
      <w:proofErr w:type="spellStart"/>
      <w:r w:rsidR="00455961">
        <w:t>Diffenbaugh</w:t>
      </w:r>
      <w:proofErr w:type="spellEnd"/>
      <w:r w:rsidR="00455961">
        <w:t xml:space="preserve"> 2015)</w:t>
      </w:r>
      <w:r w:rsidR="00F21816">
        <w:t xml:space="preserve"> </w:t>
      </w:r>
      <w:r w:rsidR="00326961">
        <w:t>point to avoiders being more harmed than tolerators</w:t>
      </w:r>
      <w:r w:rsidR="00F21816">
        <w:t>, especially given avoiders</w:t>
      </w:r>
      <w:r w:rsidR="009A44F4">
        <w:t>’</w:t>
      </w:r>
      <w:r w:rsidR="00F21816">
        <w:t xml:space="preserve"> strong response to a single year of competition under drought</w:t>
      </w:r>
      <w:r w:rsidR="00326961">
        <w:t xml:space="preserve">. </w:t>
      </w:r>
      <w:r w:rsidR="00F54527">
        <w:t>Interestingly, g</w:t>
      </w:r>
      <w:r w:rsidR="00F21816">
        <w:t>rasses</w:t>
      </w:r>
      <w:r w:rsidR="0097561D">
        <w:t xml:space="preserve"> </w:t>
      </w:r>
      <w:r w:rsidR="0097561D">
        <w:lastRenderedPageBreak/>
        <w:t xml:space="preserve">may </w:t>
      </w:r>
      <w:r w:rsidR="00A765B9">
        <w:t xml:space="preserve">actually </w:t>
      </w:r>
      <w:r w:rsidR="0097561D">
        <w:t>decline</w:t>
      </w:r>
      <w:r w:rsidR="00834C93">
        <w:t xml:space="preserve"> as well</w:t>
      </w:r>
      <w:r w:rsidR="00E57178">
        <w:t xml:space="preserve"> </w:t>
      </w:r>
      <w:r w:rsidR="00F54527">
        <w:t>under a drier climate</w:t>
      </w:r>
      <w:r w:rsidR="0097561D">
        <w:t xml:space="preserve">, as previously </w:t>
      </w:r>
      <w:r w:rsidR="00DB65DB">
        <w:t>documented</w:t>
      </w:r>
      <w:r w:rsidR="00CD205D">
        <w:t xml:space="preserve"> in</w:t>
      </w:r>
      <w:r w:rsidR="0097561D">
        <w:t xml:space="preserve"> Copeland et al</w:t>
      </w:r>
      <w:r w:rsidR="00DB65DB">
        <w:t>.</w:t>
      </w:r>
      <w:r w:rsidR="0097561D">
        <w:t xml:space="preserve"> </w:t>
      </w:r>
      <w:r w:rsidR="00DB65DB">
        <w:t>(</w:t>
      </w:r>
      <w:r w:rsidR="0097561D">
        <w:t>2016</w:t>
      </w:r>
      <w:r w:rsidR="00DB65DB">
        <w:t>)</w:t>
      </w:r>
      <w:r w:rsidR="00A765B9">
        <w:t xml:space="preserve"> </w:t>
      </w:r>
      <w:r w:rsidR="0097561D">
        <w:t xml:space="preserve">and predicted </w:t>
      </w:r>
      <w:r w:rsidR="00CD205D">
        <w:t xml:space="preserve">to occur </w:t>
      </w:r>
      <w:r w:rsidR="0097561D">
        <w:t xml:space="preserve">for temperate grasslands </w:t>
      </w:r>
      <w:r w:rsidR="006B4833">
        <w:t>(</w:t>
      </w:r>
      <w:proofErr w:type="spellStart"/>
      <w:r w:rsidR="006B4833">
        <w:t>Gherardi</w:t>
      </w:r>
      <w:proofErr w:type="spellEnd"/>
      <w:r w:rsidR="006B4833">
        <w:t xml:space="preserve"> and Sala 20</w:t>
      </w:r>
      <w:r w:rsidR="0097561D">
        <w:t>1</w:t>
      </w:r>
      <w:r w:rsidR="006B4833">
        <w:t>9)</w:t>
      </w:r>
      <w:r w:rsidR="00AE0F44">
        <w:t>, though whether this occurs before avoiders go extinct remains an active question</w:t>
      </w:r>
      <w:r w:rsidR="00F90111" w:rsidRPr="00930202">
        <w:t>.</w:t>
      </w:r>
    </w:p>
    <w:p w14:paraId="4711E4E2" w14:textId="5E18F813" w:rsidR="00D635DC" w:rsidRPr="008B5EFB" w:rsidRDefault="00F90111" w:rsidP="008B5EFB">
      <w:pPr>
        <w:spacing w:line="480" w:lineRule="auto"/>
        <w:ind w:firstLine="720"/>
        <w:rPr>
          <w:highlight w:val="yellow"/>
        </w:rPr>
      </w:pPr>
      <w:r>
        <w:t>W</w:t>
      </w:r>
      <w:r w:rsidRPr="001E0A25">
        <w:t>hile there are studies of climate-caused extinction debts</w:t>
      </w:r>
      <w:r w:rsidR="00EF5425">
        <w:t xml:space="preserve"> (refs)</w:t>
      </w:r>
      <w:r w:rsidRPr="001E0A25">
        <w:t>, and other studies of invasion-caused extinction debts</w:t>
      </w:r>
      <w:r w:rsidR="00EF5425">
        <w:t xml:space="preserve"> (refs)</w:t>
      </w:r>
      <w:r w:rsidRPr="001E0A25">
        <w:t>, this is the first study to examine how invasions might synergize with climatic fluctuations to create extinction debts</w:t>
      </w:r>
      <w:r>
        <w:t xml:space="preserve">. </w:t>
      </w:r>
      <w:del w:id="0" w:author="Marina LaForgia" w:date="2019-01-25T09:24:00Z">
        <w:r w:rsidR="00EF5425" w:rsidDel="00A0385F">
          <w:delText>Furthermore, b</w:delText>
        </w:r>
        <w:r w:rsidR="008B5EFB" w:rsidRPr="00D1775B" w:rsidDel="00A0385F">
          <w:delText>y linking important ecological processes,</w:delText>
        </w:r>
        <w:r w:rsidR="008B5EFB" w:rsidDel="00A0385F">
          <w:delText xml:space="preserve"> </w:delText>
        </w:r>
        <w:r w:rsidR="008B5EFB" w:rsidRPr="00EA17F6" w:rsidDel="00A0385F">
          <w:delText xml:space="preserve">this study demonstrates </w:delText>
        </w:r>
        <w:r w:rsidR="008B5EFB" w:rsidDel="00A0385F">
          <w:delText xml:space="preserve">that functional traits can predict individual species’ demographic responses to the interacting effects biotic and abiotic environmental change, and can thus help provide a causal explanation for observed shifts in community composition and a means of projecting those shifts into the </w:delText>
        </w:r>
        <w:r w:rsidR="008B5EFB" w:rsidRPr="00EF5425" w:rsidDel="00A0385F">
          <w:delText xml:space="preserve">future. </w:delText>
        </w:r>
      </w:del>
      <w:r w:rsidR="005D1144">
        <w:t>In this syste</w:t>
      </w:r>
      <w:ins w:id="1" w:author="Marina LaForgia" w:date="2019-01-25T09:44:00Z">
        <w:r w:rsidR="005E2E9F">
          <w:t xml:space="preserve">m </w:t>
        </w:r>
      </w:ins>
      <w:del w:id="2" w:author="Marina LaForgia" w:date="2019-01-25T09:44:00Z">
        <w:r w:rsidR="005D1144" w:rsidDel="005E2E9F">
          <w:delText xml:space="preserve">m… </w:delText>
        </w:r>
        <w:r w:rsidR="005D1144" w:rsidRPr="005D1144" w:rsidDel="005E2E9F">
          <w:delText xml:space="preserve"> </w:delText>
        </w:r>
      </w:del>
      <w:r w:rsidR="005D1144">
        <w:t xml:space="preserve">we show that </w:t>
      </w:r>
      <w:ins w:id="3" w:author="Marina LaForgia" w:date="2019-01-25T09:44:00Z">
        <w:r w:rsidR="007F2595">
          <w:t>species previously adapted to variable rainfall might be unable to cope with</w:t>
        </w:r>
      </w:ins>
      <w:ins w:id="4" w:author="Marina LaForgia" w:date="2019-01-25T09:45:00Z">
        <w:r w:rsidR="007F2595">
          <w:t xml:space="preserve"> </w:t>
        </w:r>
      </w:ins>
      <w:ins w:id="5" w:author="Marina LaForgia" w:date="2019-01-25T09:48:00Z">
        <w:r w:rsidR="001D5D8B">
          <w:t>these fluctuating climates due to competition with invaders</w:t>
        </w:r>
      </w:ins>
      <w:ins w:id="6" w:author="Marina LaForgia" w:date="2019-01-25T09:45:00Z">
        <w:r w:rsidR="007F2595">
          <w:t xml:space="preserve">. </w:t>
        </w:r>
      </w:ins>
      <w:r w:rsidR="005D1144">
        <w:t xml:space="preserve">Before </w:t>
      </w:r>
      <w:ins w:id="7" w:author="Marina LaForgia" w:date="2019-01-25T10:44:00Z">
        <w:r w:rsidR="00C0600F">
          <w:t>invasive</w:t>
        </w:r>
      </w:ins>
      <w:del w:id="8" w:author="Marina LaForgia" w:date="2019-01-25T10:44:00Z">
        <w:r w:rsidR="005D1144" w:rsidDel="00C0600F">
          <w:delText>these</w:delText>
        </w:r>
      </w:del>
      <w:r w:rsidR="005D1144">
        <w:t xml:space="preserve"> grasses dominated these areas, avoiding </w:t>
      </w:r>
      <w:del w:id="9" w:author="Marina LaForgia" w:date="2019-01-25T10:44:00Z">
        <w:r w:rsidR="005D1144" w:rsidDel="00C0600F">
          <w:delText>drought and</w:delText>
        </w:r>
      </w:del>
      <w:ins w:id="10" w:author="Marina LaForgia" w:date="2019-01-25T10:44:00Z">
        <w:r w:rsidR="00C0600F">
          <w:t>or</w:t>
        </w:r>
      </w:ins>
      <w:r w:rsidR="005D1144">
        <w:t xml:space="preserve"> tolerating drought were sufficient strategies of dealing </w:t>
      </w:r>
      <w:del w:id="11" w:author="Marina LaForgia" w:date="2019-01-25T09:48:00Z">
        <w:r w:rsidR="005D1144" w:rsidDel="001D5D8B">
          <w:delText>with fluctuating climates</w:delText>
        </w:r>
      </w:del>
      <w:ins w:id="12" w:author="Marina LaForgia" w:date="2019-01-25T09:48:00Z">
        <w:r w:rsidR="001D5D8B">
          <w:t>the infrequent</w:t>
        </w:r>
      </w:ins>
      <w:ins w:id="13" w:author="Marina LaForgia" w:date="2019-01-25T09:49:00Z">
        <w:r w:rsidR="001D5D8B">
          <w:t xml:space="preserve"> rainfall</w:t>
        </w:r>
      </w:ins>
      <w:r w:rsidR="005D1144">
        <w:t xml:space="preserve">, </w:t>
      </w:r>
      <w:ins w:id="14" w:author="Marina LaForgia" w:date="2019-01-25T09:49:00Z">
        <w:r w:rsidR="001D5D8B">
          <w:t xml:space="preserve">ultimately </w:t>
        </w:r>
      </w:ins>
      <w:r w:rsidR="005D1144">
        <w:t>allowing both types of species to coexist (</w:t>
      </w:r>
      <w:proofErr w:type="spellStart"/>
      <w:r w:rsidR="005D1144">
        <w:t>Angert</w:t>
      </w:r>
      <w:proofErr w:type="spellEnd"/>
      <w:r w:rsidR="005D1144">
        <w:t xml:space="preserve">). </w:t>
      </w:r>
      <w:ins w:id="15" w:author="Marina LaForgia" w:date="2019-01-25T09:45:00Z">
        <w:r w:rsidR="007F2595">
          <w:t xml:space="preserve">The arrival of </w:t>
        </w:r>
      </w:ins>
      <w:ins w:id="16" w:author="Marina LaForgia" w:date="2019-01-25T09:49:00Z">
        <w:r w:rsidR="001D5D8B">
          <w:t xml:space="preserve">competitively dominant </w:t>
        </w:r>
      </w:ins>
      <w:ins w:id="17" w:author="Marina LaForgia" w:date="2019-01-25T09:45:00Z">
        <w:r w:rsidR="007F2595">
          <w:t>invasive grasses however</w:t>
        </w:r>
      </w:ins>
      <w:ins w:id="18" w:author="Marina LaForgia" w:date="2019-01-25T09:46:00Z">
        <w:r w:rsidR="007F2595">
          <w:t xml:space="preserve"> has altered the effectiveness of both of these strategies. </w:t>
        </w:r>
      </w:ins>
      <w:r w:rsidR="007877F6" w:rsidRPr="00EF5425">
        <w:t>While much</w:t>
      </w:r>
      <w:r w:rsidR="007877F6" w:rsidRPr="00D57CBB">
        <w:t xml:space="preserve"> of the research on </w:t>
      </w:r>
      <w:r w:rsidR="00215368">
        <w:t>plant drought-response</w:t>
      </w:r>
      <w:r w:rsidR="007877F6" w:rsidRPr="00D57CBB">
        <w:t xml:space="preserve"> strategies comes from desert </w:t>
      </w:r>
      <w:r w:rsidR="00EA17F6" w:rsidRPr="00D57CBB">
        <w:t xml:space="preserve">and grassland annuals </w:t>
      </w:r>
      <w:r w:rsidR="007877F6" w:rsidRPr="00D57CBB">
        <w:t>(</w:t>
      </w:r>
      <w:proofErr w:type="spellStart"/>
      <w:r w:rsidR="007877F6" w:rsidRPr="00D57CBB">
        <w:t>Gremer</w:t>
      </w:r>
      <w:proofErr w:type="spellEnd"/>
      <w:r w:rsidR="007877F6" w:rsidRPr="00D57CBB">
        <w:t>/Venable/</w:t>
      </w:r>
      <w:proofErr w:type="spellStart"/>
      <w:r w:rsidR="007877F6" w:rsidRPr="00D57CBB">
        <w:t>Huxman</w:t>
      </w:r>
      <w:proofErr w:type="spellEnd"/>
      <w:r w:rsidR="007877F6" w:rsidRPr="00D57CBB">
        <w:t>/</w:t>
      </w:r>
      <w:proofErr w:type="spellStart"/>
      <w:r w:rsidR="007877F6" w:rsidRPr="00D57CBB">
        <w:t>Angert</w:t>
      </w:r>
      <w:proofErr w:type="spellEnd"/>
      <w:r w:rsidR="007877F6" w:rsidRPr="00D57CBB">
        <w:t>), the trade-off between fast resource acquisition in avoiders and resource conservation in tolerators is fundamental among plants (Reich et al 2014, Diaz et al 2004)</w:t>
      </w:r>
      <w:r w:rsidR="00B15F5B" w:rsidRPr="00D57CBB">
        <w:t>,</w:t>
      </w:r>
      <w:r w:rsidR="007877F6" w:rsidRPr="00D57CBB">
        <w:t xml:space="preserve"> </w:t>
      </w:r>
      <w:r w:rsidR="001E6E99">
        <w:t xml:space="preserve">and </w:t>
      </w:r>
      <w:r w:rsidR="007877F6" w:rsidRPr="00D57CBB">
        <w:t>has been studied in various functional groups including tropical trees (</w:t>
      </w:r>
      <w:proofErr w:type="spellStart"/>
      <w:r w:rsidR="007877F6" w:rsidRPr="00D57CBB">
        <w:t>Visser</w:t>
      </w:r>
      <w:proofErr w:type="spellEnd"/>
      <w:r w:rsidR="007877F6" w:rsidRPr="00D57CBB">
        <w:t xml:space="preserve"> et al. 2018), herbaceous perennials (Adler), and shrubs (West et al 2007</w:t>
      </w:r>
      <w:r w:rsidR="001E6E99">
        <w:t>)</w:t>
      </w:r>
      <w:r w:rsidR="007877F6" w:rsidRPr="00D57CBB">
        <w:t xml:space="preserve">. </w:t>
      </w:r>
      <w:r w:rsidR="00DF2C77" w:rsidRPr="00143047">
        <w:t xml:space="preserve">As climate </w:t>
      </w:r>
      <w:r w:rsidR="0072075C" w:rsidRPr="00143047">
        <w:t xml:space="preserve">becomes increasingly variable </w:t>
      </w:r>
      <w:ins w:id="19" w:author="Marina LaForgia" w:date="2019-01-25T09:53:00Z">
        <w:r w:rsidR="006904A1">
          <w:t xml:space="preserve">in many regions of the world </w:t>
        </w:r>
      </w:ins>
      <w:r w:rsidR="0072075C" w:rsidRPr="00143047">
        <w:t>and species ranges shift</w:t>
      </w:r>
      <w:r w:rsidR="00DF2C77" w:rsidRPr="00143047">
        <w:t xml:space="preserve">, interactions with novel competitors </w:t>
      </w:r>
      <w:del w:id="20" w:author="Marina LaForgia" w:date="2019-01-25T09:55:00Z">
        <w:r w:rsidR="0072075C" w:rsidRPr="00143047" w:rsidDel="007914DF">
          <w:delText>can make</w:delText>
        </w:r>
      </w:del>
      <w:ins w:id="21" w:author="Marina LaForgia" w:date="2019-01-25T09:55:00Z">
        <w:r w:rsidR="007914DF">
          <w:t>will intensify the negative effects of</w:t>
        </w:r>
      </w:ins>
      <w:r w:rsidR="0072075C" w:rsidRPr="00143047">
        <w:t xml:space="preserve"> bad years </w:t>
      </w:r>
      <w:del w:id="22" w:author="Marina LaForgia" w:date="2019-01-25T09:55:00Z">
        <w:r w:rsidR="0072075C" w:rsidRPr="00143047" w:rsidDel="007914DF">
          <w:delText xml:space="preserve">worse </w:delText>
        </w:r>
      </w:del>
      <w:r w:rsidR="0072075C" w:rsidRPr="00143047">
        <w:t xml:space="preserve">and </w:t>
      </w:r>
      <w:ins w:id="23" w:author="Marina LaForgia" w:date="2019-01-25T09:55:00Z">
        <w:r w:rsidR="007914DF">
          <w:t xml:space="preserve">reduce the benefits of </w:t>
        </w:r>
      </w:ins>
      <w:r w:rsidR="0072075C" w:rsidRPr="00143047">
        <w:t>good years</w:t>
      </w:r>
      <w:del w:id="24" w:author="Marina LaForgia" w:date="2019-01-25T09:55:00Z">
        <w:r w:rsidR="0072075C" w:rsidRPr="00143047" w:rsidDel="007914DF">
          <w:delText xml:space="preserve"> less good</w:delText>
        </w:r>
      </w:del>
      <w:r w:rsidR="0072075C" w:rsidRPr="00143047">
        <w:t xml:space="preserve">, harming the ability of some species </w:t>
      </w:r>
      <w:r w:rsidR="00DF2C77" w:rsidRPr="00143047">
        <w:t xml:space="preserve">to recover </w:t>
      </w:r>
      <w:ins w:id="25" w:author="Marina LaForgia" w:date="2019-01-25T09:55:00Z">
        <w:r w:rsidR="007914DF">
          <w:t xml:space="preserve">from extreme events </w:t>
        </w:r>
      </w:ins>
      <w:r w:rsidR="00DF2C77" w:rsidRPr="00143047">
        <w:t>(</w:t>
      </w:r>
      <w:proofErr w:type="spellStart"/>
      <w:r w:rsidR="00DF2C77" w:rsidRPr="00143047">
        <w:t>Douda</w:t>
      </w:r>
      <w:proofErr w:type="spellEnd"/>
      <w:r w:rsidR="00DF2C77" w:rsidRPr="00143047">
        <w:t xml:space="preserve">, </w:t>
      </w:r>
      <w:proofErr w:type="spellStart"/>
      <w:r w:rsidR="00DF2C77" w:rsidRPr="00143047">
        <w:t>Rinnan</w:t>
      </w:r>
      <w:proofErr w:type="spellEnd"/>
      <w:r w:rsidR="00DF2C77" w:rsidRPr="00143047">
        <w:t>).</w:t>
      </w:r>
      <w:r w:rsidR="00DF2C77" w:rsidRPr="00DF2C77">
        <w:t xml:space="preserve"> </w:t>
      </w:r>
      <w:ins w:id="26" w:author="Marina LaForgia" w:date="2019-01-25T09:56:00Z">
        <w:r w:rsidR="007914DF">
          <w:t>C</w:t>
        </w:r>
      </w:ins>
      <w:del w:id="27" w:author="Marina LaForgia" w:date="2019-01-25T09:56:00Z">
        <w:r w:rsidR="008B5EFB" w:rsidDel="007914DF">
          <w:rPr>
            <w:rFonts w:ascii="TimesNewRomanPSMT" w:hAnsi="TimesNewRomanPSMT"/>
          </w:rPr>
          <w:delText>Regardless, it’s evident that c</w:delText>
        </w:r>
      </w:del>
      <w:r w:rsidR="008B5EFB">
        <w:rPr>
          <w:rFonts w:ascii="TimesNewRomanPSMT" w:hAnsi="TimesNewRomanPSMT"/>
        </w:rPr>
        <w:t xml:space="preserve">ompetition with invaders </w:t>
      </w:r>
      <w:ins w:id="28" w:author="Marina LaForgia" w:date="2019-01-25T10:45:00Z">
        <w:r w:rsidR="00C0600F">
          <w:rPr>
            <w:rFonts w:ascii="TimesNewRomanPSMT" w:hAnsi="TimesNewRomanPSMT"/>
          </w:rPr>
          <w:t xml:space="preserve">thus </w:t>
        </w:r>
      </w:ins>
      <w:bookmarkStart w:id="29" w:name="_GoBack"/>
      <w:bookmarkEnd w:id="29"/>
      <w:r w:rsidR="008B5EFB">
        <w:rPr>
          <w:rFonts w:ascii="TimesNewRomanPSMT" w:hAnsi="TimesNewRomanPSMT"/>
        </w:rPr>
        <w:t>adds to an increasing extinction debt that interacts with climate change to detrimentally affect the future of these species.</w:t>
      </w:r>
    </w:p>
    <w:p w14:paraId="34CFC529" w14:textId="77777777" w:rsidR="007877F6" w:rsidRPr="00D1775B" w:rsidRDefault="007877F6" w:rsidP="00E978D4">
      <w:pPr>
        <w:spacing w:line="480" w:lineRule="auto"/>
        <w:ind w:firstLine="720"/>
        <w:rPr>
          <w:b/>
        </w:rPr>
      </w:pPr>
    </w:p>
    <w:p w14:paraId="576EB2AA" w14:textId="77777777" w:rsidR="009F5CD1" w:rsidRDefault="00412E89" w:rsidP="00E978D4">
      <w:pPr>
        <w:spacing w:line="480" w:lineRule="auto"/>
        <w:rPr>
          <w:b/>
        </w:rPr>
      </w:pPr>
      <w:r w:rsidRPr="00412E89">
        <w:rPr>
          <w:b/>
        </w:rPr>
        <w:t>Acknowledgements</w:t>
      </w:r>
    </w:p>
    <w:p w14:paraId="1FE609EF" w14:textId="0BA067B6" w:rsidR="00E978D4" w:rsidRDefault="008B4354" w:rsidP="00E978D4">
      <w:pPr>
        <w:spacing w:line="480" w:lineRule="auto"/>
      </w:pPr>
      <w:r>
        <w:lastRenderedPageBreak/>
        <w:t xml:space="preserve">We thank C. Koehler, P. Aigner, and J. Garlock for logistical support at the UC McLaughlin Reserve. </w:t>
      </w:r>
      <w:r w:rsidR="00E978D4">
        <w:t xml:space="preserve">We also thank countless undergraduates who have helped with </w:t>
      </w:r>
      <w:r w:rsidR="00891F93">
        <w:t>prepping, censusing, counting, and processing samples</w:t>
      </w:r>
      <w:r w:rsidR="00E978D4">
        <w:t xml:space="preserve"> both in the field and in the </w:t>
      </w:r>
      <w:r w:rsidR="00891F93">
        <w:t>lab</w:t>
      </w:r>
      <w:r w:rsidR="00E978D4">
        <w:t xml:space="preserve">. Finally, </w:t>
      </w:r>
      <w:r w:rsidR="00891F93">
        <w:t xml:space="preserve">we thank </w:t>
      </w:r>
      <w:r w:rsidR="00E978D4">
        <w:t>members of the Latimer Lab</w:t>
      </w:r>
      <w:r w:rsidR="00891F93">
        <w:t>, who</w:t>
      </w:r>
      <w:r w:rsidR="00E978D4">
        <w:t xml:space="preserve"> provided valuable discussions on several steps of the data analysis and drafts of the manuscript.</w:t>
      </w:r>
    </w:p>
    <w:p w14:paraId="5F9E4829" w14:textId="1C37B34B" w:rsidR="00F3057E" w:rsidRDefault="00E978D4" w:rsidP="00E978D4">
      <w:pPr>
        <w:spacing w:line="480" w:lineRule="auto"/>
        <w:rPr>
          <w:b/>
        </w:rPr>
      </w:pPr>
      <w:r>
        <w:t xml:space="preserve"> </w:t>
      </w:r>
    </w:p>
    <w:p w14:paraId="7BF77A17" w14:textId="77777777" w:rsidR="00E978D4" w:rsidRDefault="00E978D4" w:rsidP="00E978D4">
      <w:pPr>
        <w:spacing w:line="480" w:lineRule="auto"/>
        <w:rPr>
          <w:b/>
        </w:rPr>
      </w:pPr>
    </w:p>
    <w:p w14:paraId="56993D8F" w14:textId="77777777" w:rsidR="00E978D4" w:rsidRDefault="00E978D4" w:rsidP="00E978D4">
      <w:pPr>
        <w:spacing w:line="480" w:lineRule="auto"/>
        <w:rPr>
          <w:b/>
        </w:rPr>
      </w:pPr>
    </w:p>
    <w:p w14:paraId="4CC8FF78" w14:textId="246A7751" w:rsidR="00412E89" w:rsidRDefault="00E978D4" w:rsidP="00E978D4">
      <w:pPr>
        <w:spacing w:line="480" w:lineRule="auto"/>
        <w:rPr>
          <w:b/>
        </w:rPr>
      </w:pPr>
      <w:r>
        <w:rPr>
          <w:b/>
        </w:rPr>
        <w:t>References</w:t>
      </w:r>
    </w:p>
    <w:p w14:paraId="76CB8F6E" w14:textId="77777777" w:rsidR="00F3057E" w:rsidRDefault="00F3057E" w:rsidP="00E978D4">
      <w:pPr>
        <w:spacing w:line="480" w:lineRule="auto"/>
        <w:rPr>
          <w:b/>
        </w:rPr>
      </w:pPr>
      <w:r>
        <w:rPr>
          <w:b/>
        </w:rPr>
        <w:br w:type="page"/>
      </w:r>
    </w:p>
    <w:p w14:paraId="2F6214D3" w14:textId="70C6712F" w:rsidR="00F6694F" w:rsidRPr="008A1B85" w:rsidRDefault="00F3057E" w:rsidP="00412E89">
      <w:pPr>
        <w:spacing w:line="480" w:lineRule="auto"/>
        <w:rPr>
          <w:b/>
        </w:rPr>
      </w:pPr>
      <w:r>
        <w:rPr>
          <w:b/>
        </w:rPr>
        <w:lastRenderedPageBreak/>
        <w:t>Table 1.</w:t>
      </w:r>
      <w:r w:rsidR="008A1B85">
        <w:rPr>
          <w:b/>
        </w:rPr>
        <w:t xml:space="preserve"> </w:t>
      </w:r>
      <w:r w:rsidR="008A1B85" w:rsidRPr="008A1B85">
        <w:t>Species</w:t>
      </w:r>
      <w:r w:rsidR="008A1B85">
        <w:t xml:space="preserve"> used in the study along with their PC score </w:t>
      </w:r>
      <w:r w:rsidR="00F7027B">
        <w:t>(</w:t>
      </w:r>
      <w:r w:rsidR="00A6088C">
        <w:t>tradeoff between WUE and RGR)</w:t>
      </w:r>
      <w:r w:rsidR="008A1B85">
        <w:t>, respective drought strategy, SLA (mm</w:t>
      </w:r>
      <w:r w:rsidR="008A1B85">
        <w:rPr>
          <w:vertAlign w:val="superscript"/>
        </w:rPr>
        <w:t>2</w:t>
      </w:r>
      <w:r w:rsidR="008A1B85">
        <w:t>/g), and seed survival rates.</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color w:val="000000"/>
                <w:sz w:val="20"/>
                <w:szCs w:val="20"/>
              </w:rPr>
            </w:pPr>
            <w:r w:rsidRPr="00F6694F">
              <w:rPr>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color w:val="000000"/>
                <w:sz w:val="20"/>
                <w:szCs w:val="20"/>
              </w:rPr>
            </w:pPr>
            <w:r w:rsidRPr="00F6694F">
              <w:rPr>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color w:val="000000"/>
                <w:sz w:val="20"/>
                <w:szCs w:val="20"/>
              </w:rPr>
            </w:pPr>
            <w:r w:rsidRPr="00F6694F">
              <w:rPr>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color w:val="000000"/>
                <w:sz w:val="20"/>
                <w:szCs w:val="20"/>
              </w:rPr>
            </w:pPr>
            <w:r w:rsidRPr="00F6694F">
              <w:rPr>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color w:val="000000"/>
                <w:sz w:val="20"/>
                <w:szCs w:val="20"/>
              </w:rPr>
            </w:pPr>
            <w:r w:rsidRPr="00F6694F">
              <w:rPr>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color w:val="000000"/>
                <w:sz w:val="20"/>
                <w:szCs w:val="20"/>
              </w:rPr>
            </w:pPr>
            <w:proofErr w:type="spellStart"/>
            <w:r w:rsidRPr="00F6694F">
              <w:rPr>
                <w:color w:val="000000"/>
                <w:sz w:val="20"/>
                <w:szCs w:val="20"/>
              </w:rPr>
              <w:t>Lasthenia</w:t>
            </w:r>
            <w:proofErr w:type="spellEnd"/>
            <w:r w:rsidRPr="00F6694F">
              <w:rPr>
                <w:color w:val="000000"/>
                <w:sz w:val="20"/>
                <w:szCs w:val="20"/>
              </w:rPr>
              <w:t xml:space="preserve"> </w:t>
            </w:r>
            <w:proofErr w:type="spellStart"/>
            <w:r w:rsidRPr="00F6694F">
              <w:rPr>
                <w:color w:val="000000"/>
                <w:sz w:val="20"/>
                <w:szCs w:val="20"/>
              </w:rPr>
              <w:t>californica</w:t>
            </w:r>
            <w:proofErr w:type="spellEnd"/>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color w:val="000000"/>
                <w:sz w:val="20"/>
                <w:szCs w:val="20"/>
              </w:rPr>
            </w:pPr>
            <w:r w:rsidRPr="00F6694F">
              <w:rPr>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color w:val="000000"/>
                <w:sz w:val="20"/>
                <w:szCs w:val="20"/>
              </w:rPr>
            </w:pPr>
            <w:r w:rsidRPr="00F6694F">
              <w:rPr>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color w:val="000000"/>
                <w:sz w:val="20"/>
                <w:szCs w:val="20"/>
              </w:rPr>
            </w:pPr>
            <w:r w:rsidRPr="00F6694F">
              <w:rPr>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color w:val="000000"/>
                <w:sz w:val="20"/>
                <w:szCs w:val="20"/>
              </w:rPr>
            </w:pPr>
            <w:proofErr w:type="spellStart"/>
            <w:r w:rsidRPr="00F6694F">
              <w:rPr>
                <w:color w:val="000000"/>
                <w:sz w:val="20"/>
                <w:szCs w:val="20"/>
              </w:rPr>
              <w:t>Plantago</w:t>
            </w:r>
            <w:proofErr w:type="spellEnd"/>
            <w:r w:rsidRPr="00F6694F">
              <w:rPr>
                <w:color w:val="000000"/>
                <w:sz w:val="20"/>
                <w:szCs w:val="20"/>
              </w:rPr>
              <w:t xml:space="preserve"> </w:t>
            </w:r>
            <w:proofErr w:type="spellStart"/>
            <w:r w:rsidRPr="00F6694F">
              <w:rPr>
                <w:color w:val="000000"/>
                <w:sz w:val="20"/>
                <w:szCs w:val="20"/>
              </w:rPr>
              <w:t>erecta</w:t>
            </w:r>
            <w:proofErr w:type="spellEnd"/>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color w:val="000000"/>
                <w:sz w:val="20"/>
                <w:szCs w:val="20"/>
              </w:rPr>
            </w:pPr>
            <w:r w:rsidRPr="00F6694F">
              <w:rPr>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color w:val="000000"/>
                <w:sz w:val="20"/>
                <w:szCs w:val="20"/>
              </w:rPr>
            </w:pPr>
            <w:r w:rsidRPr="00F6694F">
              <w:rPr>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color w:val="000000"/>
                <w:sz w:val="20"/>
                <w:szCs w:val="20"/>
              </w:rPr>
            </w:pPr>
            <w:r w:rsidRPr="00F6694F">
              <w:rPr>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color w:val="000000"/>
                <w:sz w:val="20"/>
                <w:szCs w:val="20"/>
              </w:rPr>
            </w:pPr>
            <w:proofErr w:type="spellStart"/>
            <w:r w:rsidRPr="00F6694F">
              <w:rPr>
                <w:color w:val="000000"/>
                <w:sz w:val="20"/>
                <w:szCs w:val="20"/>
              </w:rPr>
              <w:t>Agoseris</w:t>
            </w:r>
            <w:proofErr w:type="spellEnd"/>
            <w:r w:rsidRPr="00F6694F">
              <w:rPr>
                <w:color w:val="000000"/>
                <w:sz w:val="20"/>
                <w:szCs w:val="20"/>
              </w:rPr>
              <w:t xml:space="preserve"> </w:t>
            </w:r>
            <w:proofErr w:type="spellStart"/>
            <w:r w:rsidRPr="00F6694F">
              <w:rPr>
                <w:color w:val="000000"/>
                <w:sz w:val="20"/>
                <w:szCs w:val="20"/>
              </w:rPr>
              <w:t>heterophylla</w:t>
            </w:r>
            <w:proofErr w:type="spellEnd"/>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color w:val="000000"/>
                <w:sz w:val="20"/>
                <w:szCs w:val="20"/>
              </w:rPr>
            </w:pPr>
            <w:r w:rsidRPr="00F6694F">
              <w:rPr>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color w:val="000000"/>
                <w:sz w:val="20"/>
                <w:szCs w:val="20"/>
              </w:rPr>
            </w:pPr>
            <w:r w:rsidRPr="00F6694F">
              <w:rPr>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color w:val="000000"/>
                <w:sz w:val="20"/>
                <w:szCs w:val="20"/>
              </w:rPr>
            </w:pPr>
            <w:r w:rsidRPr="00F6694F">
              <w:rPr>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color w:val="000000"/>
                <w:sz w:val="20"/>
                <w:szCs w:val="20"/>
              </w:rPr>
            </w:pPr>
            <w:r w:rsidRPr="00F6694F">
              <w:rPr>
                <w:color w:val="000000"/>
                <w:sz w:val="20"/>
                <w:szCs w:val="20"/>
              </w:rPr>
              <w:t xml:space="preserve">Clarkia </w:t>
            </w:r>
            <w:proofErr w:type="spellStart"/>
            <w:r w:rsidRPr="00F6694F">
              <w:rPr>
                <w:color w:val="000000"/>
                <w:sz w:val="20"/>
                <w:szCs w:val="20"/>
              </w:rPr>
              <w:t>purpurea</w:t>
            </w:r>
            <w:proofErr w:type="spellEnd"/>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color w:val="000000"/>
                <w:sz w:val="20"/>
                <w:szCs w:val="20"/>
              </w:rPr>
            </w:pPr>
            <w:r w:rsidRPr="00F6694F">
              <w:rPr>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color w:val="000000"/>
                <w:sz w:val="20"/>
                <w:szCs w:val="20"/>
              </w:rPr>
            </w:pPr>
            <w:r w:rsidRPr="00F6694F">
              <w:rPr>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color w:val="000000"/>
                <w:sz w:val="20"/>
                <w:szCs w:val="20"/>
              </w:rPr>
            </w:pPr>
            <w:r w:rsidRPr="00F6694F">
              <w:rPr>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color w:val="000000"/>
                <w:sz w:val="20"/>
                <w:szCs w:val="20"/>
              </w:rPr>
            </w:pPr>
            <w:proofErr w:type="spellStart"/>
            <w:r w:rsidRPr="00F6694F">
              <w:rPr>
                <w:color w:val="000000"/>
                <w:sz w:val="20"/>
                <w:szCs w:val="20"/>
              </w:rPr>
              <w:t>Hemizonia</w:t>
            </w:r>
            <w:proofErr w:type="spellEnd"/>
            <w:r w:rsidRPr="00F6694F">
              <w:rPr>
                <w:color w:val="000000"/>
                <w:sz w:val="20"/>
                <w:szCs w:val="20"/>
              </w:rPr>
              <w:t xml:space="preserve"> </w:t>
            </w:r>
            <w:proofErr w:type="spellStart"/>
            <w:r w:rsidRPr="00F6694F">
              <w:rPr>
                <w:color w:val="000000"/>
                <w:sz w:val="20"/>
                <w:szCs w:val="20"/>
              </w:rPr>
              <w:t>congesta</w:t>
            </w:r>
            <w:proofErr w:type="spellEnd"/>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color w:val="000000"/>
                <w:sz w:val="20"/>
                <w:szCs w:val="20"/>
              </w:rPr>
            </w:pPr>
            <w:r w:rsidRPr="00F6694F">
              <w:rPr>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color w:val="000000"/>
                <w:sz w:val="20"/>
                <w:szCs w:val="20"/>
              </w:rPr>
            </w:pPr>
            <w:r w:rsidRPr="00F6694F">
              <w:rPr>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color w:val="000000"/>
                <w:sz w:val="20"/>
                <w:szCs w:val="20"/>
              </w:rPr>
            </w:pPr>
            <w:r w:rsidRPr="00F6694F">
              <w:rPr>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color w:val="000000"/>
                <w:sz w:val="20"/>
                <w:szCs w:val="20"/>
              </w:rPr>
            </w:pPr>
            <w:proofErr w:type="spellStart"/>
            <w:r w:rsidRPr="00F6694F">
              <w:rPr>
                <w:color w:val="000000"/>
                <w:sz w:val="20"/>
                <w:szCs w:val="20"/>
              </w:rPr>
              <w:t>Calycadenia</w:t>
            </w:r>
            <w:proofErr w:type="spellEnd"/>
            <w:r w:rsidRPr="00F6694F">
              <w:rPr>
                <w:color w:val="000000"/>
                <w:sz w:val="20"/>
                <w:szCs w:val="20"/>
              </w:rPr>
              <w:t xml:space="preserve"> </w:t>
            </w:r>
            <w:proofErr w:type="spellStart"/>
            <w:r w:rsidRPr="00F6694F">
              <w:rPr>
                <w:color w:val="000000"/>
                <w:sz w:val="20"/>
                <w:szCs w:val="20"/>
              </w:rPr>
              <w:t>pauciflora</w:t>
            </w:r>
            <w:proofErr w:type="spellEnd"/>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color w:val="000000"/>
                <w:sz w:val="20"/>
                <w:szCs w:val="20"/>
              </w:rPr>
            </w:pPr>
            <w:r w:rsidRPr="00F6694F">
              <w:rPr>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color w:val="000000"/>
                <w:sz w:val="20"/>
                <w:szCs w:val="20"/>
              </w:rPr>
            </w:pPr>
            <w:proofErr w:type="spellStart"/>
            <w:r w:rsidRPr="00F6694F">
              <w:rPr>
                <w:color w:val="000000"/>
                <w:sz w:val="20"/>
                <w:szCs w:val="20"/>
              </w:rPr>
              <w:t>Tolerator</w:t>
            </w:r>
            <w:proofErr w:type="spellEnd"/>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color w:val="000000"/>
                <w:sz w:val="20"/>
                <w:szCs w:val="20"/>
              </w:rPr>
            </w:pPr>
            <w:r w:rsidRPr="00F6694F">
              <w:rPr>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color w:val="000000"/>
                <w:sz w:val="20"/>
                <w:szCs w:val="20"/>
              </w:rPr>
            </w:pPr>
            <w:r w:rsidRPr="00F6694F">
              <w:rPr>
                <w:color w:val="000000"/>
                <w:sz w:val="20"/>
                <w:szCs w:val="20"/>
              </w:rPr>
              <w:t xml:space="preserve">54% </w:t>
            </w:r>
          </w:p>
        </w:tc>
      </w:tr>
    </w:tbl>
    <w:p w14:paraId="35A3B972" w14:textId="77777777" w:rsidR="00172911" w:rsidRDefault="00172911">
      <w:pPr>
        <w:rPr>
          <w:b/>
        </w:rPr>
      </w:pPr>
      <w:r>
        <w:rPr>
          <w:b/>
        </w:rPr>
        <w:br w:type="page"/>
      </w:r>
    </w:p>
    <w:p w14:paraId="18360829" w14:textId="62A3FA4D" w:rsidR="002D2AE7" w:rsidRPr="00172911" w:rsidRDefault="002D2AE7" w:rsidP="002D2AE7">
      <w:pPr>
        <w:spacing w:line="480" w:lineRule="auto"/>
      </w:pPr>
      <w:r>
        <w:rPr>
          <w:b/>
        </w:rPr>
        <w:lastRenderedPageBreak/>
        <w:t xml:space="preserve">Table 2. </w:t>
      </w:r>
      <w:r w:rsidR="008A1B85">
        <w:t>Model r</w:t>
      </w:r>
      <w:r w:rsidR="008A1B85" w:rsidRPr="008A1B85">
        <w:t>esults f</w:t>
      </w:r>
      <w:r w:rsidR="008A1B85">
        <w:t>or treatment effects on</w:t>
      </w:r>
      <w:r w:rsidR="008A1B85">
        <w:rPr>
          <w:b/>
        </w:rPr>
        <w:t xml:space="preserve"> </w:t>
      </w:r>
      <w:r w:rsidR="008A1B85">
        <w:t>p</w:t>
      </w:r>
      <w:r>
        <w:t>er capita population growth rate</w:t>
      </w:r>
      <w:r w:rsidR="008A1B85">
        <w:t xml:space="preserve">s </w:t>
      </w:r>
      <w:r w:rsidR="000204BB">
        <w:t>for</w:t>
      </w:r>
      <w:r w:rsidR="00A00DE3">
        <w:t xml:space="preserve"> </w:t>
      </w:r>
      <w:r w:rsidR="000204BB">
        <w:t>species</w:t>
      </w:r>
      <w:r w:rsidR="00A00DE3">
        <w:t>.</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hAnsi="Calibri" w:cs="Calibri"/>
                <w:color w:val="000000"/>
              </w:rPr>
            </w:pPr>
            <w:r w:rsidRPr="00F3057E">
              <w:rPr>
                <w:rFonts w:ascii="Calibri"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color w:val="000000"/>
                <w:sz w:val="20"/>
                <w:szCs w:val="20"/>
              </w:rPr>
            </w:pPr>
            <w:r w:rsidRPr="00F3057E">
              <w:rPr>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color w:val="000000"/>
                <w:sz w:val="20"/>
                <w:szCs w:val="20"/>
              </w:rPr>
            </w:pPr>
            <w:r w:rsidRPr="00F3057E">
              <w:rPr>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color w:val="000000"/>
                <w:sz w:val="20"/>
                <w:szCs w:val="20"/>
              </w:rPr>
            </w:pPr>
            <w:r w:rsidRPr="00F3057E">
              <w:rPr>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color w:val="000000"/>
                <w:sz w:val="20"/>
                <w:szCs w:val="20"/>
              </w:rPr>
            </w:pPr>
            <w:r w:rsidRPr="00F3057E">
              <w:rPr>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color w:val="000000"/>
                <w:sz w:val="20"/>
                <w:szCs w:val="20"/>
              </w:rPr>
            </w:pPr>
            <w:r w:rsidRPr="00F3057E">
              <w:rPr>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color w:val="000000"/>
                <w:sz w:val="20"/>
                <w:szCs w:val="20"/>
              </w:rPr>
            </w:pPr>
            <w:r w:rsidRPr="00F3057E">
              <w:rPr>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color w:val="000000"/>
                <w:sz w:val="20"/>
                <w:szCs w:val="20"/>
              </w:rPr>
            </w:pPr>
            <w:r w:rsidRPr="00F3057E">
              <w:rPr>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color w:val="000000"/>
                <w:sz w:val="20"/>
                <w:szCs w:val="20"/>
              </w:rPr>
            </w:pPr>
            <w:r w:rsidRPr="00F3057E">
              <w:rPr>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color w:val="000000"/>
                <w:sz w:val="20"/>
                <w:szCs w:val="20"/>
              </w:rPr>
            </w:pPr>
            <w:r w:rsidRPr="00F3057E">
              <w:rPr>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color w:val="000000"/>
                <w:sz w:val="20"/>
                <w:szCs w:val="20"/>
              </w:rPr>
            </w:pPr>
            <w:r w:rsidRPr="00F3057E">
              <w:rPr>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color w:val="000000"/>
                <w:sz w:val="20"/>
                <w:szCs w:val="20"/>
              </w:rPr>
            </w:pPr>
            <w:r w:rsidRPr="00F3057E">
              <w:rPr>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color w:val="000000"/>
                <w:sz w:val="20"/>
                <w:szCs w:val="20"/>
              </w:rPr>
            </w:pPr>
            <w:r w:rsidRPr="00F3057E">
              <w:rPr>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color w:val="000000"/>
                <w:sz w:val="20"/>
                <w:szCs w:val="20"/>
              </w:rPr>
            </w:pPr>
            <w:r w:rsidRPr="00F3057E">
              <w:rPr>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color w:val="000000"/>
                <w:sz w:val="20"/>
                <w:szCs w:val="20"/>
              </w:rPr>
            </w:pPr>
            <w:r w:rsidRPr="00F3057E">
              <w:rPr>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color w:val="000000"/>
                <w:sz w:val="20"/>
                <w:szCs w:val="20"/>
              </w:rPr>
            </w:pPr>
            <w:r w:rsidRPr="00F3057E">
              <w:rPr>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color w:val="000000"/>
                <w:sz w:val="20"/>
                <w:szCs w:val="20"/>
              </w:rPr>
            </w:pPr>
            <w:r w:rsidRPr="00F3057E">
              <w:rPr>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color w:val="000000"/>
                <w:sz w:val="20"/>
                <w:szCs w:val="20"/>
              </w:rPr>
            </w:pPr>
            <w:r w:rsidRPr="00F3057E">
              <w:rPr>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color w:val="000000"/>
                <w:sz w:val="20"/>
                <w:szCs w:val="20"/>
              </w:rPr>
            </w:pPr>
            <w:r w:rsidRPr="00F3057E">
              <w:rPr>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color w:val="000000"/>
                <w:sz w:val="20"/>
                <w:szCs w:val="20"/>
              </w:rPr>
            </w:pPr>
            <w:r w:rsidRPr="00F3057E">
              <w:rPr>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color w:val="000000"/>
              </w:rPr>
            </w:pPr>
            <w:r w:rsidRPr="00F3057E">
              <w:rPr>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color w:val="000000"/>
                <w:sz w:val="20"/>
                <w:szCs w:val="20"/>
              </w:rPr>
            </w:pPr>
            <w:r w:rsidRPr="00F3057E">
              <w:rPr>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sz w:val="20"/>
                <w:szCs w:val="20"/>
              </w:rPr>
            </w:pPr>
          </w:p>
        </w:tc>
      </w:tr>
    </w:tbl>
    <w:p w14:paraId="4E9EBD34" w14:textId="77777777" w:rsidR="002D2AE7" w:rsidRDefault="002D2AE7">
      <w:pPr>
        <w:rPr>
          <w:b/>
        </w:rPr>
      </w:pPr>
      <w:r>
        <w:rPr>
          <w:b/>
        </w:rPr>
        <w:br w:type="page"/>
      </w:r>
    </w:p>
    <w:p w14:paraId="50B499B2" w14:textId="4C130FAD" w:rsidR="00F3057E" w:rsidRDefault="00F3057E" w:rsidP="00F3057E">
      <w:pPr>
        <w:spacing w:line="480" w:lineRule="auto"/>
        <w:rPr>
          <w:b/>
        </w:rPr>
      </w:pPr>
      <w:r>
        <w:rPr>
          <w:b/>
        </w:rPr>
        <w:lastRenderedPageBreak/>
        <w:t xml:space="preserve">Table </w:t>
      </w:r>
      <w:r w:rsidR="002D2AE7">
        <w:rPr>
          <w:b/>
        </w:rPr>
        <w:t>3</w:t>
      </w:r>
      <w:r>
        <w:rPr>
          <w:b/>
        </w:rPr>
        <w:t>.</w:t>
      </w:r>
      <w:r w:rsidR="00A64189">
        <w:rPr>
          <w:b/>
        </w:rPr>
        <w:t xml:space="preserve"> </w:t>
      </w:r>
      <w:r w:rsidR="00A64189">
        <w:t>Model r</w:t>
      </w:r>
      <w:r w:rsidR="00A64189" w:rsidRPr="008A1B85">
        <w:t>esults f</w:t>
      </w:r>
      <w:r w:rsidR="00A64189">
        <w:t>or treatment effects on</w:t>
      </w:r>
      <w:r w:rsidR="00A64189">
        <w:rPr>
          <w:b/>
        </w:rPr>
        <w:t xml:space="preserve"> </w:t>
      </w:r>
      <w:r w:rsidR="00A64189">
        <w:t>(a) mortality and (b) fecundity for each species.</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575FECCB" w:rsidR="00F3057E" w:rsidRPr="00F3057E" w:rsidRDefault="00F3057E" w:rsidP="00F3057E">
            <w:pPr>
              <w:rPr>
                <w:color w:val="000000"/>
                <w:sz w:val="20"/>
                <w:szCs w:val="20"/>
              </w:rPr>
            </w:pPr>
            <w:r w:rsidRPr="00F3057E">
              <w:rPr>
                <w:color w:val="000000"/>
                <w:sz w:val="20"/>
                <w:szCs w:val="20"/>
              </w:rPr>
              <w:t>(a) Mortality</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color w:val="000000"/>
                <w:sz w:val="20"/>
                <w:szCs w:val="20"/>
              </w:rPr>
            </w:pPr>
            <w:r w:rsidRPr="00F3057E">
              <w:rPr>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color w:val="000000"/>
                <w:sz w:val="20"/>
                <w:szCs w:val="20"/>
              </w:rPr>
            </w:pPr>
            <w:r w:rsidRPr="00F3057E">
              <w:rPr>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color w:val="000000"/>
                <w:sz w:val="20"/>
                <w:szCs w:val="20"/>
              </w:rPr>
            </w:pPr>
            <w:r w:rsidRPr="00F3057E">
              <w:rPr>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color w:val="000000"/>
                <w:sz w:val="20"/>
                <w:szCs w:val="20"/>
              </w:rPr>
            </w:pPr>
            <w:r w:rsidRPr="00F3057E">
              <w:rPr>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color w:val="000000"/>
                <w:sz w:val="20"/>
                <w:szCs w:val="20"/>
              </w:rPr>
            </w:pPr>
            <w:r w:rsidRPr="00F3057E">
              <w:rPr>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color w:val="000000"/>
                <w:sz w:val="20"/>
                <w:szCs w:val="20"/>
              </w:rPr>
            </w:pPr>
            <w:r w:rsidRPr="00F3057E">
              <w:rPr>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color w:val="000000"/>
                <w:sz w:val="20"/>
                <w:szCs w:val="20"/>
              </w:rPr>
            </w:pPr>
            <w:r w:rsidRPr="00F3057E">
              <w:rPr>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color w:val="000000"/>
                <w:sz w:val="20"/>
                <w:szCs w:val="20"/>
              </w:rPr>
            </w:pPr>
            <w:r w:rsidRPr="00F3057E">
              <w:rPr>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color w:val="000000"/>
                <w:sz w:val="20"/>
                <w:szCs w:val="20"/>
              </w:rPr>
            </w:pPr>
            <w:r w:rsidRPr="00F3057E">
              <w:rPr>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color w:val="000000"/>
                <w:sz w:val="20"/>
                <w:szCs w:val="20"/>
              </w:rPr>
            </w:pPr>
            <w:r w:rsidRPr="00F3057E">
              <w:rPr>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color w:val="000000"/>
                <w:sz w:val="20"/>
                <w:szCs w:val="20"/>
              </w:rPr>
            </w:pPr>
            <w:r w:rsidRPr="00F3057E">
              <w:rPr>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color w:val="000000"/>
                <w:sz w:val="20"/>
                <w:szCs w:val="20"/>
              </w:rPr>
            </w:pPr>
            <w:r w:rsidRPr="00F3057E">
              <w:rPr>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color w:val="000000"/>
                <w:sz w:val="20"/>
                <w:szCs w:val="20"/>
              </w:rPr>
            </w:pPr>
            <w:r w:rsidRPr="00F3057E">
              <w:rPr>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color w:val="000000"/>
                <w:sz w:val="20"/>
                <w:szCs w:val="20"/>
              </w:rPr>
            </w:pPr>
            <w:r w:rsidRPr="00F3057E">
              <w:rPr>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color w:val="000000"/>
                <w:sz w:val="20"/>
                <w:szCs w:val="20"/>
              </w:rPr>
            </w:pPr>
            <w:r w:rsidRPr="00F3057E">
              <w:rPr>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color w:val="000000"/>
                <w:sz w:val="20"/>
                <w:szCs w:val="20"/>
              </w:rPr>
            </w:pPr>
            <w:r w:rsidRPr="00F3057E">
              <w:rPr>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color w:val="000000"/>
                <w:sz w:val="20"/>
                <w:szCs w:val="20"/>
              </w:rPr>
            </w:pPr>
            <w:r w:rsidRPr="00F3057E">
              <w:rPr>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color w:val="000000"/>
                <w:sz w:val="20"/>
                <w:szCs w:val="20"/>
              </w:rPr>
            </w:pPr>
            <w:r w:rsidRPr="00F3057E">
              <w:rPr>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color w:val="000000"/>
                <w:sz w:val="20"/>
                <w:szCs w:val="20"/>
              </w:rPr>
            </w:pPr>
            <w:r w:rsidRPr="00F3057E">
              <w:rPr>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color w:val="000000"/>
                <w:sz w:val="20"/>
                <w:szCs w:val="20"/>
              </w:rPr>
            </w:pPr>
            <w:r w:rsidRPr="00F3057E">
              <w:rPr>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color w:val="000000"/>
                <w:sz w:val="20"/>
                <w:szCs w:val="20"/>
              </w:rPr>
            </w:pPr>
            <w:r w:rsidRPr="00F3057E">
              <w:rPr>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color w:val="000000"/>
                <w:sz w:val="20"/>
                <w:szCs w:val="20"/>
              </w:rPr>
            </w:pPr>
            <w:r w:rsidRPr="00F3057E">
              <w:rPr>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color w:val="000000"/>
                <w:sz w:val="20"/>
                <w:szCs w:val="20"/>
              </w:rPr>
            </w:pPr>
            <w:r w:rsidRPr="00F3057E">
              <w:rPr>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color w:val="000000"/>
                <w:sz w:val="20"/>
                <w:szCs w:val="20"/>
              </w:rPr>
            </w:pPr>
            <w:r w:rsidRPr="00F3057E">
              <w:rPr>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color w:val="000000"/>
                <w:sz w:val="20"/>
                <w:szCs w:val="20"/>
              </w:rPr>
            </w:pPr>
            <w:r w:rsidRPr="00F3057E">
              <w:rPr>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color w:val="000000"/>
                <w:sz w:val="20"/>
                <w:szCs w:val="20"/>
              </w:rPr>
            </w:pPr>
            <w:r w:rsidRPr="00F3057E">
              <w:rPr>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color w:val="000000"/>
                <w:sz w:val="20"/>
                <w:szCs w:val="20"/>
              </w:rPr>
            </w:pPr>
            <w:r w:rsidRPr="00F3057E">
              <w:rPr>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color w:val="000000"/>
                <w:sz w:val="20"/>
                <w:szCs w:val="20"/>
              </w:rPr>
            </w:pPr>
            <w:r w:rsidRPr="00F3057E">
              <w:rPr>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color w:val="000000"/>
                <w:sz w:val="20"/>
                <w:szCs w:val="20"/>
              </w:rPr>
            </w:pPr>
            <w:r w:rsidRPr="00F3057E">
              <w:rPr>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color w:val="000000"/>
                <w:sz w:val="20"/>
                <w:szCs w:val="20"/>
              </w:rPr>
            </w:pPr>
            <w:r w:rsidRPr="00F3057E">
              <w:rPr>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77777777" w:rsidR="00F3057E" w:rsidRPr="00F3057E" w:rsidRDefault="00F3057E" w:rsidP="00F3057E">
            <w:pPr>
              <w:rPr>
                <w:color w:val="000000"/>
                <w:sz w:val="20"/>
                <w:szCs w:val="20"/>
              </w:rPr>
            </w:pPr>
            <w:r w:rsidRPr="00F3057E">
              <w:rPr>
                <w:color w:val="000000"/>
                <w:sz w:val="20"/>
                <w:szCs w:val="20"/>
              </w:rPr>
              <w:t>(b) Fecundity</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color w:val="000000"/>
                <w:sz w:val="20"/>
                <w:szCs w:val="20"/>
              </w:rPr>
            </w:pPr>
            <w:r w:rsidRPr="00F3057E">
              <w:rPr>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color w:val="000000"/>
                <w:sz w:val="20"/>
                <w:szCs w:val="20"/>
              </w:rPr>
            </w:pPr>
            <w:r w:rsidRPr="00F3057E">
              <w:rPr>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color w:val="000000"/>
                <w:sz w:val="20"/>
                <w:szCs w:val="20"/>
              </w:rPr>
            </w:pPr>
            <w:r w:rsidRPr="00F3057E">
              <w:rPr>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color w:val="000000"/>
                <w:sz w:val="20"/>
                <w:szCs w:val="20"/>
              </w:rPr>
            </w:pPr>
            <w:r w:rsidRPr="00F3057E">
              <w:rPr>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color w:val="000000"/>
                <w:sz w:val="20"/>
                <w:szCs w:val="20"/>
              </w:rPr>
            </w:pPr>
            <w:r w:rsidRPr="00F3057E">
              <w:rPr>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color w:val="000000"/>
                <w:sz w:val="20"/>
                <w:szCs w:val="20"/>
              </w:rPr>
            </w:pPr>
            <w:r w:rsidRPr="00F3057E">
              <w:rPr>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color w:val="000000"/>
                <w:sz w:val="20"/>
                <w:szCs w:val="20"/>
              </w:rPr>
            </w:pPr>
            <w:r w:rsidRPr="00F3057E">
              <w:rPr>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color w:val="000000"/>
                <w:sz w:val="20"/>
                <w:szCs w:val="20"/>
              </w:rPr>
            </w:pPr>
            <w:r w:rsidRPr="00F3057E">
              <w:rPr>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color w:val="000000"/>
                <w:sz w:val="20"/>
                <w:szCs w:val="20"/>
              </w:rPr>
            </w:pPr>
            <w:r w:rsidRPr="00F3057E">
              <w:rPr>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color w:val="000000"/>
                <w:sz w:val="20"/>
                <w:szCs w:val="20"/>
              </w:rPr>
            </w:pPr>
            <w:r w:rsidRPr="00F3057E">
              <w:rPr>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color w:val="000000"/>
                <w:sz w:val="20"/>
                <w:szCs w:val="20"/>
              </w:rPr>
            </w:pPr>
            <w:r w:rsidRPr="00F3057E">
              <w:rPr>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color w:val="000000"/>
                <w:sz w:val="20"/>
                <w:szCs w:val="20"/>
              </w:rPr>
            </w:pPr>
            <w:r w:rsidRPr="00F3057E">
              <w:rPr>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color w:val="000000"/>
                <w:sz w:val="20"/>
                <w:szCs w:val="20"/>
              </w:rPr>
            </w:pPr>
            <w:r w:rsidRPr="00F3057E">
              <w:rPr>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color w:val="000000"/>
                <w:sz w:val="20"/>
                <w:szCs w:val="20"/>
              </w:rPr>
            </w:pPr>
            <w:r w:rsidRPr="00F3057E">
              <w:rPr>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color w:val="000000"/>
                <w:sz w:val="20"/>
                <w:szCs w:val="20"/>
              </w:rPr>
            </w:pPr>
            <w:r w:rsidRPr="00F3057E">
              <w:rPr>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color w:val="000000"/>
                <w:sz w:val="20"/>
                <w:szCs w:val="20"/>
              </w:rPr>
            </w:pPr>
            <w:r w:rsidRPr="00F3057E">
              <w:rPr>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color w:val="000000"/>
                <w:sz w:val="20"/>
                <w:szCs w:val="20"/>
              </w:rPr>
            </w:pPr>
            <w:r w:rsidRPr="00F3057E">
              <w:rPr>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color w:val="000000"/>
                <w:sz w:val="20"/>
                <w:szCs w:val="20"/>
              </w:rPr>
            </w:pPr>
            <w:r w:rsidRPr="00F3057E">
              <w:rPr>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color w:val="000000"/>
                <w:sz w:val="20"/>
                <w:szCs w:val="20"/>
              </w:rPr>
            </w:pPr>
            <w:r w:rsidRPr="00F3057E">
              <w:rPr>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color w:val="000000"/>
                <w:sz w:val="20"/>
                <w:szCs w:val="20"/>
              </w:rPr>
            </w:pPr>
            <w:r w:rsidRPr="00F3057E">
              <w:rPr>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color w:val="000000"/>
                <w:sz w:val="20"/>
                <w:szCs w:val="20"/>
              </w:rPr>
            </w:pPr>
            <w:r w:rsidRPr="00F3057E">
              <w:rPr>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bl>
    <w:p w14:paraId="1CC00E2C" w14:textId="18D616A6" w:rsidR="00F3057E" w:rsidRDefault="00F3057E" w:rsidP="002D2AE7">
      <w:pPr>
        <w:rPr>
          <w:b/>
        </w:rPr>
      </w:pPr>
      <w:r>
        <w:rPr>
          <w:b/>
        </w:rPr>
        <w:br w:type="page"/>
      </w:r>
    </w:p>
    <w:p w14:paraId="436512ED" w14:textId="7675B57A" w:rsidR="00BA58A1" w:rsidRDefault="00A8426F" w:rsidP="00412E89">
      <w:pPr>
        <w:spacing w:line="480" w:lineRule="auto"/>
        <w:rPr>
          <w:b/>
        </w:rPr>
      </w:pPr>
      <w:r>
        <w:rPr>
          <w:b/>
        </w:rPr>
        <w:lastRenderedPageBreak/>
        <w:t>Figure Legends</w:t>
      </w:r>
    </w:p>
    <w:p w14:paraId="5553C1EA" w14:textId="2AEAC7FC" w:rsidR="00A8426F" w:rsidRDefault="00174BAF" w:rsidP="00174BAF">
      <w:pPr>
        <w:pStyle w:val="ListParagraph"/>
        <w:numPr>
          <w:ilvl w:val="0"/>
          <w:numId w:val="7"/>
        </w:numPr>
        <w:spacing w:line="480" w:lineRule="auto"/>
      </w:pPr>
      <w:r>
        <w:t xml:space="preserve">Species </w:t>
      </w:r>
      <w:r w:rsidR="00224956">
        <w:t xml:space="preserve">displayed a strong negative </w:t>
      </w:r>
      <w:r>
        <w:t>trade-off</w:t>
      </w:r>
      <w:r w:rsidR="00224956">
        <w:t xml:space="preserve"> between</w:t>
      </w:r>
      <w:r>
        <w:t xml:space="preserve"> relative growth rate </w:t>
      </w:r>
      <w:r w:rsidR="00224956">
        <w:t xml:space="preserve">(leaf area accumulation/time; </w:t>
      </w:r>
      <w:r w:rsidR="004C6333">
        <w:t>cm</w:t>
      </w:r>
      <w:r w:rsidR="004C6333">
        <w:sym w:font="Symbol" w:char="F0D7"/>
      </w:r>
      <w:r w:rsidR="004C6333">
        <w:t>cm</w:t>
      </w:r>
      <w:r w:rsidR="004C6333">
        <w:rPr>
          <w:vertAlign w:val="superscript"/>
        </w:rPr>
        <w:t>-1</w:t>
      </w:r>
      <w:r w:rsidR="004C6333">
        <w:sym w:font="Symbol" w:char="F0D7"/>
      </w:r>
      <w:r w:rsidR="004C6333">
        <w:t>day</w:t>
      </w:r>
      <w:r w:rsidR="004C6333">
        <w:rPr>
          <w:vertAlign w:val="superscript"/>
        </w:rPr>
        <w:t>-1</w:t>
      </w:r>
      <w:r w:rsidR="00224956">
        <w:t xml:space="preserve">) </w:t>
      </w:r>
      <w:r>
        <w:t xml:space="preserve">and </w:t>
      </w:r>
      <w:r w:rsidR="006F743F">
        <w:t xml:space="preserve">intrinsic </w:t>
      </w:r>
      <w:r>
        <w:t>water use efficiency</w:t>
      </w:r>
      <w:r w:rsidR="00224956">
        <w:t xml:space="preserve"> (carbon isotope discrimination; ∆, </w:t>
      </w:r>
      <w:r w:rsidR="00224956" w:rsidRPr="009F6495">
        <w:rPr>
          <w:vertAlign w:val="superscript"/>
        </w:rPr>
        <w:t>0</w:t>
      </w:r>
      <w:r w:rsidR="00224956">
        <w:t>/</w:t>
      </w:r>
      <w:r w:rsidR="00224956">
        <w:softHyphen/>
      </w:r>
      <w:r w:rsidR="00224956">
        <w:softHyphen/>
      </w:r>
      <w:r w:rsidR="00224956">
        <w:softHyphen/>
      </w:r>
      <w:r w:rsidR="00224956" w:rsidRPr="009F6495">
        <w:rPr>
          <w:vertAlign w:val="subscript"/>
        </w:rPr>
        <w:t>00</w:t>
      </w:r>
      <w:r w:rsidR="00224956">
        <w:t>).</w:t>
      </w:r>
      <w:r w:rsidR="004C6333">
        <w:t xml:space="preserve"> Species abbreviations are the first two letters of the genus and specific epithet as described in </w:t>
      </w:r>
      <w:r w:rsidR="004C6333" w:rsidRPr="006F743F">
        <w:rPr>
          <w:i/>
        </w:rPr>
        <w:t>Materials and Methods</w:t>
      </w:r>
      <w:r w:rsidR="004C6333">
        <w:t>.</w:t>
      </w:r>
    </w:p>
    <w:p w14:paraId="1F27E3E6" w14:textId="3A496FD0" w:rsidR="006F743F" w:rsidRDefault="00C66140" w:rsidP="006F743F">
      <w:pPr>
        <w:pStyle w:val="ListParagraph"/>
        <w:numPr>
          <w:ilvl w:val="0"/>
          <w:numId w:val="7"/>
        </w:numPr>
        <w:spacing w:line="480" w:lineRule="auto"/>
      </w:pPr>
      <w:r>
        <w:t>Relationship between e</w:t>
      </w:r>
      <w:r w:rsidR="006F743F">
        <w:t>stimated per capita population growth rates of each species obtained through bootstrapped vital rates (y-axis) and drought toleranc</w:t>
      </w:r>
      <w:r w:rsidR="00DA73C5">
        <w:t>e measured as species’ loading</w:t>
      </w:r>
      <w:r w:rsidR="00481CA4">
        <w:t>s</w:t>
      </w:r>
      <w:r w:rsidR="00DA73C5">
        <w:t xml:space="preserve"> on PC1</w:t>
      </w:r>
      <w:r>
        <w:t xml:space="preserve"> (x-axis; see Table 1)</w:t>
      </w:r>
      <w:r w:rsidR="00DA73C5">
        <w:t>. Drought treatments in red, watered treatments in blue, and control treatments in yellow</w:t>
      </w:r>
      <w:r w:rsidR="001173F8">
        <w:t>; estimates without grass (left) and with grass (right)</w:t>
      </w:r>
      <w:r w:rsidR="00DA73C5">
        <w:t xml:space="preserve">. </w:t>
      </w:r>
    </w:p>
    <w:p w14:paraId="2BC6B9F3" w14:textId="78BDB7A2" w:rsidR="00454738" w:rsidRDefault="00DA73C5" w:rsidP="00454738">
      <w:pPr>
        <w:pStyle w:val="ListParagraph"/>
        <w:numPr>
          <w:ilvl w:val="0"/>
          <w:numId w:val="7"/>
        </w:numPr>
        <w:spacing w:line="480" w:lineRule="auto"/>
      </w:pPr>
      <w:r>
        <w:t>Relationship between species level m</w:t>
      </w:r>
      <w:r w:rsidR="00174BAF">
        <w:t>ortality</w:t>
      </w:r>
      <w:r>
        <w:t xml:space="preserve"> rates (y-axis) and drought tolerance as measured by species’ loading</w:t>
      </w:r>
      <w:r w:rsidR="00481CA4">
        <w:t>s</w:t>
      </w:r>
      <w:r>
        <w:t xml:space="preserve"> on PC1 (x-axis</w:t>
      </w:r>
      <w:r w:rsidR="00C66140">
        <w:t>; see Table 1</w:t>
      </w:r>
      <w:r>
        <w:t xml:space="preserve">). </w:t>
      </w:r>
      <w:r w:rsidR="00481CA4">
        <w:t>(a) Drought</w:t>
      </w:r>
      <w:r w:rsidR="00D83F4A">
        <w:t xml:space="preserve"> treatments in red</w:t>
      </w:r>
      <w:r w:rsidR="00481CA4">
        <w:t xml:space="preserve"> and (b) watering treatment</w:t>
      </w:r>
      <w:r w:rsidR="00D83F4A">
        <w:t xml:space="preserve">s in blue </w:t>
      </w:r>
      <w:r w:rsidR="00481CA4">
        <w:t>are split up into two panels for ease of viewing</w:t>
      </w:r>
      <w:r w:rsidR="00D83F4A">
        <w:t>. Controls in yellow are thus the same in both panels.</w:t>
      </w:r>
      <w:r w:rsidR="00481CA4">
        <w:t xml:space="preserve"> </w:t>
      </w:r>
      <w:r w:rsidR="00454738">
        <w:t>Mortality rates without grass</w:t>
      </w:r>
      <w:r w:rsidR="001173F8">
        <w:t xml:space="preserve"> (left) and </w:t>
      </w:r>
      <w:r w:rsidR="00454738">
        <w:t xml:space="preserve">with </w:t>
      </w:r>
      <w:r w:rsidR="001173F8">
        <w:t xml:space="preserve">grass </w:t>
      </w:r>
      <w:r w:rsidR="00454738">
        <w:t xml:space="preserve">(right). Shown with bootstrapped 95% confidence intervals.   </w:t>
      </w:r>
    </w:p>
    <w:p w14:paraId="02F3DB0D" w14:textId="0456D00C" w:rsidR="00DA73C5" w:rsidRDefault="00DA73C5" w:rsidP="00E2638E">
      <w:pPr>
        <w:pStyle w:val="ListParagraph"/>
        <w:numPr>
          <w:ilvl w:val="0"/>
          <w:numId w:val="7"/>
        </w:numPr>
        <w:spacing w:line="480" w:lineRule="auto"/>
      </w:pPr>
      <w:r>
        <w:t>Relationship between seed set per species (y-axis) and drought tolerance as measured by species’ loading</w:t>
      </w:r>
      <w:r w:rsidR="00481CA4">
        <w:t>s</w:t>
      </w:r>
      <w:r>
        <w:t xml:space="preserve"> on PC1 (x-axis</w:t>
      </w:r>
      <w:r w:rsidR="00C66140">
        <w:t>; see Table 1</w:t>
      </w:r>
      <w:r>
        <w:t xml:space="preserve">). </w:t>
      </w:r>
      <w:r w:rsidR="00D83F4A">
        <w:t>(a) Drought treatments in red and (b) watering treatments in blue are split up into two panels for ease of viewing. Controls in yellow are thus the same in both panels.</w:t>
      </w:r>
      <w:r>
        <w:t xml:space="preserve"> </w:t>
      </w:r>
      <w:r w:rsidR="00454738">
        <w:t>Seed set without grass (left) and with grass (right). Shown with b</w:t>
      </w:r>
      <w:r>
        <w:t xml:space="preserve">ootstrapped 95% confidence intervals.   </w:t>
      </w:r>
    </w:p>
    <w:p w14:paraId="4CA25532" w14:textId="17C390F0" w:rsidR="00BA58A1" w:rsidRDefault="00BA58A1" w:rsidP="00412E89">
      <w:pPr>
        <w:spacing w:line="480" w:lineRule="auto"/>
        <w:rPr>
          <w:b/>
        </w:rPr>
      </w:pPr>
    </w:p>
    <w:p w14:paraId="449C0993" w14:textId="2E237C26" w:rsidR="00BA58A1" w:rsidRDefault="00BA58A1" w:rsidP="00412E89">
      <w:pPr>
        <w:spacing w:line="480" w:lineRule="auto"/>
        <w:rPr>
          <w:b/>
        </w:rPr>
      </w:pPr>
    </w:p>
    <w:p w14:paraId="225E8D88" w14:textId="5EB679D0" w:rsidR="00BA58A1" w:rsidRDefault="00BA58A1" w:rsidP="00B03782">
      <w:pPr>
        <w:spacing w:line="480" w:lineRule="auto"/>
        <w:rPr>
          <w:b/>
        </w:rPr>
      </w:pPr>
    </w:p>
    <w:p w14:paraId="394F9F70" w14:textId="7D78A54A" w:rsidR="00126D96" w:rsidRDefault="00126D96" w:rsidP="00B03782">
      <w:pPr>
        <w:spacing w:line="480" w:lineRule="auto"/>
        <w:rPr>
          <w:b/>
        </w:rPr>
      </w:pPr>
    </w:p>
    <w:p w14:paraId="1C364654" w14:textId="0AE61F68" w:rsidR="00485056" w:rsidRPr="00412E89" w:rsidRDefault="00485056" w:rsidP="00B03782">
      <w:pPr>
        <w:spacing w:line="480" w:lineRule="auto"/>
        <w:rPr>
          <w:b/>
        </w:rPr>
      </w:pPr>
      <w:r>
        <w:rPr>
          <w:b/>
        </w:rPr>
        <w:lastRenderedPageBreak/>
        <w:t>Figure 1. Trade-off in relative growth rate and water use efficiency</w:t>
      </w:r>
    </w:p>
    <w:p w14:paraId="58892F71" w14:textId="3BC3824A" w:rsidR="00BA58A1" w:rsidRDefault="00895085" w:rsidP="00412E89">
      <w:pPr>
        <w:spacing w:line="480" w:lineRule="auto"/>
        <w:rPr>
          <w:b/>
        </w:rPr>
      </w:pPr>
      <w:r>
        <w:rPr>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3">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b/>
        </w:rPr>
      </w:pPr>
    </w:p>
    <w:p w14:paraId="1F02CEEF" w14:textId="77777777" w:rsidR="00E90DA4" w:rsidRDefault="00E90DA4" w:rsidP="00412E89">
      <w:pPr>
        <w:spacing w:line="480" w:lineRule="auto"/>
        <w:rPr>
          <w:b/>
        </w:rPr>
      </w:pPr>
    </w:p>
    <w:p w14:paraId="70393B2B" w14:textId="77777777" w:rsidR="00E90DA4" w:rsidRDefault="00E90DA4" w:rsidP="00412E89">
      <w:pPr>
        <w:spacing w:line="480" w:lineRule="auto"/>
        <w:rPr>
          <w:b/>
        </w:rPr>
      </w:pPr>
    </w:p>
    <w:p w14:paraId="06ACB180" w14:textId="77777777" w:rsidR="00E90DA4" w:rsidRDefault="00E90DA4" w:rsidP="00412E89">
      <w:pPr>
        <w:spacing w:line="480" w:lineRule="auto"/>
        <w:rPr>
          <w:b/>
        </w:rPr>
      </w:pPr>
    </w:p>
    <w:p w14:paraId="7B0E9D6D" w14:textId="77777777" w:rsidR="00111C26" w:rsidRDefault="00111C26" w:rsidP="00412E89">
      <w:pPr>
        <w:spacing w:line="480" w:lineRule="auto"/>
        <w:rPr>
          <w:b/>
        </w:rPr>
      </w:pPr>
    </w:p>
    <w:p w14:paraId="4176F119" w14:textId="77777777" w:rsidR="00111C26" w:rsidRDefault="00111C26" w:rsidP="00412E89">
      <w:pPr>
        <w:spacing w:line="480" w:lineRule="auto"/>
        <w:rPr>
          <w:b/>
        </w:rPr>
      </w:pPr>
    </w:p>
    <w:p w14:paraId="6E9483C8" w14:textId="77777777" w:rsidR="00111C26" w:rsidRDefault="00111C26" w:rsidP="00412E89">
      <w:pPr>
        <w:spacing w:line="480" w:lineRule="auto"/>
        <w:rPr>
          <w:b/>
        </w:rPr>
      </w:pPr>
    </w:p>
    <w:p w14:paraId="2EB5A40E" w14:textId="77777777" w:rsidR="00111C26" w:rsidRDefault="00111C26" w:rsidP="00412E89">
      <w:pPr>
        <w:spacing w:line="480" w:lineRule="auto"/>
        <w:rPr>
          <w:b/>
        </w:rPr>
      </w:pPr>
    </w:p>
    <w:p w14:paraId="28ADE3A2" w14:textId="77777777" w:rsidR="00111C26" w:rsidRDefault="00111C26" w:rsidP="00412E89">
      <w:pPr>
        <w:spacing w:line="480" w:lineRule="auto"/>
        <w:rPr>
          <w:b/>
        </w:rPr>
      </w:pPr>
    </w:p>
    <w:p w14:paraId="548CEFC1" w14:textId="77777777" w:rsidR="00111C26" w:rsidRDefault="00111C26" w:rsidP="00412E89">
      <w:pPr>
        <w:spacing w:line="480" w:lineRule="auto"/>
        <w:rPr>
          <w:b/>
        </w:rPr>
      </w:pPr>
    </w:p>
    <w:p w14:paraId="7190BCD9" w14:textId="77777777" w:rsidR="00111C26" w:rsidRDefault="00111C26" w:rsidP="00412E89">
      <w:pPr>
        <w:spacing w:line="480" w:lineRule="auto"/>
        <w:rPr>
          <w:b/>
        </w:rPr>
      </w:pPr>
    </w:p>
    <w:p w14:paraId="5E59356E" w14:textId="77777777" w:rsidR="00111C26" w:rsidRDefault="00111C26" w:rsidP="00412E89">
      <w:pPr>
        <w:spacing w:line="480" w:lineRule="auto"/>
        <w:rPr>
          <w:b/>
        </w:rPr>
      </w:pPr>
    </w:p>
    <w:p w14:paraId="11B7C9A8" w14:textId="77777777" w:rsidR="002D2AE7" w:rsidRDefault="002D2AE7">
      <w:pPr>
        <w:rPr>
          <w:b/>
        </w:rPr>
      </w:pPr>
      <w:r>
        <w:rPr>
          <w:b/>
        </w:rPr>
        <w:br w:type="page"/>
      </w:r>
    </w:p>
    <w:p w14:paraId="2E03ACBA" w14:textId="77777777" w:rsidR="002D2AE7" w:rsidRDefault="002D2AE7" w:rsidP="002D2AE7">
      <w:pPr>
        <w:spacing w:line="480" w:lineRule="auto"/>
        <w:rPr>
          <w:b/>
        </w:rPr>
      </w:pPr>
      <w:r>
        <w:rPr>
          <w:b/>
        </w:rPr>
        <w:lastRenderedPageBreak/>
        <w:t>Figure 2. Per capita population growth rate</w:t>
      </w:r>
      <w:r>
        <w:rPr>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4">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b/>
        </w:rPr>
      </w:pPr>
      <w:r>
        <w:rPr>
          <w:b/>
        </w:rPr>
        <w:br w:type="page"/>
      </w:r>
    </w:p>
    <w:p w14:paraId="48AE8A18" w14:textId="6602AB2D" w:rsidR="00A8426F" w:rsidRDefault="00BA58A1" w:rsidP="00412E89">
      <w:pPr>
        <w:spacing w:line="480" w:lineRule="auto"/>
        <w:rPr>
          <w:b/>
        </w:rPr>
      </w:pPr>
      <w:r>
        <w:rPr>
          <w:b/>
        </w:rPr>
        <w:lastRenderedPageBreak/>
        <w:t>Figure</w:t>
      </w:r>
      <w:r w:rsidR="00485056">
        <w:rPr>
          <w:b/>
        </w:rPr>
        <w:t xml:space="preserve"> </w:t>
      </w:r>
      <w:r w:rsidR="002D2AE7">
        <w:rPr>
          <w:b/>
        </w:rPr>
        <w:t>3</w:t>
      </w:r>
      <w:r w:rsidR="00485056">
        <w:rPr>
          <w:b/>
        </w:rPr>
        <w:t>.</w:t>
      </w:r>
      <w:r>
        <w:rPr>
          <w:b/>
        </w:rPr>
        <w:t xml:space="preserve"> Mo</w:t>
      </w:r>
      <w:r w:rsidR="00E90DA4">
        <w:rPr>
          <w:b/>
        </w:rPr>
        <w:t>rtality</w:t>
      </w:r>
      <w:r w:rsidR="00111C26">
        <w:rPr>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5">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6">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b/>
        </w:rPr>
      </w:pPr>
    </w:p>
    <w:p w14:paraId="6E7548E1" w14:textId="7ED5E802" w:rsidR="00A8426F" w:rsidRDefault="00A8426F" w:rsidP="00412E89">
      <w:pPr>
        <w:spacing w:line="480" w:lineRule="auto"/>
        <w:rPr>
          <w:b/>
        </w:rPr>
      </w:pPr>
    </w:p>
    <w:p w14:paraId="5DD4F682" w14:textId="5A8AB51A" w:rsidR="00A8426F" w:rsidRDefault="00A8426F" w:rsidP="00412E89">
      <w:pPr>
        <w:spacing w:line="480" w:lineRule="auto"/>
        <w:rPr>
          <w:b/>
        </w:rPr>
      </w:pPr>
    </w:p>
    <w:p w14:paraId="30EE3404" w14:textId="0188E204" w:rsidR="00BA58A1" w:rsidRDefault="00287881" w:rsidP="00412E89">
      <w:pPr>
        <w:spacing w:line="480" w:lineRule="auto"/>
        <w:rPr>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17"/>
                    <a:stretch>
                      <a:fillRect/>
                    </a:stretch>
                  </pic:blipFill>
                  <pic:spPr>
                    <a:xfrm>
                      <a:off x="0" y="0"/>
                      <a:ext cx="5425310" cy="3250366"/>
                    </a:xfrm>
                    <a:prstGeom prst="rect">
                      <a:avLst/>
                    </a:prstGeom>
                  </pic:spPr>
                </pic:pic>
              </a:graphicData>
            </a:graphic>
          </wp:anchor>
        </w:drawing>
      </w:r>
      <w:r w:rsidR="00485056">
        <w:rPr>
          <w:b/>
        </w:rPr>
        <w:t xml:space="preserve">Figure </w:t>
      </w:r>
      <w:r w:rsidR="002D2AE7">
        <w:rPr>
          <w:b/>
        </w:rPr>
        <w:t>4</w:t>
      </w:r>
      <w:r w:rsidR="00BA58A1">
        <w:rPr>
          <w:b/>
        </w:rPr>
        <w:t>. Seed Set</w:t>
      </w:r>
    </w:p>
    <w:p w14:paraId="5B6C64BF" w14:textId="1AE41534" w:rsidR="00111C26" w:rsidRDefault="00111C26" w:rsidP="00412E89">
      <w:pPr>
        <w:spacing w:line="480" w:lineRule="auto"/>
        <w:rPr>
          <w:b/>
        </w:rPr>
      </w:pPr>
    </w:p>
    <w:p w14:paraId="23BFE937" w14:textId="77777777" w:rsidR="00111C26" w:rsidRDefault="00111C26" w:rsidP="00412E89">
      <w:pPr>
        <w:spacing w:line="480" w:lineRule="auto"/>
        <w:rPr>
          <w:b/>
        </w:rPr>
      </w:pPr>
    </w:p>
    <w:p w14:paraId="22420638" w14:textId="77777777" w:rsidR="00111C26" w:rsidRDefault="00111C26" w:rsidP="00412E89">
      <w:pPr>
        <w:spacing w:line="480" w:lineRule="auto"/>
        <w:rPr>
          <w:b/>
        </w:rPr>
      </w:pPr>
    </w:p>
    <w:p w14:paraId="4A1E4A91" w14:textId="77777777" w:rsidR="00111C26" w:rsidRDefault="00111C26" w:rsidP="00412E89">
      <w:pPr>
        <w:spacing w:line="480" w:lineRule="auto"/>
        <w:rPr>
          <w:b/>
        </w:rPr>
      </w:pPr>
    </w:p>
    <w:p w14:paraId="573A7655" w14:textId="77777777" w:rsidR="00287881" w:rsidRDefault="00287881" w:rsidP="00412E89">
      <w:pPr>
        <w:spacing w:line="480" w:lineRule="auto"/>
        <w:rPr>
          <w:b/>
        </w:rPr>
      </w:pPr>
    </w:p>
    <w:p w14:paraId="095A72F6" w14:textId="77777777" w:rsidR="00287881" w:rsidRDefault="00287881" w:rsidP="00412E89">
      <w:pPr>
        <w:spacing w:line="480" w:lineRule="auto"/>
        <w:rPr>
          <w:b/>
        </w:rPr>
      </w:pPr>
    </w:p>
    <w:p w14:paraId="45CF67CA" w14:textId="77777777" w:rsidR="00287881" w:rsidRDefault="00287881" w:rsidP="00412E89">
      <w:pPr>
        <w:spacing w:line="480" w:lineRule="auto"/>
        <w:rPr>
          <w:b/>
        </w:rPr>
      </w:pPr>
    </w:p>
    <w:p w14:paraId="56A19CAC" w14:textId="77777777" w:rsidR="00287881" w:rsidRDefault="00287881" w:rsidP="00412E89">
      <w:pPr>
        <w:spacing w:line="480" w:lineRule="auto"/>
        <w:rPr>
          <w:b/>
        </w:rPr>
      </w:pPr>
    </w:p>
    <w:p w14:paraId="1B037F46" w14:textId="77777777" w:rsidR="00287881" w:rsidRDefault="00287881" w:rsidP="00412E89">
      <w:pPr>
        <w:spacing w:line="480" w:lineRule="auto"/>
        <w:rPr>
          <w:b/>
        </w:rPr>
      </w:pPr>
    </w:p>
    <w:p w14:paraId="1F5ADAD5" w14:textId="282A8EBD" w:rsidR="00287881" w:rsidRDefault="00287881" w:rsidP="00412E89">
      <w:pPr>
        <w:spacing w:line="480" w:lineRule="auto"/>
        <w:rPr>
          <w:b/>
        </w:rPr>
      </w:pPr>
    </w:p>
    <w:p w14:paraId="268445ED" w14:textId="0F2AD8E6" w:rsidR="00287881" w:rsidRDefault="00287881" w:rsidP="00412E89">
      <w:pPr>
        <w:spacing w:line="480" w:lineRule="auto"/>
        <w:rPr>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18"/>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b/>
        </w:rPr>
      </w:pPr>
    </w:p>
    <w:p w14:paraId="5B00B07C" w14:textId="2AA93A0B" w:rsidR="00287881" w:rsidRDefault="00287881" w:rsidP="00412E89">
      <w:pPr>
        <w:spacing w:line="480" w:lineRule="auto"/>
        <w:rPr>
          <w:b/>
        </w:rPr>
      </w:pPr>
    </w:p>
    <w:p w14:paraId="39247643" w14:textId="5D48086B" w:rsidR="00287881" w:rsidRDefault="00287881" w:rsidP="00412E89">
      <w:pPr>
        <w:spacing w:line="480" w:lineRule="auto"/>
        <w:rPr>
          <w:b/>
        </w:rPr>
      </w:pPr>
    </w:p>
    <w:p w14:paraId="2F77E024" w14:textId="08DA719B" w:rsidR="00287881" w:rsidRDefault="00287881" w:rsidP="00412E89">
      <w:pPr>
        <w:spacing w:line="480" w:lineRule="auto"/>
        <w:rPr>
          <w:b/>
        </w:rPr>
      </w:pPr>
    </w:p>
    <w:p w14:paraId="3F44FC49" w14:textId="33729BC5" w:rsidR="00287881" w:rsidRDefault="00287881" w:rsidP="00412E89">
      <w:pPr>
        <w:spacing w:line="480" w:lineRule="auto"/>
        <w:rPr>
          <w:b/>
        </w:rPr>
      </w:pPr>
    </w:p>
    <w:p w14:paraId="4ECEB5BF" w14:textId="193307D8" w:rsidR="00287881" w:rsidRDefault="00287881" w:rsidP="00412E89">
      <w:pPr>
        <w:spacing w:line="480" w:lineRule="auto"/>
        <w:rPr>
          <w:b/>
        </w:rPr>
      </w:pPr>
    </w:p>
    <w:p w14:paraId="55C09A3F" w14:textId="132E4188" w:rsidR="00287881" w:rsidRDefault="00287881" w:rsidP="00412E89">
      <w:pPr>
        <w:spacing w:line="480" w:lineRule="auto"/>
        <w:rPr>
          <w:b/>
        </w:rPr>
      </w:pPr>
    </w:p>
    <w:p w14:paraId="7094C669" w14:textId="308EB902" w:rsidR="00287881" w:rsidRDefault="00287881" w:rsidP="00412E89">
      <w:pPr>
        <w:spacing w:line="480" w:lineRule="auto"/>
        <w:rPr>
          <w:b/>
        </w:rPr>
      </w:pPr>
    </w:p>
    <w:p w14:paraId="6E5C5B7D" w14:textId="3FB6FD8B" w:rsidR="00287881" w:rsidRDefault="00287881" w:rsidP="00412E89">
      <w:pPr>
        <w:spacing w:line="480" w:lineRule="auto"/>
        <w:rPr>
          <w:b/>
        </w:rPr>
      </w:pPr>
    </w:p>
    <w:p w14:paraId="6A2981D4" w14:textId="77777777" w:rsidR="00287881" w:rsidRDefault="00287881" w:rsidP="00412E89">
      <w:pPr>
        <w:spacing w:line="480" w:lineRule="auto"/>
        <w:rPr>
          <w:b/>
        </w:rPr>
      </w:pPr>
    </w:p>
    <w:p w14:paraId="3532E2F9" w14:textId="073CD220" w:rsidR="00BA58A1" w:rsidRDefault="00BA58A1" w:rsidP="00412E89">
      <w:pPr>
        <w:spacing w:line="480" w:lineRule="auto"/>
        <w:rPr>
          <w:b/>
        </w:rPr>
      </w:pPr>
    </w:p>
    <w:p w14:paraId="4355C787" w14:textId="77777777" w:rsidR="00287881" w:rsidRDefault="00287881" w:rsidP="00412E89">
      <w:pPr>
        <w:spacing w:line="480" w:lineRule="auto"/>
        <w:rPr>
          <w:b/>
        </w:rPr>
      </w:pPr>
    </w:p>
    <w:sectPr w:rsidR="00287881" w:rsidSect="00753C42">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2B1C5" w14:textId="77777777" w:rsidR="00CF1517" w:rsidRDefault="00CF1517" w:rsidP="0087772C">
      <w:r>
        <w:separator/>
      </w:r>
    </w:p>
  </w:endnote>
  <w:endnote w:type="continuationSeparator" w:id="0">
    <w:p w14:paraId="66D8DB5D" w14:textId="77777777" w:rsidR="00CF1517" w:rsidRDefault="00CF1517" w:rsidP="008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164022"/>
      <w:docPartObj>
        <w:docPartGallery w:val="Page Numbers (Bottom of Page)"/>
        <w:docPartUnique/>
      </w:docPartObj>
    </w:sdtPr>
    <w:sdtContent>
      <w:p w14:paraId="6E2C2A3E" w14:textId="301DEDA6" w:rsidR="001C5CCC" w:rsidRDefault="001C5CCC"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007E9" w14:textId="77777777" w:rsidR="001C5CCC" w:rsidRDefault="001C5CCC" w:rsidP="00877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935726"/>
      <w:docPartObj>
        <w:docPartGallery w:val="Page Numbers (Bottom of Page)"/>
        <w:docPartUnique/>
      </w:docPartObj>
    </w:sdtPr>
    <w:sdtContent>
      <w:p w14:paraId="591D37ED" w14:textId="72B62217" w:rsidR="001C5CCC" w:rsidRDefault="001C5CCC"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6ADA7090" w14:textId="77777777" w:rsidR="001C5CCC" w:rsidRDefault="001C5CCC" w:rsidP="00877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7F8C4" w14:textId="77777777" w:rsidR="00CF1517" w:rsidRDefault="00CF1517" w:rsidP="0087772C">
      <w:r>
        <w:separator/>
      </w:r>
    </w:p>
  </w:footnote>
  <w:footnote w:type="continuationSeparator" w:id="0">
    <w:p w14:paraId="41898A8B" w14:textId="77777777" w:rsidR="00CF1517" w:rsidRDefault="00CF1517" w:rsidP="0087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978"/>
    <w:multiLevelType w:val="hybridMultilevel"/>
    <w:tmpl w:val="C78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04D2"/>
    <w:multiLevelType w:val="hybridMultilevel"/>
    <w:tmpl w:val="AABA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385"/>
    <w:multiLevelType w:val="hybridMultilevel"/>
    <w:tmpl w:val="C89CB0BA"/>
    <w:lvl w:ilvl="0" w:tplc="14EC28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0"/>
  </w:num>
  <w:num w:numId="6">
    <w:abstractNumId w:val="11"/>
  </w:num>
  <w:num w:numId="7">
    <w:abstractNumId w:val="3"/>
  </w:num>
  <w:num w:numId="8">
    <w:abstractNumId w:val="9"/>
  </w:num>
  <w:num w:numId="9">
    <w:abstractNumId w:val="5"/>
  </w:num>
  <w:num w:numId="10">
    <w:abstractNumId w:val="12"/>
  </w:num>
  <w:num w:numId="11">
    <w:abstractNumId w:val="6"/>
  </w:num>
  <w:num w:numId="12">
    <w:abstractNumId w:val="8"/>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D1"/>
    <w:rsid w:val="00000569"/>
    <w:rsid w:val="00002B92"/>
    <w:rsid w:val="00010D2E"/>
    <w:rsid w:val="000204BB"/>
    <w:rsid w:val="00022744"/>
    <w:rsid w:val="00024A06"/>
    <w:rsid w:val="00026978"/>
    <w:rsid w:val="000270A9"/>
    <w:rsid w:val="0003113F"/>
    <w:rsid w:val="00034E59"/>
    <w:rsid w:val="000361B6"/>
    <w:rsid w:val="00043CC1"/>
    <w:rsid w:val="000444D2"/>
    <w:rsid w:val="0004465D"/>
    <w:rsid w:val="0004616A"/>
    <w:rsid w:val="000511AA"/>
    <w:rsid w:val="00062849"/>
    <w:rsid w:val="0007040D"/>
    <w:rsid w:val="00070938"/>
    <w:rsid w:val="00072181"/>
    <w:rsid w:val="00072484"/>
    <w:rsid w:val="00072695"/>
    <w:rsid w:val="00073D9D"/>
    <w:rsid w:val="000745A5"/>
    <w:rsid w:val="00081E3E"/>
    <w:rsid w:val="000823EA"/>
    <w:rsid w:val="00086817"/>
    <w:rsid w:val="00086E23"/>
    <w:rsid w:val="00094C60"/>
    <w:rsid w:val="00095941"/>
    <w:rsid w:val="000A2346"/>
    <w:rsid w:val="000A3B19"/>
    <w:rsid w:val="000A52B1"/>
    <w:rsid w:val="000A5631"/>
    <w:rsid w:val="000B1B4F"/>
    <w:rsid w:val="000B656C"/>
    <w:rsid w:val="000B7EBB"/>
    <w:rsid w:val="000C5307"/>
    <w:rsid w:val="000C59E9"/>
    <w:rsid w:val="000C6500"/>
    <w:rsid w:val="000D0C8B"/>
    <w:rsid w:val="000D213E"/>
    <w:rsid w:val="000D69D2"/>
    <w:rsid w:val="000D6DB1"/>
    <w:rsid w:val="000E56FA"/>
    <w:rsid w:val="000E649C"/>
    <w:rsid w:val="000F1C0A"/>
    <w:rsid w:val="000F2A6B"/>
    <w:rsid w:val="000F4AA1"/>
    <w:rsid w:val="000F52A5"/>
    <w:rsid w:val="000F6423"/>
    <w:rsid w:val="000F6CD2"/>
    <w:rsid w:val="000F7A16"/>
    <w:rsid w:val="001008AF"/>
    <w:rsid w:val="00101A78"/>
    <w:rsid w:val="00101ECC"/>
    <w:rsid w:val="00106061"/>
    <w:rsid w:val="00106835"/>
    <w:rsid w:val="00110330"/>
    <w:rsid w:val="00110F3C"/>
    <w:rsid w:val="00111C26"/>
    <w:rsid w:val="001159DF"/>
    <w:rsid w:val="00117266"/>
    <w:rsid w:val="001173F8"/>
    <w:rsid w:val="00120E09"/>
    <w:rsid w:val="0012517C"/>
    <w:rsid w:val="00125613"/>
    <w:rsid w:val="00126D96"/>
    <w:rsid w:val="00127546"/>
    <w:rsid w:val="00134C9A"/>
    <w:rsid w:val="001366D5"/>
    <w:rsid w:val="00141FC3"/>
    <w:rsid w:val="0014213C"/>
    <w:rsid w:val="00143047"/>
    <w:rsid w:val="00143FAB"/>
    <w:rsid w:val="00144330"/>
    <w:rsid w:val="00145BEF"/>
    <w:rsid w:val="001461C2"/>
    <w:rsid w:val="001462ED"/>
    <w:rsid w:val="00150A34"/>
    <w:rsid w:val="001525AC"/>
    <w:rsid w:val="001525CE"/>
    <w:rsid w:val="00152A40"/>
    <w:rsid w:val="00155BC0"/>
    <w:rsid w:val="00164EF7"/>
    <w:rsid w:val="001656B7"/>
    <w:rsid w:val="00167E5C"/>
    <w:rsid w:val="00172911"/>
    <w:rsid w:val="00174BAF"/>
    <w:rsid w:val="00181DB5"/>
    <w:rsid w:val="0018233E"/>
    <w:rsid w:val="001861D0"/>
    <w:rsid w:val="001862E8"/>
    <w:rsid w:val="001900EE"/>
    <w:rsid w:val="00192E7E"/>
    <w:rsid w:val="0019348E"/>
    <w:rsid w:val="00195403"/>
    <w:rsid w:val="001954E7"/>
    <w:rsid w:val="001A1578"/>
    <w:rsid w:val="001A28AD"/>
    <w:rsid w:val="001A2D00"/>
    <w:rsid w:val="001A3F43"/>
    <w:rsid w:val="001A5C65"/>
    <w:rsid w:val="001A6321"/>
    <w:rsid w:val="001A6EB9"/>
    <w:rsid w:val="001A71C8"/>
    <w:rsid w:val="001B1125"/>
    <w:rsid w:val="001B5255"/>
    <w:rsid w:val="001C1087"/>
    <w:rsid w:val="001C1C93"/>
    <w:rsid w:val="001C44E3"/>
    <w:rsid w:val="001C597B"/>
    <w:rsid w:val="001C5CCC"/>
    <w:rsid w:val="001C7B59"/>
    <w:rsid w:val="001C7FFD"/>
    <w:rsid w:val="001D0C74"/>
    <w:rsid w:val="001D574E"/>
    <w:rsid w:val="001D5D8B"/>
    <w:rsid w:val="001D7723"/>
    <w:rsid w:val="001E0563"/>
    <w:rsid w:val="001E061E"/>
    <w:rsid w:val="001E0A25"/>
    <w:rsid w:val="001E2C50"/>
    <w:rsid w:val="001E5224"/>
    <w:rsid w:val="001E6E99"/>
    <w:rsid w:val="001E7418"/>
    <w:rsid w:val="001F0F0B"/>
    <w:rsid w:val="001F27E8"/>
    <w:rsid w:val="001F2A8A"/>
    <w:rsid w:val="001F3098"/>
    <w:rsid w:val="001F31E9"/>
    <w:rsid w:val="001F489B"/>
    <w:rsid w:val="001F4B1E"/>
    <w:rsid w:val="001F7131"/>
    <w:rsid w:val="00203D20"/>
    <w:rsid w:val="002046ED"/>
    <w:rsid w:val="00205AAA"/>
    <w:rsid w:val="00211F83"/>
    <w:rsid w:val="00213A24"/>
    <w:rsid w:val="00215368"/>
    <w:rsid w:val="00216F58"/>
    <w:rsid w:val="00217D57"/>
    <w:rsid w:val="00221617"/>
    <w:rsid w:val="002240F4"/>
    <w:rsid w:val="00224956"/>
    <w:rsid w:val="0023321E"/>
    <w:rsid w:val="00241D6A"/>
    <w:rsid w:val="002555E4"/>
    <w:rsid w:val="002604B2"/>
    <w:rsid w:val="002605E1"/>
    <w:rsid w:val="00260AA5"/>
    <w:rsid w:val="002622F3"/>
    <w:rsid w:val="00262E95"/>
    <w:rsid w:val="00267F06"/>
    <w:rsid w:val="00272F93"/>
    <w:rsid w:val="0027489B"/>
    <w:rsid w:val="002760B1"/>
    <w:rsid w:val="00282273"/>
    <w:rsid w:val="002829B5"/>
    <w:rsid w:val="00284805"/>
    <w:rsid w:val="00284915"/>
    <w:rsid w:val="00287881"/>
    <w:rsid w:val="00293D87"/>
    <w:rsid w:val="002942C3"/>
    <w:rsid w:val="00294DE5"/>
    <w:rsid w:val="00296AAA"/>
    <w:rsid w:val="002A29BB"/>
    <w:rsid w:val="002A5245"/>
    <w:rsid w:val="002A62A6"/>
    <w:rsid w:val="002B525E"/>
    <w:rsid w:val="002C2190"/>
    <w:rsid w:val="002D157C"/>
    <w:rsid w:val="002D2AE7"/>
    <w:rsid w:val="002D30F3"/>
    <w:rsid w:val="002D312E"/>
    <w:rsid w:val="002D4BAE"/>
    <w:rsid w:val="002D5383"/>
    <w:rsid w:val="002E22DD"/>
    <w:rsid w:val="002E3ACB"/>
    <w:rsid w:val="002F2451"/>
    <w:rsid w:val="002F39C1"/>
    <w:rsid w:val="002F504C"/>
    <w:rsid w:val="0030229B"/>
    <w:rsid w:val="0030285E"/>
    <w:rsid w:val="00303581"/>
    <w:rsid w:val="00303E51"/>
    <w:rsid w:val="00311C28"/>
    <w:rsid w:val="00317FEA"/>
    <w:rsid w:val="00320A3D"/>
    <w:rsid w:val="003218AF"/>
    <w:rsid w:val="00322156"/>
    <w:rsid w:val="00324AB6"/>
    <w:rsid w:val="00325E18"/>
    <w:rsid w:val="00326961"/>
    <w:rsid w:val="003409AF"/>
    <w:rsid w:val="00341D51"/>
    <w:rsid w:val="0034325A"/>
    <w:rsid w:val="00345D97"/>
    <w:rsid w:val="00346ABA"/>
    <w:rsid w:val="00352F5B"/>
    <w:rsid w:val="00355532"/>
    <w:rsid w:val="00360709"/>
    <w:rsid w:val="00365044"/>
    <w:rsid w:val="003655BB"/>
    <w:rsid w:val="00372439"/>
    <w:rsid w:val="00375D54"/>
    <w:rsid w:val="00377436"/>
    <w:rsid w:val="00377FBC"/>
    <w:rsid w:val="00382FF1"/>
    <w:rsid w:val="0038375C"/>
    <w:rsid w:val="003946D6"/>
    <w:rsid w:val="0039512D"/>
    <w:rsid w:val="00395403"/>
    <w:rsid w:val="003A3E9D"/>
    <w:rsid w:val="003A4E43"/>
    <w:rsid w:val="003A58F4"/>
    <w:rsid w:val="003A766D"/>
    <w:rsid w:val="003B1705"/>
    <w:rsid w:val="003B2540"/>
    <w:rsid w:val="003B274F"/>
    <w:rsid w:val="003B5398"/>
    <w:rsid w:val="003B568E"/>
    <w:rsid w:val="003B638F"/>
    <w:rsid w:val="003B69E5"/>
    <w:rsid w:val="003C04F7"/>
    <w:rsid w:val="003C253E"/>
    <w:rsid w:val="003C4F7C"/>
    <w:rsid w:val="003C7362"/>
    <w:rsid w:val="003D4185"/>
    <w:rsid w:val="003D653B"/>
    <w:rsid w:val="003D74A8"/>
    <w:rsid w:val="003E0EBE"/>
    <w:rsid w:val="003E1660"/>
    <w:rsid w:val="003E1F45"/>
    <w:rsid w:val="003E2804"/>
    <w:rsid w:val="003E2C05"/>
    <w:rsid w:val="003E4083"/>
    <w:rsid w:val="003F402B"/>
    <w:rsid w:val="003F48F0"/>
    <w:rsid w:val="00403078"/>
    <w:rsid w:val="0040328B"/>
    <w:rsid w:val="004069D6"/>
    <w:rsid w:val="00406C61"/>
    <w:rsid w:val="004128FB"/>
    <w:rsid w:val="00412E89"/>
    <w:rsid w:val="004136BC"/>
    <w:rsid w:val="00421129"/>
    <w:rsid w:val="00422446"/>
    <w:rsid w:val="0042444D"/>
    <w:rsid w:val="00433240"/>
    <w:rsid w:val="004352D0"/>
    <w:rsid w:val="00435391"/>
    <w:rsid w:val="0044436A"/>
    <w:rsid w:val="00450A2E"/>
    <w:rsid w:val="00452F3B"/>
    <w:rsid w:val="00454738"/>
    <w:rsid w:val="00455961"/>
    <w:rsid w:val="00455EBF"/>
    <w:rsid w:val="0046273E"/>
    <w:rsid w:val="00462899"/>
    <w:rsid w:val="00463951"/>
    <w:rsid w:val="00465AB9"/>
    <w:rsid w:val="0046633E"/>
    <w:rsid w:val="0046685D"/>
    <w:rsid w:val="00466F01"/>
    <w:rsid w:val="00481CA4"/>
    <w:rsid w:val="0048316D"/>
    <w:rsid w:val="00483A0D"/>
    <w:rsid w:val="004845F2"/>
    <w:rsid w:val="00485056"/>
    <w:rsid w:val="004852DF"/>
    <w:rsid w:val="004901C0"/>
    <w:rsid w:val="004930EF"/>
    <w:rsid w:val="00493A9E"/>
    <w:rsid w:val="00494BBB"/>
    <w:rsid w:val="00494C29"/>
    <w:rsid w:val="00497DAB"/>
    <w:rsid w:val="004A19D8"/>
    <w:rsid w:val="004A2AF0"/>
    <w:rsid w:val="004A5CF3"/>
    <w:rsid w:val="004A71E7"/>
    <w:rsid w:val="004A7C6A"/>
    <w:rsid w:val="004B1F84"/>
    <w:rsid w:val="004B29B1"/>
    <w:rsid w:val="004B2BA1"/>
    <w:rsid w:val="004B5230"/>
    <w:rsid w:val="004C1ABB"/>
    <w:rsid w:val="004C21E3"/>
    <w:rsid w:val="004C2581"/>
    <w:rsid w:val="004C6110"/>
    <w:rsid w:val="004C6333"/>
    <w:rsid w:val="004C7335"/>
    <w:rsid w:val="004D3157"/>
    <w:rsid w:val="004E0659"/>
    <w:rsid w:val="004E1601"/>
    <w:rsid w:val="004E473A"/>
    <w:rsid w:val="004E4D8E"/>
    <w:rsid w:val="004E6F16"/>
    <w:rsid w:val="005026DD"/>
    <w:rsid w:val="00506EF6"/>
    <w:rsid w:val="00514C7C"/>
    <w:rsid w:val="00517013"/>
    <w:rsid w:val="005211B4"/>
    <w:rsid w:val="00521784"/>
    <w:rsid w:val="0052283E"/>
    <w:rsid w:val="00524AC6"/>
    <w:rsid w:val="005260DA"/>
    <w:rsid w:val="00530184"/>
    <w:rsid w:val="00531D08"/>
    <w:rsid w:val="00534D70"/>
    <w:rsid w:val="00535B47"/>
    <w:rsid w:val="00536FC9"/>
    <w:rsid w:val="005407E4"/>
    <w:rsid w:val="00541BF3"/>
    <w:rsid w:val="00543114"/>
    <w:rsid w:val="00544895"/>
    <w:rsid w:val="00550BA5"/>
    <w:rsid w:val="005556CC"/>
    <w:rsid w:val="00557F98"/>
    <w:rsid w:val="00564B9A"/>
    <w:rsid w:val="00565367"/>
    <w:rsid w:val="00572C92"/>
    <w:rsid w:val="00576CE0"/>
    <w:rsid w:val="00581A2C"/>
    <w:rsid w:val="005862F1"/>
    <w:rsid w:val="00594506"/>
    <w:rsid w:val="00596423"/>
    <w:rsid w:val="005A1412"/>
    <w:rsid w:val="005A3291"/>
    <w:rsid w:val="005A4A61"/>
    <w:rsid w:val="005A7902"/>
    <w:rsid w:val="005B032C"/>
    <w:rsid w:val="005B17FB"/>
    <w:rsid w:val="005B1EF5"/>
    <w:rsid w:val="005B21C6"/>
    <w:rsid w:val="005C3E20"/>
    <w:rsid w:val="005C4940"/>
    <w:rsid w:val="005C691A"/>
    <w:rsid w:val="005C7FC6"/>
    <w:rsid w:val="005D04E8"/>
    <w:rsid w:val="005D1144"/>
    <w:rsid w:val="005D1512"/>
    <w:rsid w:val="005D2E7C"/>
    <w:rsid w:val="005D35DC"/>
    <w:rsid w:val="005D6980"/>
    <w:rsid w:val="005D6FF6"/>
    <w:rsid w:val="005D714D"/>
    <w:rsid w:val="005E2E9F"/>
    <w:rsid w:val="005E66B8"/>
    <w:rsid w:val="005F08DF"/>
    <w:rsid w:val="00602EF0"/>
    <w:rsid w:val="00603893"/>
    <w:rsid w:val="006115F2"/>
    <w:rsid w:val="00611EF7"/>
    <w:rsid w:val="00612CEA"/>
    <w:rsid w:val="006136E5"/>
    <w:rsid w:val="006142C0"/>
    <w:rsid w:val="00620B9D"/>
    <w:rsid w:val="006267AF"/>
    <w:rsid w:val="00631279"/>
    <w:rsid w:val="00631C5B"/>
    <w:rsid w:val="006323BF"/>
    <w:rsid w:val="00636CA2"/>
    <w:rsid w:val="00640FB2"/>
    <w:rsid w:val="00641B77"/>
    <w:rsid w:val="00641DF2"/>
    <w:rsid w:val="00642471"/>
    <w:rsid w:val="006453A3"/>
    <w:rsid w:val="00647660"/>
    <w:rsid w:val="00653820"/>
    <w:rsid w:val="006539B1"/>
    <w:rsid w:val="00653D2E"/>
    <w:rsid w:val="00654923"/>
    <w:rsid w:val="00661F4F"/>
    <w:rsid w:val="00664DF1"/>
    <w:rsid w:val="006709E7"/>
    <w:rsid w:val="00671813"/>
    <w:rsid w:val="00671C25"/>
    <w:rsid w:val="0067353F"/>
    <w:rsid w:val="006769B5"/>
    <w:rsid w:val="006832C8"/>
    <w:rsid w:val="00684B5F"/>
    <w:rsid w:val="006866C4"/>
    <w:rsid w:val="006904A1"/>
    <w:rsid w:val="0069599D"/>
    <w:rsid w:val="00695E53"/>
    <w:rsid w:val="006A25B3"/>
    <w:rsid w:val="006A5A09"/>
    <w:rsid w:val="006A7EA7"/>
    <w:rsid w:val="006B2CD5"/>
    <w:rsid w:val="006B37C8"/>
    <w:rsid w:val="006B4833"/>
    <w:rsid w:val="006B55E1"/>
    <w:rsid w:val="006C3444"/>
    <w:rsid w:val="006C4655"/>
    <w:rsid w:val="006C5F2F"/>
    <w:rsid w:val="006D320D"/>
    <w:rsid w:val="006E47F6"/>
    <w:rsid w:val="006E4A5F"/>
    <w:rsid w:val="006E5FDF"/>
    <w:rsid w:val="006E63F6"/>
    <w:rsid w:val="006E6B63"/>
    <w:rsid w:val="006F28F6"/>
    <w:rsid w:val="006F2A6C"/>
    <w:rsid w:val="006F3709"/>
    <w:rsid w:val="006F743F"/>
    <w:rsid w:val="00706B0F"/>
    <w:rsid w:val="007114B5"/>
    <w:rsid w:val="00712363"/>
    <w:rsid w:val="00715BE6"/>
    <w:rsid w:val="007166F5"/>
    <w:rsid w:val="007172E1"/>
    <w:rsid w:val="0072075C"/>
    <w:rsid w:val="0072098C"/>
    <w:rsid w:val="00720FE8"/>
    <w:rsid w:val="00721CA2"/>
    <w:rsid w:val="00723719"/>
    <w:rsid w:val="0072614C"/>
    <w:rsid w:val="0073088A"/>
    <w:rsid w:val="00730B34"/>
    <w:rsid w:val="00730D5F"/>
    <w:rsid w:val="0073616F"/>
    <w:rsid w:val="00740440"/>
    <w:rsid w:val="0075160A"/>
    <w:rsid w:val="00752164"/>
    <w:rsid w:val="00752BC6"/>
    <w:rsid w:val="00753C42"/>
    <w:rsid w:val="007543C9"/>
    <w:rsid w:val="00760D2B"/>
    <w:rsid w:val="00762729"/>
    <w:rsid w:val="00763190"/>
    <w:rsid w:val="00763268"/>
    <w:rsid w:val="00764081"/>
    <w:rsid w:val="00764B66"/>
    <w:rsid w:val="00770EA5"/>
    <w:rsid w:val="00777DDB"/>
    <w:rsid w:val="0078160A"/>
    <w:rsid w:val="007849A7"/>
    <w:rsid w:val="007857CE"/>
    <w:rsid w:val="00785F3D"/>
    <w:rsid w:val="007877F6"/>
    <w:rsid w:val="00790E78"/>
    <w:rsid w:val="007914DF"/>
    <w:rsid w:val="00792727"/>
    <w:rsid w:val="00794A6D"/>
    <w:rsid w:val="007A3456"/>
    <w:rsid w:val="007A492E"/>
    <w:rsid w:val="007A7FAB"/>
    <w:rsid w:val="007B3C4B"/>
    <w:rsid w:val="007B55E6"/>
    <w:rsid w:val="007B5A8B"/>
    <w:rsid w:val="007B69D2"/>
    <w:rsid w:val="007C263D"/>
    <w:rsid w:val="007C3E75"/>
    <w:rsid w:val="007C5F9F"/>
    <w:rsid w:val="007D18FC"/>
    <w:rsid w:val="007D20BF"/>
    <w:rsid w:val="007D5FE7"/>
    <w:rsid w:val="007D70CE"/>
    <w:rsid w:val="007E02EC"/>
    <w:rsid w:val="007F0466"/>
    <w:rsid w:val="007F2595"/>
    <w:rsid w:val="007F4597"/>
    <w:rsid w:val="007F7752"/>
    <w:rsid w:val="00801061"/>
    <w:rsid w:val="00807043"/>
    <w:rsid w:val="008072C6"/>
    <w:rsid w:val="00810DAA"/>
    <w:rsid w:val="008111FB"/>
    <w:rsid w:val="00813273"/>
    <w:rsid w:val="00814139"/>
    <w:rsid w:val="00814E55"/>
    <w:rsid w:val="0081543E"/>
    <w:rsid w:val="00817BC1"/>
    <w:rsid w:val="00820157"/>
    <w:rsid w:val="00823061"/>
    <w:rsid w:val="00833DE2"/>
    <w:rsid w:val="00834C93"/>
    <w:rsid w:val="008354EF"/>
    <w:rsid w:val="00835CCE"/>
    <w:rsid w:val="0083701F"/>
    <w:rsid w:val="00840A3D"/>
    <w:rsid w:val="00840DCD"/>
    <w:rsid w:val="00842387"/>
    <w:rsid w:val="00844354"/>
    <w:rsid w:val="008444E7"/>
    <w:rsid w:val="008447E4"/>
    <w:rsid w:val="00854CBE"/>
    <w:rsid w:val="00860BE7"/>
    <w:rsid w:val="00860FA5"/>
    <w:rsid w:val="0086369C"/>
    <w:rsid w:val="00864328"/>
    <w:rsid w:val="00864DDB"/>
    <w:rsid w:val="00867620"/>
    <w:rsid w:val="00870265"/>
    <w:rsid w:val="00870857"/>
    <w:rsid w:val="00877297"/>
    <w:rsid w:val="0087772C"/>
    <w:rsid w:val="00882499"/>
    <w:rsid w:val="00882DEA"/>
    <w:rsid w:val="00891F93"/>
    <w:rsid w:val="00894770"/>
    <w:rsid w:val="00895085"/>
    <w:rsid w:val="008957C9"/>
    <w:rsid w:val="00895D62"/>
    <w:rsid w:val="008A133D"/>
    <w:rsid w:val="008A18AE"/>
    <w:rsid w:val="008A1B85"/>
    <w:rsid w:val="008A2B71"/>
    <w:rsid w:val="008A61CB"/>
    <w:rsid w:val="008B4354"/>
    <w:rsid w:val="008B5EFB"/>
    <w:rsid w:val="008C19D9"/>
    <w:rsid w:val="008C7620"/>
    <w:rsid w:val="008D1856"/>
    <w:rsid w:val="008D47A4"/>
    <w:rsid w:val="008D63F0"/>
    <w:rsid w:val="008D7877"/>
    <w:rsid w:val="008D79B3"/>
    <w:rsid w:val="008E21FE"/>
    <w:rsid w:val="008E3D0A"/>
    <w:rsid w:val="008E5B20"/>
    <w:rsid w:val="008F13C3"/>
    <w:rsid w:val="008F4C82"/>
    <w:rsid w:val="00902923"/>
    <w:rsid w:val="00911664"/>
    <w:rsid w:val="00911B31"/>
    <w:rsid w:val="00912DE0"/>
    <w:rsid w:val="009141C0"/>
    <w:rsid w:val="00930202"/>
    <w:rsid w:val="00931249"/>
    <w:rsid w:val="00931BB4"/>
    <w:rsid w:val="009329CD"/>
    <w:rsid w:val="00934025"/>
    <w:rsid w:val="00937DB8"/>
    <w:rsid w:val="009404B9"/>
    <w:rsid w:val="009410BF"/>
    <w:rsid w:val="00943F64"/>
    <w:rsid w:val="0094798F"/>
    <w:rsid w:val="00947AC8"/>
    <w:rsid w:val="00950767"/>
    <w:rsid w:val="009528EC"/>
    <w:rsid w:val="00956D80"/>
    <w:rsid w:val="00957645"/>
    <w:rsid w:val="009579A4"/>
    <w:rsid w:val="00960934"/>
    <w:rsid w:val="00960BDE"/>
    <w:rsid w:val="009614DF"/>
    <w:rsid w:val="00962824"/>
    <w:rsid w:val="0096481C"/>
    <w:rsid w:val="009747AB"/>
    <w:rsid w:val="0097502D"/>
    <w:rsid w:val="0097561D"/>
    <w:rsid w:val="00975FFA"/>
    <w:rsid w:val="009813F8"/>
    <w:rsid w:val="009838C4"/>
    <w:rsid w:val="00983E63"/>
    <w:rsid w:val="00984266"/>
    <w:rsid w:val="009848EA"/>
    <w:rsid w:val="00984A1E"/>
    <w:rsid w:val="00984A30"/>
    <w:rsid w:val="00985A3D"/>
    <w:rsid w:val="00986622"/>
    <w:rsid w:val="00986AC3"/>
    <w:rsid w:val="00987215"/>
    <w:rsid w:val="009875E1"/>
    <w:rsid w:val="00990022"/>
    <w:rsid w:val="00995767"/>
    <w:rsid w:val="00995F4D"/>
    <w:rsid w:val="009977E8"/>
    <w:rsid w:val="009A12BB"/>
    <w:rsid w:val="009A3016"/>
    <w:rsid w:val="009A364C"/>
    <w:rsid w:val="009A44F4"/>
    <w:rsid w:val="009A483E"/>
    <w:rsid w:val="009A6AD2"/>
    <w:rsid w:val="009A71EF"/>
    <w:rsid w:val="009B4987"/>
    <w:rsid w:val="009B5B82"/>
    <w:rsid w:val="009B6563"/>
    <w:rsid w:val="009B7C5A"/>
    <w:rsid w:val="009C15D8"/>
    <w:rsid w:val="009C6603"/>
    <w:rsid w:val="009D11A2"/>
    <w:rsid w:val="009D19B0"/>
    <w:rsid w:val="009D1B71"/>
    <w:rsid w:val="009D6F10"/>
    <w:rsid w:val="009E286E"/>
    <w:rsid w:val="009E30C0"/>
    <w:rsid w:val="009E4F42"/>
    <w:rsid w:val="009E4F9A"/>
    <w:rsid w:val="009F1A5E"/>
    <w:rsid w:val="009F43F6"/>
    <w:rsid w:val="009F4582"/>
    <w:rsid w:val="009F5CD1"/>
    <w:rsid w:val="009F6495"/>
    <w:rsid w:val="00A00064"/>
    <w:rsid w:val="00A00507"/>
    <w:rsid w:val="00A006F4"/>
    <w:rsid w:val="00A008B6"/>
    <w:rsid w:val="00A00DE3"/>
    <w:rsid w:val="00A023E8"/>
    <w:rsid w:val="00A0335F"/>
    <w:rsid w:val="00A0385F"/>
    <w:rsid w:val="00A120A6"/>
    <w:rsid w:val="00A125D2"/>
    <w:rsid w:val="00A12C37"/>
    <w:rsid w:val="00A15701"/>
    <w:rsid w:val="00A22955"/>
    <w:rsid w:val="00A25134"/>
    <w:rsid w:val="00A25487"/>
    <w:rsid w:val="00A2745C"/>
    <w:rsid w:val="00A27F83"/>
    <w:rsid w:val="00A31545"/>
    <w:rsid w:val="00A40EFE"/>
    <w:rsid w:val="00A41478"/>
    <w:rsid w:val="00A41B92"/>
    <w:rsid w:val="00A466BC"/>
    <w:rsid w:val="00A54ECD"/>
    <w:rsid w:val="00A55460"/>
    <w:rsid w:val="00A5582D"/>
    <w:rsid w:val="00A5606A"/>
    <w:rsid w:val="00A6034E"/>
    <w:rsid w:val="00A6088C"/>
    <w:rsid w:val="00A62473"/>
    <w:rsid w:val="00A64189"/>
    <w:rsid w:val="00A648B9"/>
    <w:rsid w:val="00A71280"/>
    <w:rsid w:val="00A740E8"/>
    <w:rsid w:val="00A765B9"/>
    <w:rsid w:val="00A76D21"/>
    <w:rsid w:val="00A77ADD"/>
    <w:rsid w:val="00A8426F"/>
    <w:rsid w:val="00A84DC1"/>
    <w:rsid w:val="00A9130C"/>
    <w:rsid w:val="00A92273"/>
    <w:rsid w:val="00A9511E"/>
    <w:rsid w:val="00AA3808"/>
    <w:rsid w:val="00AA5E62"/>
    <w:rsid w:val="00AA66D6"/>
    <w:rsid w:val="00AA754B"/>
    <w:rsid w:val="00AB268A"/>
    <w:rsid w:val="00AB448F"/>
    <w:rsid w:val="00AB54EF"/>
    <w:rsid w:val="00AC165C"/>
    <w:rsid w:val="00AC2A74"/>
    <w:rsid w:val="00AC4190"/>
    <w:rsid w:val="00AC4DDE"/>
    <w:rsid w:val="00AC541E"/>
    <w:rsid w:val="00AD07EA"/>
    <w:rsid w:val="00AD5AA6"/>
    <w:rsid w:val="00AD5AED"/>
    <w:rsid w:val="00AD664C"/>
    <w:rsid w:val="00AE0F44"/>
    <w:rsid w:val="00AE10C1"/>
    <w:rsid w:val="00AE1C44"/>
    <w:rsid w:val="00AE394E"/>
    <w:rsid w:val="00AE78C3"/>
    <w:rsid w:val="00AE798E"/>
    <w:rsid w:val="00AE7EE6"/>
    <w:rsid w:val="00AF0840"/>
    <w:rsid w:val="00AF6E2F"/>
    <w:rsid w:val="00B03782"/>
    <w:rsid w:val="00B04146"/>
    <w:rsid w:val="00B12253"/>
    <w:rsid w:val="00B12DB7"/>
    <w:rsid w:val="00B14301"/>
    <w:rsid w:val="00B15F5B"/>
    <w:rsid w:val="00B17095"/>
    <w:rsid w:val="00B17229"/>
    <w:rsid w:val="00B1755A"/>
    <w:rsid w:val="00B209E9"/>
    <w:rsid w:val="00B22DF8"/>
    <w:rsid w:val="00B23578"/>
    <w:rsid w:val="00B2532F"/>
    <w:rsid w:val="00B31338"/>
    <w:rsid w:val="00B418EE"/>
    <w:rsid w:val="00B4235D"/>
    <w:rsid w:val="00B42C02"/>
    <w:rsid w:val="00B44B63"/>
    <w:rsid w:val="00B4618F"/>
    <w:rsid w:val="00B46A52"/>
    <w:rsid w:val="00B477D9"/>
    <w:rsid w:val="00B50D08"/>
    <w:rsid w:val="00B53073"/>
    <w:rsid w:val="00B554B2"/>
    <w:rsid w:val="00B62255"/>
    <w:rsid w:val="00B66848"/>
    <w:rsid w:val="00B66A9C"/>
    <w:rsid w:val="00B76EE5"/>
    <w:rsid w:val="00B84730"/>
    <w:rsid w:val="00B86CA9"/>
    <w:rsid w:val="00B87E8A"/>
    <w:rsid w:val="00B90727"/>
    <w:rsid w:val="00B949DC"/>
    <w:rsid w:val="00B95DE2"/>
    <w:rsid w:val="00B9688D"/>
    <w:rsid w:val="00BA0380"/>
    <w:rsid w:val="00BA0D11"/>
    <w:rsid w:val="00BA3F26"/>
    <w:rsid w:val="00BA58A1"/>
    <w:rsid w:val="00BB0F0B"/>
    <w:rsid w:val="00BB1E80"/>
    <w:rsid w:val="00BB6325"/>
    <w:rsid w:val="00BC1274"/>
    <w:rsid w:val="00BC2467"/>
    <w:rsid w:val="00BC376D"/>
    <w:rsid w:val="00BC7785"/>
    <w:rsid w:val="00BC7B09"/>
    <w:rsid w:val="00BD05D1"/>
    <w:rsid w:val="00BD4A51"/>
    <w:rsid w:val="00BD4E61"/>
    <w:rsid w:val="00BD5D94"/>
    <w:rsid w:val="00BE118C"/>
    <w:rsid w:val="00BE1A80"/>
    <w:rsid w:val="00BE3654"/>
    <w:rsid w:val="00BE5066"/>
    <w:rsid w:val="00BE6F33"/>
    <w:rsid w:val="00BF137B"/>
    <w:rsid w:val="00BF3CF2"/>
    <w:rsid w:val="00BF6ACD"/>
    <w:rsid w:val="00C001A4"/>
    <w:rsid w:val="00C0077C"/>
    <w:rsid w:val="00C00EBC"/>
    <w:rsid w:val="00C02D46"/>
    <w:rsid w:val="00C04AB6"/>
    <w:rsid w:val="00C0600F"/>
    <w:rsid w:val="00C10692"/>
    <w:rsid w:val="00C12B04"/>
    <w:rsid w:val="00C16668"/>
    <w:rsid w:val="00C17EAE"/>
    <w:rsid w:val="00C21480"/>
    <w:rsid w:val="00C30DD6"/>
    <w:rsid w:val="00C32A50"/>
    <w:rsid w:val="00C359A0"/>
    <w:rsid w:val="00C41083"/>
    <w:rsid w:val="00C41337"/>
    <w:rsid w:val="00C43D0A"/>
    <w:rsid w:val="00C442A3"/>
    <w:rsid w:val="00C47A9A"/>
    <w:rsid w:val="00C47BBB"/>
    <w:rsid w:val="00C53197"/>
    <w:rsid w:val="00C55A12"/>
    <w:rsid w:val="00C56045"/>
    <w:rsid w:val="00C624DA"/>
    <w:rsid w:val="00C6269D"/>
    <w:rsid w:val="00C66140"/>
    <w:rsid w:val="00C663D0"/>
    <w:rsid w:val="00C7190F"/>
    <w:rsid w:val="00C74CDD"/>
    <w:rsid w:val="00C8261A"/>
    <w:rsid w:val="00C83737"/>
    <w:rsid w:val="00C8703B"/>
    <w:rsid w:val="00C91D2B"/>
    <w:rsid w:val="00C93BE8"/>
    <w:rsid w:val="00C93D86"/>
    <w:rsid w:val="00C95E32"/>
    <w:rsid w:val="00C977D3"/>
    <w:rsid w:val="00CA29A0"/>
    <w:rsid w:val="00CA4106"/>
    <w:rsid w:val="00CA616B"/>
    <w:rsid w:val="00CB0B8D"/>
    <w:rsid w:val="00CB0F46"/>
    <w:rsid w:val="00CB1578"/>
    <w:rsid w:val="00CB2E99"/>
    <w:rsid w:val="00CB56A5"/>
    <w:rsid w:val="00CC2901"/>
    <w:rsid w:val="00CC37DB"/>
    <w:rsid w:val="00CC3C40"/>
    <w:rsid w:val="00CC41B6"/>
    <w:rsid w:val="00CC463A"/>
    <w:rsid w:val="00CC7174"/>
    <w:rsid w:val="00CC73CA"/>
    <w:rsid w:val="00CC7D45"/>
    <w:rsid w:val="00CD161A"/>
    <w:rsid w:val="00CD1CCF"/>
    <w:rsid w:val="00CD205D"/>
    <w:rsid w:val="00CD65D0"/>
    <w:rsid w:val="00CE116C"/>
    <w:rsid w:val="00CE4C03"/>
    <w:rsid w:val="00CE54FC"/>
    <w:rsid w:val="00CE5769"/>
    <w:rsid w:val="00CE68D5"/>
    <w:rsid w:val="00CE7AB3"/>
    <w:rsid w:val="00CF1517"/>
    <w:rsid w:val="00CF15EA"/>
    <w:rsid w:val="00CF1C68"/>
    <w:rsid w:val="00CF4CCF"/>
    <w:rsid w:val="00CF4F79"/>
    <w:rsid w:val="00CF5E5D"/>
    <w:rsid w:val="00CF60F7"/>
    <w:rsid w:val="00CF64A1"/>
    <w:rsid w:val="00D052B6"/>
    <w:rsid w:val="00D07F75"/>
    <w:rsid w:val="00D1052F"/>
    <w:rsid w:val="00D106F7"/>
    <w:rsid w:val="00D11549"/>
    <w:rsid w:val="00D15898"/>
    <w:rsid w:val="00D15E3D"/>
    <w:rsid w:val="00D1775B"/>
    <w:rsid w:val="00D220FE"/>
    <w:rsid w:val="00D23264"/>
    <w:rsid w:val="00D2386A"/>
    <w:rsid w:val="00D25001"/>
    <w:rsid w:val="00D33C07"/>
    <w:rsid w:val="00D36669"/>
    <w:rsid w:val="00D4027D"/>
    <w:rsid w:val="00D42BE3"/>
    <w:rsid w:val="00D47240"/>
    <w:rsid w:val="00D52438"/>
    <w:rsid w:val="00D562C6"/>
    <w:rsid w:val="00D57CBB"/>
    <w:rsid w:val="00D61D57"/>
    <w:rsid w:val="00D6267C"/>
    <w:rsid w:val="00D63543"/>
    <w:rsid w:val="00D635DC"/>
    <w:rsid w:val="00D655A9"/>
    <w:rsid w:val="00D65B31"/>
    <w:rsid w:val="00D65E94"/>
    <w:rsid w:val="00D671F8"/>
    <w:rsid w:val="00D75C4A"/>
    <w:rsid w:val="00D75C61"/>
    <w:rsid w:val="00D82CE2"/>
    <w:rsid w:val="00D82E90"/>
    <w:rsid w:val="00D83D84"/>
    <w:rsid w:val="00D83F4A"/>
    <w:rsid w:val="00D84874"/>
    <w:rsid w:val="00D84D39"/>
    <w:rsid w:val="00D85916"/>
    <w:rsid w:val="00D87403"/>
    <w:rsid w:val="00D90962"/>
    <w:rsid w:val="00D92DB6"/>
    <w:rsid w:val="00DA73C5"/>
    <w:rsid w:val="00DA76C5"/>
    <w:rsid w:val="00DB21DF"/>
    <w:rsid w:val="00DB3788"/>
    <w:rsid w:val="00DB4E9D"/>
    <w:rsid w:val="00DB65DB"/>
    <w:rsid w:val="00DB68CB"/>
    <w:rsid w:val="00DC385C"/>
    <w:rsid w:val="00DC5AF3"/>
    <w:rsid w:val="00DC5D91"/>
    <w:rsid w:val="00DC6855"/>
    <w:rsid w:val="00DD594F"/>
    <w:rsid w:val="00DD6B64"/>
    <w:rsid w:val="00DE300B"/>
    <w:rsid w:val="00DE3790"/>
    <w:rsid w:val="00DE4F7E"/>
    <w:rsid w:val="00DE7EA5"/>
    <w:rsid w:val="00DF1E5F"/>
    <w:rsid w:val="00DF2B95"/>
    <w:rsid w:val="00DF2C77"/>
    <w:rsid w:val="00DF3A67"/>
    <w:rsid w:val="00DF6676"/>
    <w:rsid w:val="00DF733F"/>
    <w:rsid w:val="00E00620"/>
    <w:rsid w:val="00E013C3"/>
    <w:rsid w:val="00E01C3F"/>
    <w:rsid w:val="00E044FE"/>
    <w:rsid w:val="00E04C03"/>
    <w:rsid w:val="00E05323"/>
    <w:rsid w:val="00E07633"/>
    <w:rsid w:val="00E111AB"/>
    <w:rsid w:val="00E11871"/>
    <w:rsid w:val="00E1223D"/>
    <w:rsid w:val="00E14F58"/>
    <w:rsid w:val="00E2638E"/>
    <w:rsid w:val="00E27AEC"/>
    <w:rsid w:val="00E31565"/>
    <w:rsid w:val="00E404B0"/>
    <w:rsid w:val="00E421E2"/>
    <w:rsid w:val="00E42625"/>
    <w:rsid w:val="00E42E34"/>
    <w:rsid w:val="00E442ED"/>
    <w:rsid w:val="00E46551"/>
    <w:rsid w:val="00E50EB9"/>
    <w:rsid w:val="00E54E6B"/>
    <w:rsid w:val="00E558F2"/>
    <w:rsid w:val="00E55C3D"/>
    <w:rsid w:val="00E56C2A"/>
    <w:rsid w:val="00E57178"/>
    <w:rsid w:val="00E71452"/>
    <w:rsid w:val="00E71B0E"/>
    <w:rsid w:val="00E7435B"/>
    <w:rsid w:val="00E75115"/>
    <w:rsid w:val="00E75EE0"/>
    <w:rsid w:val="00E77AF4"/>
    <w:rsid w:val="00E77BCC"/>
    <w:rsid w:val="00E77D20"/>
    <w:rsid w:val="00E81AEC"/>
    <w:rsid w:val="00E83BB4"/>
    <w:rsid w:val="00E90DA4"/>
    <w:rsid w:val="00E918AE"/>
    <w:rsid w:val="00E9330A"/>
    <w:rsid w:val="00E978D4"/>
    <w:rsid w:val="00E97ABA"/>
    <w:rsid w:val="00E97BC4"/>
    <w:rsid w:val="00EA17F6"/>
    <w:rsid w:val="00EA4EB5"/>
    <w:rsid w:val="00EA5811"/>
    <w:rsid w:val="00EA596B"/>
    <w:rsid w:val="00EA67C8"/>
    <w:rsid w:val="00EA7631"/>
    <w:rsid w:val="00EB3A2C"/>
    <w:rsid w:val="00EB43A8"/>
    <w:rsid w:val="00EB482E"/>
    <w:rsid w:val="00EB4FAC"/>
    <w:rsid w:val="00EB5091"/>
    <w:rsid w:val="00EB71DD"/>
    <w:rsid w:val="00EC2F4C"/>
    <w:rsid w:val="00EC3ED5"/>
    <w:rsid w:val="00EC40FD"/>
    <w:rsid w:val="00ED4B22"/>
    <w:rsid w:val="00ED6D5C"/>
    <w:rsid w:val="00ED6FE8"/>
    <w:rsid w:val="00EE0012"/>
    <w:rsid w:val="00EE0ADF"/>
    <w:rsid w:val="00EE2E1B"/>
    <w:rsid w:val="00EE4299"/>
    <w:rsid w:val="00EE5061"/>
    <w:rsid w:val="00EE5AF1"/>
    <w:rsid w:val="00EF0695"/>
    <w:rsid w:val="00EF08F1"/>
    <w:rsid w:val="00EF2DE9"/>
    <w:rsid w:val="00EF5425"/>
    <w:rsid w:val="00EF714F"/>
    <w:rsid w:val="00EF789B"/>
    <w:rsid w:val="00EF7E60"/>
    <w:rsid w:val="00F02AAC"/>
    <w:rsid w:val="00F034B4"/>
    <w:rsid w:val="00F054A8"/>
    <w:rsid w:val="00F06649"/>
    <w:rsid w:val="00F07ABD"/>
    <w:rsid w:val="00F11901"/>
    <w:rsid w:val="00F120D0"/>
    <w:rsid w:val="00F12F9C"/>
    <w:rsid w:val="00F138A2"/>
    <w:rsid w:val="00F15A2A"/>
    <w:rsid w:val="00F20CED"/>
    <w:rsid w:val="00F21816"/>
    <w:rsid w:val="00F24761"/>
    <w:rsid w:val="00F3057E"/>
    <w:rsid w:val="00F33138"/>
    <w:rsid w:val="00F36480"/>
    <w:rsid w:val="00F3666F"/>
    <w:rsid w:val="00F40E25"/>
    <w:rsid w:val="00F423EF"/>
    <w:rsid w:val="00F432DF"/>
    <w:rsid w:val="00F44694"/>
    <w:rsid w:val="00F46668"/>
    <w:rsid w:val="00F474D0"/>
    <w:rsid w:val="00F47B52"/>
    <w:rsid w:val="00F5091B"/>
    <w:rsid w:val="00F5228C"/>
    <w:rsid w:val="00F52DD3"/>
    <w:rsid w:val="00F53218"/>
    <w:rsid w:val="00F54527"/>
    <w:rsid w:val="00F55A48"/>
    <w:rsid w:val="00F601DC"/>
    <w:rsid w:val="00F60F7B"/>
    <w:rsid w:val="00F60F7D"/>
    <w:rsid w:val="00F61716"/>
    <w:rsid w:val="00F6694F"/>
    <w:rsid w:val="00F6798E"/>
    <w:rsid w:val="00F7027B"/>
    <w:rsid w:val="00F722C3"/>
    <w:rsid w:val="00F748AC"/>
    <w:rsid w:val="00F75E5A"/>
    <w:rsid w:val="00F80567"/>
    <w:rsid w:val="00F8327E"/>
    <w:rsid w:val="00F83CCE"/>
    <w:rsid w:val="00F85494"/>
    <w:rsid w:val="00F8622F"/>
    <w:rsid w:val="00F86E78"/>
    <w:rsid w:val="00F86E87"/>
    <w:rsid w:val="00F87AD9"/>
    <w:rsid w:val="00F90111"/>
    <w:rsid w:val="00F97425"/>
    <w:rsid w:val="00FA031A"/>
    <w:rsid w:val="00FA3529"/>
    <w:rsid w:val="00FA3AF0"/>
    <w:rsid w:val="00FA4941"/>
    <w:rsid w:val="00FA5D2A"/>
    <w:rsid w:val="00FA6E5F"/>
    <w:rsid w:val="00FB1A2F"/>
    <w:rsid w:val="00FB6042"/>
    <w:rsid w:val="00FC01C4"/>
    <w:rsid w:val="00FC3698"/>
    <w:rsid w:val="00FC4F6D"/>
    <w:rsid w:val="00FD0568"/>
    <w:rsid w:val="00FD07BD"/>
    <w:rsid w:val="00FE415A"/>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customStyle="1" w:styleId="UnresolvedMention1">
    <w:name w:val="Unresolved Mention1"/>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 w:type="paragraph" w:styleId="Footer">
    <w:name w:val="footer"/>
    <w:basedOn w:val="Normal"/>
    <w:link w:val="FooterChar"/>
    <w:uiPriority w:val="99"/>
    <w:unhideWhenUsed/>
    <w:rsid w:val="0087772C"/>
    <w:pPr>
      <w:tabs>
        <w:tab w:val="center" w:pos="4680"/>
        <w:tab w:val="right" w:pos="9360"/>
      </w:tabs>
    </w:pPr>
  </w:style>
  <w:style w:type="character" w:customStyle="1" w:styleId="FooterChar">
    <w:name w:val="Footer Char"/>
    <w:basedOn w:val="DefaultParagraphFont"/>
    <w:link w:val="Footer"/>
    <w:uiPriority w:val="99"/>
    <w:rsid w:val="0087772C"/>
    <w:rPr>
      <w:rFonts w:ascii="Times New Roman" w:eastAsia="Times New Roman" w:hAnsi="Times New Roman" w:cs="Times New Roman"/>
    </w:rPr>
  </w:style>
  <w:style w:type="character" w:styleId="PageNumber">
    <w:name w:val="page number"/>
    <w:basedOn w:val="DefaultParagraphFont"/>
    <w:uiPriority w:val="99"/>
    <w:semiHidden/>
    <w:unhideWhenUsed/>
    <w:rsid w:val="0087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65538957">
      <w:bodyDiv w:val="1"/>
      <w:marLeft w:val="0"/>
      <w:marRight w:val="0"/>
      <w:marTop w:val="0"/>
      <w:marBottom w:val="0"/>
      <w:divBdr>
        <w:top w:val="none" w:sz="0" w:space="0" w:color="auto"/>
        <w:left w:val="none" w:sz="0" w:space="0" w:color="auto"/>
        <w:bottom w:val="none" w:sz="0" w:space="0" w:color="auto"/>
        <w:right w:val="none" w:sz="0" w:space="0" w:color="auto"/>
      </w:divBdr>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091203407">
      <w:bodyDiv w:val="1"/>
      <w:marLeft w:val="0"/>
      <w:marRight w:val="0"/>
      <w:marTop w:val="0"/>
      <w:marBottom w:val="0"/>
      <w:divBdr>
        <w:top w:val="none" w:sz="0" w:space="0" w:color="auto"/>
        <w:left w:val="none" w:sz="0" w:space="0" w:color="auto"/>
        <w:bottom w:val="none" w:sz="0" w:space="0" w:color="auto"/>
        <w:right w:val="none" w:sz="0" w:space="0" w:color="auto"/>
      </w:divBdr>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333795100">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18614218">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 w:id="2120635494">
      <w:bodyDiv w:val="1"/>
      <w:marLeft w:val="0"/>
      <w:marRight w:val="0"/>
      <w:marTop w:val="0"/>
      <w:marBottom w:val="0"/>
      <w:divBdr>
        <w:top w:val="none" w:sz="0" w:space="0" w:color="auto"/>
        <w:left w:val="none" w:sz="0" w:space="0" w:color="auto"/>
        <w:bottom w:val="none" w:sz="0" w:space="0" w:color="auto"/>
        <w:right w:val="none" w:sz="0" w:space="0" w:color="auto"/>
      </w:divBdr>
      <w:divsChild>
        <w:div w:id="54668768">
          <w:marLeft w:val="0"/>
          <w:marRight w:val="0"/>
          <w:marTop w:val="0"/>
          <w:marBottom w:val="0"/>
          <w:divBdr>
            <w:top w:val="none" w:sz="0" w:space="0" w:color="auto"/>
            <w:left w:val="none" w:sz="0" w:space="0" w:color="auto"/>
            <w:bottom w:val="none" w:sz="0" w:space="0" w:color="auto"/>
            <w:right w:val="none" w:sz="0" w:space="0" w:color="auto"/>
          </w:divBdr>
          <w:divsChild>
            <w:div w:id="1742869419">
              <w:marLeft w:val="0"/>
              <w:marRight w:val="0"/>
              <w:marTop w:val="0"/>
              <w:marBottom w:val="0"/>
              <w:divBdr>
                <w:top w:val="none" w:sz="0" w:space="0" w:color="auto"/>
                <w:left w:val="none" w:sz="0" w:space="0" w:color="auto"/>
                <w:bottom w:val="none" w:sz="0" w:space="0" w:color="auto"/>
                <w:right w:val="none" w:sz="0" w:space="0" w:color="auto"/>
              </w:divBdr>
              <w:divsChild>
                <w:div w:id="189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a.laforgia@gmail.com" TargetMode="Externa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bleisotopefacility.ucdavis.edu/"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turalreserves.ucdavis.edu/mclaughlin-reserve"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mailto:amlatimer@ucdavis.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pharrison@ucdavis.edu" TargetMode="External"/><Relationship Id="rId14" Type="http://schemas.openxmlformats.org/officeDocument/2006/relationships/image" Target="media/image2.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7D9B-81D2-8446-94CD-0D054C2C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24</Pages>
  <Words>21800</Words>
  <Characters>124260</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88</cp:revision>
  <cp:lastPrinted>2019-01-15T16:29:00Z</cp:lastPrinted>
  <dcterms:created xsi:type="dcterms:W3CDTF">2019-01-23T20:17:00Z</dcterms:created>
  <dcterms:modified xsi:type="dcterms:W3CDTF">2019-01-25T16:45:00Z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id="gfQfG8oG"/&gt;&lt;style id="http://www.zotero.org/styles/ecology-letters" hasBibliography="1" bibliographyStyleHasBeenSet="0"/&gt;&lt;prefs&gt;&lt;pref name="fieldType" value="Field"/&gt;&lt;/prefs&gt;&lt;/data&gt;</vt:lpwstr>
  </property>
</Properties>
</file>